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4F85" w14:textId="77777777" w:rsidR="001E2096" w:rsidRPr="00A04C7E" w:rsidRDefault="00782600" w:rsidP="001E3943">
      <w:pPr>
        <w:pStyle w:val="ContactInformation"/>
        <w:spacing w:after="0"/>
        <w:jc w:val="center"/>
        <w:rPr>
          <w:rFonts w:ascii="Times New Roman" w:hAnsi="Times New Roman" w:cs="Times New Roman"/>
          <w:b/>
          <w:bCs/>
          <w:sz w:val="32"/>
          <w:szCs w:val="32"/>
          <w:u w:val="single"/>
        </w:rPr>
      </w:pPr>
      <w:r w:rsidRPr="00A04C7E">
        <w:rPr>
          <w:rFonts w:ascii="Times New Roman" w:hAnsi="Times New Roman" w:cs="Times New Roman"/>
          <w:b/>
          <w:bCs/>
          <w:sz w:val="32"/>
          <w:szCs w:val="32"/>
          <w:u w:val="single"/>
        </w:rPr>
        <w:softHyphen/>
      </w:r>
      <w:r w:rsidR="00122D18" w:rsidRPr="00A04C7E">
        <w:rPr>
          <w:rFonts w:ascii="Times New Roman" w:hAnsi="Times New Roman" w:cs="Times New Roman"/>
          <w:b/>
          <w:bCs/>
          <w:sz w:val="32"/>
          <w:szCs w:val="32"/>
          <w:u w:val="single"/>
        </w:rPr>
        <w:t xml:space="preserve">David J. Cox, </w:t>
      </w:r>
      <w:r w:rsidR="00A34281" w:rsidRPr="00A04C7E">
        <w:rPr>
          <w:rFonts w:ascii="Times New Roman" w:hAnsi="Times New Roman" w:cs="Times New Roman"/>
          <w:b/>
          <w:bCs/>
          <w:sz w:val="32"/>
          <w:szCs w:val="32"/>
          <w:u w:val="single"/>
        </w:rPr>
        <w:t xml:space="preserve">Ph.D., </w:t>
      </w:r>
      <w:r w:rsidR="00122D18" w:rsidRPr="00A04C7E">
        <w:rPr>
          <w:rFonts w:ascii="Times New Roman" w:hAnsi="Times New Roman" w:cs="Times New Roman"/>
          <w:b/>
          <w:bCs/>
          <w:sz w:val="32"/>
          <w:szCs w:val="32"/>
          <w:u w:val="single"/>
        </w:rPr>
        <w:t>M.S.B., BCBA</w:t>
      </w:r>
      <w:r w:rsidR="00735F1F" w:rsidRPr="00A04C7E">
        <w:rPr>
          <w:rFonts w:ascii="Times New Roman" w:hAnsi="Times New Roman" w:cs="Times New Roman"/>
          <w:b/>
          <w:bCs/>
          <w:sz w:val="32"/>
          <w:szCs w:val="32"/>
          <w:u w:val="single"/>
        </w:rPr>
        <w:t>-D</w:t>
      </w:r>
    </w:p>
    <w:p w14:paraId="11783796" w14:textId="77777777" w:rsidR="001E3943" w:rsidRPr="00A04C7E" w:rsidRDefault="001E3943" w:rsidP="001E3943">
      <w:pPr>
        <w:pStyle w:val="ContactInformation"/>
        <w:spacing w:after="0"/>
        <w:jc w:val="center"/>
        <w:rPr>
          <w:rFonts w:ascii="Times New Roman" w:hAnsi="Times New Roman" w:cs="Times New Roman"/>
          <w:b/>
          <w:bCs/>
          <w:sz w:val="24"/>
          <w:szCs w:val="24"/>
          <w:u w:val="single"/>
        </w:rPr>
      </w:pPr>
    </w:p>
    <w:p w14:paraId="6D252BD4" w14:textId="111C57D6" w:rsidR="001E3943" w:rsidRPr="00A04C7E" w:rsidRDefault="001E3943" w:rsidP="001E3943">
      <w:pPr>
        <w:pStyle w:val="ContactInformation"/>
        <w:spacing w:after="0"/>
        <w:jc w:val="center"/>
        <w:rPr>
          <w:rFonts w:ascii="Times New Roman" w:hAnsi="Times New Roman" w:cs="Times New Roman"/>
          <w:b/>
          <w:bCs/>
          <w:sz w:val="12"/>
          <w:szCs w:val="12"/>
          <w:u w:val="single"/>
        </w:rPr>
        <w:sectPr w:rsidR="001E3943" w:rsidRPr="00A04C7E" w:rsidSect="0078436B">
          <w:headerReference w:type="default" r:id="rId7"/>
          <w:pgSz w:w="12240" w:h="15840"/>
          <w:pgMar w:top="1440" w:right="1440" w:bottom="1440" w:left="1440" w:header="632" w:footer="793" w:gutter="0"/>
          <w:cols w:space="720"/>
          <w:titlePg/>
          <w:docGrid w:linePitch="360"/>
        </w:sectPr>
      </w:pPr>
    </w:p>
    <w:p w14:paraId="4C61A4C4" w14:textId="77F32D63" w:rsidR="00283900" w:rsidRPr="00A04C7E" w:rsidRDefault="00A8277A" w:rsidP="00283900">
      <w:pPr>
        <w:spacing w:line="240" w:lineRule="auto"/>
        <w:jc w:val="center"/>
        <w:rPr>
          <w:rFonts w:ascii="Times New Roman" w:hAnsi="Times New Roman" w:cs="Times New Roman"/>
          <w:sz w:val="22"/>
        </w:rPr>
      </w:pPr>
      <w:r>
        <w:rPr>
          <w:rFonts w:ascii="Times New Roman" w:hAnsi="Times New Roman" w:cs="Times New Roman"/>
          <w:sz w:val="22"/>
        </w:rPr>
        <w:t>Associate</w:t>
      </w:r>
      <w:r w:rsidR="00283900" w:rsidRPr="00A04C7E">
        <w:rPr>
          <w:rFonts w:ascii="Times New Roman" w:hAnsi="Times New Roman" w:cs="Times New Roman"/>
          <w:sz w:val="22"/>
        </w:rPr>
        <w:t xml:space="preserve"> Director of Research </w:t>
      </w:r>
    </w:p>
    <w:p w14:paraId="58FAD07D"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 xml:space="preserve">Institute for </w:t>
      </w:r>
      <w:r>
        <w:rPr>
          <w:rFonts w:ascii="Times New Roman" w:hAnsi="Times New Roman" w:cs="Times New Roman"/>
          <w:sz w:val="22"/>
        </w:rPr>
        <w:t>Applied Behavioral Science</w:t>
      </w:r>
    </w:p>
    <w:p w14:paraId="291D2AB8" w14:textId="77777777" w:rsidR="00283900" w:rsidRPr="00A04C7E"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Endicott College</w:t>
      </w:r>
    </w:p>
    <w:p w14:paraId="7F4B4B0A" w14:textId="2A7AA8D6" w:rsidR="00283900" w:rsidRDefault="00283900" w:rsidP="00283900">
      <w:pPr>
        <w:spacing w:line="240" w:lineRule="auto"/>
        <w:jc w:val="center"/>
        <w:rPr>
          <w:rFonts w:ascii="Times New Roman" w:hAnsi="Times New Roman" w:cs="Times New Roman"/>
          <w:sz w:val="22"/>
        </w:rPr>
      </w:pPr>
      <w:r w:rsidRPr="00A04C7E">
        <w:rPr>
          <w:rFonts w:ascii="Times New Roman" w:hAnsi="Times New Roman" w:cs="Times New Roman"/>
          <w:sz w:val="22"/>
        </w:rPr>
        <w:t>376 Hale St; Beverly, MA 01915</w:t>
      </w:r>
    </w:p>
    <w:p w14:paraId="6F97B388" w14:textId="77777777" w:rsidR="00283900" w:rsidRDefault="00283900" w:rsidP="00283900">
      <w:pPr>
        <w:spacing w:line="240" w:lineRule="auto"/>
        <w:jc w:val="center"/>
        <w:rPr>
          <w:rFonts w:ascii="Times New Roman" w:hAnsi="Times New Roman" w:cs="Times New Roman"/>
          <w:sz w:val="22"/>
        </w:rPr>
      </w:pPr>
    </w:p>
    <w:p w14:paraId="2BCA7466" w14:textId="511A76C5" w:rsidR="009E00B8" w:rsidRPr="00A04C7E" w:rsidRDefault="00423934" w:rsidP="00283900">
      <w:pPr>
        <w:spacing w:line="240" w:lineRule="auto"/>
        <w:jc w:val="center"/>
        <w:rPr>
          <w:rFonts w:ascii="Times New Roman" w:hAnsi="Times New Roman" w:cs="Times New Roman"/>
          <w:sz w:val="22"/>
        </w:rPr>
      </w:pPr>
      <w:r w:rsidRPr="00A04C7E">
        <w:rPr>
          <w:rFonts w:ascii="Times New Roman" w:hAnsi="Times New Roman" w:cs="Times New Roman"/>
          <w:sz w:val="22"/>
        </w:rPr>
        <w:t>VP of Data Science</w:t>
      </w:r>
    </w:p>
    <w:p w14:paraId="7F99B8A3" w14:textId="6D81547F" w:rsidR="00A34281" w:rsidRPr="00A04C7E" w:rsidRDefault="00AB3753" w:rsidP="006A304D">
      <w:pPr>
        <w:spacing w:line="240" w:lineRule="auto"/>
        <w:jc w:val="center"/>
        <w:rPr>
          <w:rFonts w:ascii="Times New Roman" w:hAnsi="Times New Roman" w:cs="Times New Roman"/>
          <w:sz w:val="22"/>
        </w:rPr>
      </w:pPr>
      <w:r>
        <w:rPr>
          <w:rFonts w:ascii="Times New Roman" w:hAnsi="Times New Roman" w:cs="Times New Roman"/>
          <w:sz w:val="22"/>
        </w:rPr>
        <w:t>Mosaic Pediatric Therapy</w:t>
      </w:r>
    </w:p>
    <w:p w14:paraId="659A7EB3" w14:textId="77777777" w:rsidR="00AB3753" w:rsidRPr="00AB3753" w:rsidRDefault="00AB3753" w:rsidP="00AB3753">
      <w:pPr>
        <w:spacing w:line="240" w:lineRule="auto"/>
        <w:jc w:val="center"/>
        <w:rPr>
          <w:rFonts w:ascii="Times New Roman" w:hAnsi="Times New Roman" w:cs="Times New Roman"/>
          <w:sz w:val="22"/>
        </w:rPr>
      </w:pPr>
      <w:r w:rsidRPr="00AB3753">
        <w:rPr>
          <w:rFonts w:ascii="Times New Roman" w:hAnsi="Times New Roman" w:cs="Times New Roman"/>
          <w:sz w:val="22"/>
        </w:rPr>
        <w:t xml:space="preserve">2301 </w:t>
      </w:r>
      <w:proofErr w:type="spellStart"/>
      <w:r w:rsidRPr="00AB3753">
        <w:rPr>
          <w:rFonts w:ascii="Times New Roman" w:hAnsi="Times New Roman" w:cs="Times New Roman"/>
          <w:sz w:val="22"/>
        </w:rPr>
        <w:t>Crownpoint</w:t>
      </w:r>
      <w:proofErr w:type="spellEnd"/>
      <w:r w:rsidRPr="00AB3753">
        <w:rPr>
          <w:rFonts w:ascii="Times New Roman" w:hAnsi="Times New Roman" w:cs="Times New Roman"/>
          <w:sz w:val="22"/>
        </w:rPr>
        <w:t xml:space="preserve"> Executive Drive</w:t>
      </w:r>
    </w:p>
    <w:p w14:paraId="530C7D90" w14:textId="2D493A10" w:rsidR="00335B27" w:rsidRPr="00A04C7E" w:rsidRDefault="00AB3753" w:rsidP="00AB3753">
      <w:pPr>
        <w:spacing w:line="240" w:lineRule="auto"/>
        <w:jc w:val="center"/>
        <w:rPr>
          <w:rFonts w:ascii="Times New Roman" w:hAnsi="Times New Roman" w:cs="Times New Roman"/>
          <w:sz w:val="22"/>
        </w:rPr>
        <w:sectPr w:rsidR="00335B27" w:rsidRPr="00A04C7E" w:rsidSect="0078436B">
          <w:type w:val="continuous"/>
          <w:pgSz w:w="12240" w:h="15840"/>
          <w:pgMar w:top="1440" w:right="1440" w:bottom="1440" w:left="1440" w:header="632" w:footer="793" w:gutter="0"/>
          <w:cols w:num="2" w:space="720"/>
          <w:titlePg/>
          <w:docGrid w:linePitch="360"/>
        </w:sectPr>
      </w:pPr>
      <w:r w:rsidRPr="00AB3753">
        <w:rPr>
          <w:rFonts w:ascii="Times New Roman" w:hAnsi="Times New Roman" w:cs="Times New Roman"/>
          <w:sz w:val="22"/>
        </w:rPr>
        <w:t>Charlotte, NC 28227</w:t>
      </w:r>
    </w:p>
    <w:p w14:paraId="06744048" w14:textId="460F4665" w:rsidR="00A34281" w:rsidRPr="00A04C7E" w:rsidRDefault="00A34281" w:rsidP="00283900">
      <w:pPr>
        <w:spacing w:line="240" w:lineRule="auto"/>
        <w:rPr>
          <w:rFonts w:ascii="Times New Roman" w:hAnsi="Times New Roman" w:cs="Times New Roman"/>
          <w:sz w:val="22"/>
        </w:rPr>
      </w:pPr>
    </w:p>
    <w:p w14:paraId="69BE3313" w14:textId="3BA01081" w:rsidR="00080954" w:rsidRPr="00A04C7E" w:rsidRDefault="000E1F29" w:rsidP="007234C6">
      <w:pPr>
        <w:spacing w:line="240" w:lineRule="auto"/>
        <w:rPr>
          <w:rFonts w:ascii="Times New Roman" w:hAnsi="Times New Roman" w:cs="Times New Roman"/>
          <w:sz w:val="24"/>
          <w:szCs w:val="24"/>
          <w:u w:val="single"/>
        </w:rPr>
      </w:pPr>
      <w:r w:rsidRPr="00A04C7E">
        <w:rPr>
          <w:rFonts w:ascii="Times New Roman" w:hAnsi="Times New Roman" w:cs="Times New Roman"/>
          <w:b/>
          <w:sz w:val="24"/>
          <w:szCs w:val="24"/>
          <w:u w:val="single"/>
        </w:rPr>
        <w:t>BOARD CERTIFICATIONS</w:t>
      </w:r>
    </w:p>
    <w:p w14:paraId="34FB3EB2" w14:textId="1BB0856E" w:rsidR="00735F1F"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i/>
          <w:sz w:val="24"/>
          <w:szCs w:val="24"/>
        </w:rPr>
        <w:t>Board Certified Behavior Analyst-Doctoral (BCBA-D)</w:t>
      </w:r>
    </w:p>
    <w:p w14:paraId="15A1F111" w14:textId="25DE56FA" w:rsidR="00452846" w:rsidRPr="00A04C7E" w:rsidRDefault="00735F1F"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452846" w:rsidRPr="00A04C7E">
        <w:rPr>
          <w:rFonts w:ascii="Times New Roman" w:hAnsi="Times New Roman" w:cs="Times New Roman"/>
          <w:sz w:val="24"/>
          <w:szCs w:val="24"/>
        </w:rPr>
        <w:t>Board examination passed September 27</w:t>
      </w:r>
      <w:r w:rsidR="00452846" w:rsidRPr="00A04C7E">
        <w:rPr>
          <w:rFonts w:ascii="Times New Roman" w:hAnsi="Times New Roman" w:cs="Times New Roman"/>
          <w:sz w:val="24"/>
          <w:szCs w:val="24"/>
          <w:vertAlign w:val="superscript"/>
        </w:rPr>
        <w:t>th</w:t>
      </w:r>
      <w:r w:rsidR="00452846" w:rsidRPr="00A04C7E">
        <w:rPr>
          <w:rFonts w:ascii="Times New Roman" w:hAnsi="Times New Roman" w:cs="Times New Roman"/>
          <w:sz w:val="24"/>
          <w:szCs w:val="24"/>
        </w:rPr>
        <w:t>, 2011</w:t>
      </w:r>
      <w:r w:rsidR="00505689" w:rsidRPr="00A04C7E">
        <w:rPr>
          <w:rFonts w:ascii="Times New Roman" w:hAnsi="Times New Roman" w:cs="Times New Roman"/>
          <w:sz w:val="24"/>
          <w:szCs w:val="24"/>
        </w:rPr>
        <w:t xml:space="preserve">; </w:t>
      </w:r>
    </w:p>
    <w:p w14:paraId="50288637" w14:textId="75236EBC" w:rsidR="00D44F2A" w:rsidRPr="00A04C7E" w:rsidRDefault="00735F1F" w:rsidP="00452846">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 xml:space="preserve">Doctoral </w:t>
      </w:r>
      <w:r w:rsidR="00452846" w:rsidRPr="00A04C7E">
        <w:rPr>
          <w:rFonts w:ascii="Times New Roman" w:hAnsi="Times New Roman" w:cs="Times New Roman"/>
          <w:sz w:val="24"/>
          <w:szCs w:val="24"/>
        </w:rPr>
        <w:t>d</w:t>
      </w:r>
      <w:r w:rsidRPr="00A04C7E">
        <w:rPr>
          <w:rFonts w:ascii="Times New Roman" w:hAnsi="Times New Roman" w:cs="Times New Roman"/>
          <w:sz w:val="24"/>
          <w:szCs w:val="24"/>
        </w:rPr>
        <w:t xml:space="preserve">esignation </w:t>
      </w:r>
      <w:r w:rsidR="00452846" w:rsidRPr="00A04C7E">
        <w:rPr>
          <w:rFonts w:ascii="Times New Roman" w:hAnsi="Times New Roman" w:cs="Times New Roman"/>
          <w:sz w:val="24"/>
          <w:szCs w:val="24"/>
        </w:rPr>
        <w:t>r</w:t>
      </w:r>
      <w:r w:rsidRPr="00A04C7E">
        <w:rPr>
          <w:rFonts w:ascii="Times New Roman" w:hAnsi="Times New Roman" w:cs="Times New Roman"/>
          <w:sz w:val="24"/>
          <w:szCs w:val="24"/>
        </w:rPr>
        <w:t>eceived October 18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2019</w:t>
      </w:r>
    </w:p>
    <w:p w14:paraId="51F74F1E" w14:textId="7BA5253B" w:rsidR="00BB3F87" w:rsidRPr="00A04C7E" w:rsidRDefault="00BB3F87" w:rsidP="007234C6">
      <w:pPr>
        <w:spacing w:line="240" w:lineRule="auto"/>
        <w:rPr>
          <w:rFonts w:ascii="Times New Roman" w:hAnsi="Times New Roman" w:cs="Times New Roman"/>
          <w:b/>
          <w:sz w:val="36"/>
          <w:szCs w:val="36"/>
        </w:rPr>
      </w:pPr>
    </w:p>
    <w:p w14:paraId="45A79567" w14:textId="752C959F" w:rsidR="007234C6" w:rsidRPr="00A04C7E" w:rsidRDefault="000E1F29" w:rsidP="007234C6">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EDUCATION</w:t>
      </w:r>
    </w:p>
    <w:p w14:paraId="018768C0" w14:textId="1B283001" w:rsidR="00741F9E" w:rsidRPr="00A04C7E" w:rsidRDefault="00741F9E" w:rsidP="007234C6">
      <w:pPr>
        <w:spacing w:line="240" w:lineRule="auto"/>
        <w:rPr>
          <w:rFonts w:ascii="Times New Roman" w:hAnsi="Times New Roman" w:cs="Times New Roman"/>
          <w:sz w:val="24"/>
          <w:szCs w:val="24"/>
        </w:rPr>
      </w:pPr>
      <w:bookmarkStart w:id="0" w:name="_Hlk498363592"/>
      <w:r w:rsidRPr="00A04C7E">
        <w:rPr>
          <w:rFonts w:ascii="Times New Roman" w:hAnsi="Times New Roman" w:cs="Times New Roman"/>
          <w:sz w:val="24"/>
          <w:szCs w:val="24"/>
        </w:rPr>
        <w:t>Postdoctoral Research Fellowship, Johns Hopkins University School of Medicine</w:t>
      </w:r>
      <w:r w:rsidR="00AD47DC" w:rsidRPr="00A04C7E">
        <w:rPr>
          <w:rFonts w:ascii="Times New Roman" w:hAnsi="Times New Roman" w:cs="Times New Roman"/>
          <w:sz w:val="24"/>
          <w:szCs w:val="24"/>
        </w:rPr>
        <w:t xml:space="preserve"> (2020)</w:t>
      </w:r>
    </w:p>
    <w:p w14:paraId="14249AFB" w14:textId="3802D57D" w:rsidR="004D44A3" w:rsidRPr="00A04C7E" w:rsidRDefault="006C4857" w:rsidP="00587344">
      <w:pPr>
        <w:spacing w:line="240" w:lineRule="auto"/>
        <w:ind w:left="1440" w:hanging="720"/>
        <w:rPr>
          <w:rFonts w:ascii="Times New Roman" w:hAnsi="Times New Roman" w:cs="Times New Roman"/>
          <w:sz w:val="24"/>
          <w:szCs w:val="24"/>
        </w:rPr>
      </w:pPr>
      <w:r w:rsidRPr="00A04C7E">
        <w:rPr>
          <w:rFonts w:ascii="Times New Roman" w:hAnsi="Times New Roman" w:cs="Times New Roman"/>
          <w:sz w:val="24"/>
          <w:szCs w:val="24"/>
        </w:rPr>
        <w:t>Areas of Specialization</w:t>
      </w:r>
      <w:r w:rsidR="00741F9E" w:rsidRPr="00A04C7E">
        <w:rPr>
          <w:rFonts w:ascii="Times New Roman" w:hAnsi="Times New Roman" w:cs="Times New Roman"/>
          <w:sz w:val="24"/>
          <w:szCs w:val="24"/>
        </w:rPr>
        <w:t xml:space="preserve">: Behavioral Economics, Computational </w:t>
      </w:r>
      <w:r w:rsidR="002A70EE" w:rsidRPr="00A04C7E">
        <w:rPr>
          <w:rFonts w:ascii="Times New Roman" w:hAnsi="Times New Roman" w:cs="Times New Roman"/>
          <w:sz w:val="24"/>
          <w:szCs w:val="24"/>
        </w:rPr>
        <w:t xml:space="preserve">Behavior Analysis, </w:t>
      </w:r>
      <w:r w:rsidR="00DA19D7" w:rsidRPr="00A04C7E">
        <w:rPr>
          <w:rFonts w:ascii="Times New Roman" w:hAnsi="Times New Roman" w:cs="Times New Roman"/>
          <w:sz w:val="24"/>
          <w:szCs w:val="24"/>
        </w:rPr>
        <w:t>Behavioral Pharmacology</w:t>
      </w:r>
    </w:p>
    <w:p w14:paraId="5FC4DD12" w14:textId="1E61F261" w:rsidR="00B30032" w:rsidRPr="00A04C7E" w:rsidRDefault="00B30032" w:rsidP="00B30032">
      <w:pPr>
        <w:spacing w:line="240" w:lineRule="auto"/>
        <w:rPr>
          <w:rFonts w:ascii="Times New Roman" w:hAnsi="Times New Roman" w:cs="Times New Roman"/>
          <w:sz w:val="12"/>
          <w:szCs w:val="12"/>
        </w:rPr>
      </w:pPr>
    </w:p>
    <w:p w14:paraId="2E9C29DD" w14:textId="151C9514" w:rsidR="00B30032" w:rsidRPr="00A04C7E" w:rsidRDefault="00B30032"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Postdoctoral Fellowship, Insight Data Science Fellows Program</w:t>
      </w:r>
      <w:r w:rsidR="00AD47DC" w:rsidRPr="00A04C7E">
        <w:rPr>
          <w:rFonts w:ascii="Times New Roman" w:hAnsi="Times New Roman" w:cs="Times New Roman"/>
          <w:sz w:val="24"/>
          <w:szCs w:val="24"/>
        </w:rPr>
        <w:t xml:space="preserve"> </w:t>
      </w:r>
      <w:r w:rsidR="00C06DE5" w:rsidRPr="00A04C7E">
        <w:rPr>
          <w:rFonts w:ascii="Times New Roman" w:hAnsi="Times New Roman" w:cs="Times New Roman"/>
          <w:sz w:val="24"/>
          <w:szCs w:val="24"/>
        </w:rPr>
        <w:t>(</w:t>
      </w:r>
      <w:r w:rsidR="00AD47DC" w:rsidRPr="00A04C7E">
        <w:rPr>
          <w:rFonts w:ascii="Times New Roman" w:hAnsi="Times New Roman" w:cs="Times New Roman"/>
          <w:sz w:val="24"/>
          <w:szCs w:val="24"/>
        </w:rPr>
        <w:t>2020</w:t>
      </w:r>
      <w:r w:rsidR="00C06DE5" w:rsidRPr="00A04C7E">
        <w:rPr>
          <w:rFonts w:ascii="Times New Roman" w:hAnsi="Times New Roman" w:cs="Times New Roman"/>
          <w:sz w:val="24"/>
          <w:szCs w:val="24"/>
        </w:rPr>
        <w:t>)</w:t>
      </w:r>
    </w:p>
    <w:p w14:paraId="7561156C" w14:textId="77777777" w:rsidR="00741F9E" w:rsidRPr="00A04C7E" w:rsidRDefault="00741F9E" w:rsidP="007234C6">
      <w:pPr>
        <w:spacing w:line="240" w:lineRule="auto"/>
        <w:rPr>
          <w:rFonts w:ascii="Times New Roman" w:hAnsi="Times New Roman" w:cs="Times New Roman"/>
          <w:sz w:val="12"/>
          <w:szCs w:val="12"/>
        </w:rPr>
      </w:pPr>
    </w:p>
    <w:p w14:paraId="4B6EF3A3" w14:textId="2F3A6241" w:rsidR="00C96497" w:rsidRPr="00A04C7E" w:rsidRDefault="00C96497"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Ph.D. Psychology, University of Florida</w:t>
      </w:r>
      <w:r w:rsidR="00AD47DC" w:rsidRPr="00A04C7E">
        <w:rPr>
          <w:rFonts w:ascii="Times New Roman" w:hAnsi="Times New Roman" w:cs="Times New Roman"/>
          <w:sz w:val="24"/>
          <w:szCs w:val="24"/>
        </w:rPr>
        <w:t xml:space="preserve"> (2018)</w:t>
      </w:r>
    </w:p>
    <w:p w14:paraId="737BE02A" w14:textId="73EAA24D" w:rsidR="00C96497" w:rsidRPr="00A04C7E" w:rsidRDefault="00C96497"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Area of Specialization: Behavior Analysis</w:t>
      </w:r>
    </w:p>
    <w:bookmarkEnd w:id="0"/>
    <w:p w14:paraId="721BE9EC" w14:textId="77777777" w:rsidR="00CE0CD7" w:rsidRPr="00A04C7E" w:rsidRDefault="00CE0CD7" w:rsidP="007234C6">
      <w:pPr>
        <w:spacing w:line="240" w:lineRule="auto"/>
        <w:rPr>
          <w:rFonts w:ascii="Times New Roman" w:hAnsi="Times New Roman" w:cs="Times New Roman"/>
          <w:sz w:val="12"/>
          <w:szCs w:val="12"/>
        </w:rPr>
      </w:pPr>
    </w:p>
    <w:p w14:paraId="491B66F6" w14:textId="3CDFE1EA"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M.S. Bioethics, </w:t>
      </w:r>
      <w:r w:rsidR="00025073" w:rsidRPr="00A04C7E">
        <w:rPr>
          <w:rFonts w:ascii="Times New Roman" w:hAnsi="Times New Roman" w:cs="Times New Roman"/>
          <w:sz w:val="24"/>
          <w:szCs w:val="24"/>
        </w:rPr>
        <w:t xml:space="preserve">Icahn </w:t>
      </w:r>
      <w:r w:rsidRPr="00A04C7E">
        <w:rPr>
          <w:rFonts w:ascii="Times New Roman" w:hAnsi="Times New Roman" w:cs="Times New Roman"/>
          <w:sz w:val="24"/>
          <w:szCs w:val="24"/>
        </w:rPr>
        <w:t>School of Medicine</w:t>
      </w:r>
      <w:r w:rsidR="00D06B92" w:rsidRPr="00A04C7E">
        <w:rPr>
          <w:rFonts w:ascii="Times New Roman" w:hAnsi="Times New Roman" w:cs="Times New Roman"/>
          <w:sz w:val="24"/>
          <w:szCs w:val="24"/>
        </w:rPr>
        <w:t xml:space="preserve"> &amp; Union Graduate College</w:t>
      </w:r>
      <w:r w:rsidR="00AD47DC" w:rsidRPr="00A04C7E">
        <w:rPr>
          <w:rFonts w:ascii="Times New Roman" w:hAnsi="Times New Roman" w:cs="Times New Roman"/>
          <w:sz w:val="24"/>
          <w:szCs w:val="24"/>
        </w:rPr>
        <w:t xml:space="preserve"> (2010)</w:t>
      </w:r>
    </w:p>
    <w:p w14:paraId="4D119858" w14:textId="49B6FBF0" w:rsidR="007234C6" w:rsidRPr="00A04C7E" w:rsidRDefault="007234C6" w:rsidP="00B30032">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006C4857" w:rsidRPr="00A04C7E">
        <w:rPr>
          <w:rFonts w:ascii="Times New Roman" w:hAnsi="Times New Roman" w:cs="Times New Roman"/>
          <w:sz w:val="24"/>
          <w:szCs w:val="24"/>
        </w:rPr>
        <w:t>Area of Specialization:</w:t>
      </w:r>
      <w:r w:rsidRPr="00A04C7E">
        <w:rPr>
          <w:rFonts w:ascii="Times New Roman" w:hAnsi="Times New Roman" w:cs="Times New Roman"/>
          <w:sz w:val="24"/>
          <w:szCs w:val="24"/>
        </w:rPr>
        <w:t xml:space="preserve"> Clinical Ethics</w:t>
      </w:r>
      <w:r w:rsidRPr="00A04C7E">
        <w:rPr>
          <w:rFonts w:ascii="Times New Roman" w:hAnsi="Times New Roman" w:cs="Times New Roman"/>
          <w:sz w:val="24"/>
          <w:szCs w:val="24"/>
        </w:rPr>
        <w:tab/>
      </w:r>
      <w:r w:rsidRPr="00A04C7E">
        <w:rPr>
          <w:rFonts w:ascii="Times New Roman" w:hAnsi="Times New Roman" w:cs="Times New Roman"/>
          <w:sz w:val="24"/>
          <w:szCs w:val="24"/>
        </w:rPr>
        <w:tab/>
      </w:r>
    </w:p>
    <w:p w14:paraId="4CD0E25F" w14:textId="77777777" w:rsidR="00FF4626" w:rsidRPr="00A04C7E" w:rsidRDefault="00FF4626" w:rsidP="00BB1F70">
      <w:pPr>
        <w:spacing w:line="240" w:lineRule="auto"/>
        <w:rPr>
          <w:rFonts w:ascii="Times New Roman" w:hAnsi="Times New Roman" w:cs="Times New Roman"/>
          <w:sz w:val="12"/>
          <w:szCs w:val="12"/>
        </w:rPr>
      </w:pPr>
    </w:p>
    <w:p w14:paraId="4F16BAE0" w14:textId="454380F4" w:rsidR="00741F9E" w:rsidRPr="00A04C7E" w:rsidRDefault="00CE2A40" w:rsidP="00BB1F7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Post </w:t>
      </w:r>
      <w:r w:rsidR="00612E65" w:rsidRPr="00A04C7E">
        <w:rPr>
          <w:rFonts w:ascii="Times New Roman" w:hAnsi="Times New Roman" w:cs="Times New Roman"/>
          <w:sz w:val="24"/>
          <w:szCs w:val="24"/>
        </w:rPr>
        <w:t xml:space="preserve">Graduate Certificate in Applied </w:t>
      </w:r>
      <w:r w:rsidR="007234C6" w:rsidRPr="00A04C7E">
        <w:rPr>
          <w:rFonts w:ascii="Times New Roman" w:hAnsi="Times New Roman" w:cs="Times New Roman"/>
          <w:sz w:val="24"/>
          <w:szCs w:val="24"/>
        </w:rPr>
        <w:t>Behavior Analysis, Unive</w:t>
      </w:r>
      <w:r w:rsidR="00612E65" w:rsidRPr="00A04C7E">
        <w:rPr>
          <w:rFonts w:ascii="Times New Roman" w:hAnsi="Times New Roman" w:cs="Times New Roman"/>
          <w:sz w:val="24"/>
          <w:szCs w:val="24"/>
        </w:rPr>
        <w:t>rsity of North Texas</w:t>
      </w:r>
      <w:r w:rsidR="00AD47DC" w:rsidRPr="00A04C7E">
        <w:rPr>
          <w:rFonts w:ascii="Times New Roman" w:hAnsi="Times New Roman" w:cs="Times New Roman"/>
          <w:sz w:val="24"/>
          <w:szCs w:val="24"/>
        </w:rPr>
        <w:t xml:space="preserve"> (2011)</w:t>
      </w:r>
    </w:p>
    <w:p w14:paraId="58DD3BE8" w14:textId="77777777" w:rsidR="00CE0CD7" w:rsidRPr="00A04C7E" w:rsidRDefault="00CE0CD7" w:rsidP="007234C6">
      <w:pPr>
        <w:spacing w:line="240" w:lineRule="auto"/>
        <w:rPr>
          <w:rFonts w:ascii="Times New Roman" w:hAnsi="Times New Roman" w:cs="Times New Roman"/>
          <w:sz w:val="12"/>
          <w:szCs w:val="12"/>
        </w:rPr>
      </w:pPr>
    </w:p>
    <w:p w14:paraId="48EAC8D4" w14:textId="4CCFA1B2" w:rsidR="007234C6" w:rsidRPr="00A04C7E" w:rsidRDefault="007234C6" w:rsidP="007234C6">
      <w:pPr>
        <w:spacing w:line="240" w:lineRule="auto"/>
        <w:rPr>
          <w:rFonts w:ascii="Times New Roman" w:hAnsi="Times New Roman" w:cs="Times New Roman"/>
          <w:sz w:val="24"/>
          <w:szCs w:val="24"/>
        </w:rPr>
      </w:pPr>
      <w:r w:rsidRPr="00A04C7E">
        <w:rPr>
          <w:rFonts w:ascii="Times New Roman" w:hAnsi="Times New Roman" w:cs="Times New Roman"/>
          <w:sz w:val="24"/>
          <w:szCs w:val="24"/>
        </w:rPr>
        <w:t>B.S. Psychology, Arizona State University, Tempe, AZ</w:t>
      </w:r>
      <w:r w:rsidR="00AD47DC" w:rsidRPr="00A04C7E">
        <w:rPr>
          <w:rFonts w:ascii="Times New Roman" w:hAnsi="Times New Roman" w:cs="Times New Roman"/>
          <w:sz w:val="24"/>
          <w:szCs w:val="24"/>
        </w:rPr>
        <w:t xml:space="preserve"> (2008)</w:t>
      </w:r>
    </w:p>
    <w:p w14:paraId="671B39A2" w14:textId="547AFFD5" w:rsidR="006A6AF6" w:rsidRPr="00A04C7E" w:rsidRDefault="007234C6" w:rsidP="00AD47DC">
      <w:pPr>
        <w:spacing w:line="240" w:lineRule="auto"/>
        <w:ind w:firstLine="720"/>
        <w:rPr>
          <w:rFonts w:ascii="Times New Roman" w:hAnsi="Times New Roman" w:cs="Times New Roman"/>
          <w:sz w:val="24"/>
          <w:szCs w:val="24"/>
        </w:rPr>
      </w:pPr>
      <w:r w:rsidRPr="00A04C7E">
        <w:rPr>
          <w:rFonts w:ascii="Times New Roman" w:hAnsi="Times New Roman" w:cs="Times New Roman"/>
          <w:sz w:val="24"/>
          <w:szCs w:val="24"/>
        </w:rPr>
        <w:t>Areas of Concentration: Mental Health and Personality</w:t>
      </w:r>
    </w:p>
    <w:p w14:paraId="4ACCAF4A" w14:textId="4875AF84" w:rsidR="005B5C33" w:rsidRPr="00A04C7E" w:rsidRDefault="005B5C33" w:rsidP="0001414C">
      <w:pPr>
        <w:spacing w:line="240" w:lineRule="auto"/>
        <w:rPr>
          <w:rFonts w:ascii="Times New Roman" w:hAnsi="Times New Roman" w:cs="Times New Roman"/>
          <w:b/>
          <w:sz w:val="36"/>
          <w:szCs w:val="36"/>
          <w:u w:val="single"/>
        </w:rPr>
      </w:pPr>
    </w:p>
    <w:p w14:paraId="3D8F5DDD" w14:textId="009201DC" w:rsidR="0001414C" w:rsidRPr="00A04C7E" w:rsidRDefault="0001414C" w:rsidP="0001414C">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t>ACADEMIC APPOINTMENTS</w:t>
      </w:r>
    </w:p>
    <w:p w14:paraId="01D1265F" w14:textId="77777777" w:rsidR="00133A67" w:rsidRPr="00133A67" w:rsidRDefault="00133A67" w:rsidP="0001414C">
      <w:pPr>
        <w:spacing w:line="240" w:lineRule="auto"/>
        <w:rPr>
          <w:rFonts w:ascii="Times New Roman" w:hAnsi="Times New Roman" w:cs="Times New Roman"/>
          <w:sz w:val="12"/>
          <w:szCs w:val="12"/>
        </w:rPr>
      </w:pPr>
    </w:p>
    <w:p w14:paraId="608440ED" w14:textId="55DC5C63" w:rsidR="00300F76" w:rsidRPr="00A04C7E" w:rsidRDefault="00300F76"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Endicott College: Beverly, MA </w:t>
      </w:r>
    </w:p>
    <w:p w14:paraId="35B30381" w14:textId="59958BBC" w:rsidR="00505689" w:rsidRPr="00283900" w:rsidRDefault="00503BA7" w:rsidP="0001414C">
      <w:pPr>
        <w:spacing w:line="240" w:lineRule="auto"/>
        <w:rPr>
          <w:rFonts w:ascii="Times New Roman" w:hAnsi="Times New Roman" w:cs="Times New Roman"/>
          <w:sz w:val="12"/>
          <w:szCs w:val="12"/>
        </w:rPr>
      </w:pPr>
      <w:r w:rsidRPr="00A04C7E">
        <w:rPr>
          <w:rFonts w:ascii="Times New Roman" w:hAnsi="Times New Roman" w:cs="Times New Roman"/>
          <w:szCs w:val="16"/>
        </w:rPr>
        <w:tab/>
      </w:r>
    </w:p>
    <w:p w14:paraId="01E6E14F" w14:textId="73B94E18" w:rsidR="00C863EF" w:rsidRPr="00A04C7E" w:rsidRDefault="00300F76" w:rsidP="00C863EF">
      <w:pPr>
        <w:spacing w:line="240" w:lineRule="auto"/>
        <w:rPr>
          <w:rFonts w:ascii="Times New Roman" w:hAnsi="Times New Roman" w:cs="Times New Roman"/>
          <w:i/>
          <w:iCs/>
          <w:sz w:val="24"/>
          <w:szCs w:val="24"/>
        </w:rPr>
      </w:pPr>
      <w:r w:rsidRPr="00A04C7E">
        <w:rPr>
          <w:rFonts w:ascii="Times New Roman" w:hAnsi="Times New Roman" w:cs="Times New Roman"/>
          <w:sz w:val="24"/>
          <w:szCs w:val="24"/>
        </w:rPr>
        <w:tab/>
      </w:r>
      <w:r w:rsidR="00C863EF">
        <w:rPr>
          <w:rFonts w:ascii="Times New Roman" w:hAnsi="Times New Roman" w:cs="Times New Roman"/>
          <w:i/>
          <w:iCs/>
          <w:sz w:val="24"/>
          <w:szCs w:val="24"/>
        </w:rPr>
        <w:t>Associate</w:t>
      </w:r>
      <w:r w:rsidR="00C863EF" w:rsidRPr="00A04C7E">
        <w:rPr>
          <w:rFonts w:ascii="Times New Roman" w:hAnsi="Times New Roman" w:cs="Times New Roman"/>
          <w:i/>
          <w:iCs/>
          <w:sz w:val="24"/>
          <w:szCs w:val="24"/>
        </w:rPr>
        <w:t xml:space="preserve"> Director of Research</w:t>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r>
      <w:r w:rsidR="00C863EF" w:rsidRPr="00A04C7E">
        <w:rPr>
          <w:rFonts w:ascii="Times New Roman" w:hAnsi="Times New Roman" w:cs="Times New Roman"/>
          <w:i/>
          <w:iCs/>
          <w:sz w:val="24"/>
          <w:szCs w:val="24"/>
        </w:rPr>
        <w:tab/>
        <w:t xml:space="preserve">           </w:t>
      </w:r>
      <w:r w:rsidR="00C863EF">
        <w:rPr>
          <w:rFonts w:ascii="Times New Roman" w:hAnsi="Times New Roman" w:cs="Times New Roman"/>
          <w:i/>
          <w:iCs/>
          <w:sz w:val="24"/>
          <w:szCs w:val="24"/>
        </w:rPr>
        <w:t xml:space="preserve">     </w:t>
      </w:r>
      <w:r w:rsidR="00C863EF">
        <w:rPr>
          <w:rFonts w:ascii="Times New Roman" w:hAnsi="Times New Roman" w:cs="Times New Roman"/>
          <w:sz w:val="24"/>
          <w:szCs w:val="24"/>
        </w:rPr>
        <w:t>July</w:t>
      </w:r>
      <w:r w:rsidR="00C863EF" w:rsidRPr="00A04C7E">
        <w:rPr>
          <w:rFonts w:ascii="Times New Roman" w:hAnsi="Times New Roman" w:cs="Times New Roman"/>
          <w:sz w:val="24"/>
          <w:szCs w:val="24"/>
        </w:rPr>
        <w:t xml:space="preserve"> 202</w:t>
      </w:r>
      <w:r w:rsidR="00C863EF">
        <w:rPr>
          <w:rFonts w:ascii="Times New Roman" w:hAnsi="Times New Roman" w:cs="Times New Roman"/>
          <w:sz w:val="24"/>
          <w:szCs w:val="24"/>
        </w:rPr>
        <w:t>5</w:t>
      </w:r>
      <w:r w:rsidR="00C863EF" w:rsidRPr="00A04C7E">
        <w:rPr>
          <w:rFonts w:ascii="Times New Roman" w:hAnsi="Times New Roman" w:cs="Times New Roman"/>
          <w:sz w:val="24"/>
          <w:szCs w:val="24"/>
        </w:rPr>
        <w:t xml:space="preserve"> – present</w:t>
      </w:r>
    </w:p>
    <w:p w14:paraId="115E3C04" w14:textId="77777777" w:rsidR="00C863EF" w:rsidRPr="00A04C7E" w:rsidRDefault="00C863EF"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32BE9191" w14:textId="77777777" w:rsidR="00C863EF" w:rsidRPr="00C863EF" w:rsidRDefault="00C863EF" w:rsidP="00C863EF">
      <w:pPr>
        <w:spacing w:line="240" w:lineRule="auto"/>
        <w:ind w:firstLine="720"/>
        <w:rPr>
          <w:rFonts w:ascii="Times New Roman" w:hAnsi="Times New Roman" w:cs="Times New Roman"/>
          <w:i/>
          <w:iCs/>
          <w:sz w:val="12"/>
          <w:szCs w:val="12"/>
        </w:rPr>
      </w:pPr>
    </w:p>
    <w:p w14:paraId="527695FF" w14:textId="2971E776" w:rsidR="00505689" w:rsidRPr="00A04C7E" w:rsidRDefault="00505689" w:rsidP="00C863EF">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Assistant Director of Research</w:t>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 xml:space="preserve">August 2024 – </w:t>
      </w:r>
      <w:r w:rsidR="00C863EF">
        <w:rPr>
          <w:rFonts w:ascii="Times New Roman" w:hAnsi="Times New Roman" w:cs="Times New Roman"/>
          <w:sz w:val="24"/>
          <w:szCs w:val="24"/>
        </w:rPr>
        <w:t>June 2025</w:t>
      </w:r>
    </w:p>
    <w:p w14:paraId="2E1942BC" w14:textId="77777777" w:rsidR="00505689"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Institute for Applied Behavioral Science</w:t>
      </w:r>
    </w:p>
    <w:p w14:paraId="489D985C" w14:textId="77777777" w:rsidR="00505689" w:rsidRPr="00283900" w:rsidRDefault="00505689" w:rsidP="00505689">
      <w:pPr>
        <w:spacing w:line="240" w:lineRule="auto"/>
        <w:ind w:firstLine="720"/>
        <w:rPr>
          <w:rFonts w:ascii="Times New Roman" w:hAnsi="Times New Roman" w:cs="Times New Roman"/>
          <w:i/>
          <w:iCs/>
          <w:sz w:val="12"/>
          <w:szCs w:val="12"/>
        </w:rPr>
      </w:pPr>
    </w:p>
    <w:p w14:paraId="08BD5ECF" w14:textId="17DB06B9" w:rsidR="00300F76" w:rsidRPr="00A04C7E" w:rsidRDefault="00505689" w:rsidP="00505689">
      <w:pPr>
        <w:spacing w:line="240" w:lineRule="auto"/>
        <w:ind w:firstLine="720"/>
        <w:rPr>
          <w:rFonts w:ascii="Times New Roman" w:hAnsi="Times New Roman" w:cs="Times New Roman"/>
          <w:i/>
          <w:iCs/>
          <w:sz w:val="24"/>
          <w:szCs w:val="24"/>
        </w:rPr>
      </w:pPr>
      <w:r w:rsidRPr="00A04C7E">
        <w:rPr>
          <w:rFonts w:ascii="Times New Roman" w:hAnsi="Times New Roman" w:cs="Times New Roman"/>
          <w:i/>
          <w:iCs/>
          <w:sz w:val="24"/>
          <w:szCs w:val="24"/>
        </w:rPr>
        <w:t>Adjunct</w:t>
      </w:r>
      <w:r w:rsidRPr="00A04C7E">
        <w:rPr>
          <w:rFonts w:ascii="Times New Roman" w:hAnsi="Times New Roman" w:cs="Times New Roman"/>
          <w:sz w:val="24"/>
          <w:szCs w:val="24"/>
        </w:rPr>
        <w:t xml:space="preserve"> </w:t>
      </w:r>
      <w:r w:rsidR="00300F76" w:rsidRPr="00A04C7E">
        <w:rPr>
          <w:rFonts w:ascii="Times New Roman" w:hAnsi="Times New Roman" w:cs="Times New Roman"/>
          <w:i/>
          <w:iCs/>
          <w:sz w:val="24"/>
          <w:szCs w:val="24"/>
        </w:rPr>
        <w:t>Faculty</w:t>
      </w:r>
      <w:r w:rsidR="00E95669" w:rsidRPr="00A04C7E">
        <w:rPr>
          <w:rFonts w:ascii="Times New Roman" w:hAnsi="Times New Roman" w:cs="Times New Roman"/>
          <w:i/>
          <w:iCs/>
          <w:sz w:val="24"/>
          <w:szCs w:val="24"/>
        </w:rPr>
        <w:t xml:space="preserve"> &amp; Doctoral Advisor</w:t>
      </w:r>
      <w:r w:rsidR="00304EE6" w:rsidRPr="00A04C7E">
        <w:rPr>
          <w:rFonts w:ascii="Times New Roman" w:hAnsi="Times New Roman" w:cs="Times New Roman"/>
          <w:i/>
          <w:iCs/>
          <w:sz w:val="24"/>
          <w:szCs w:val="24"/>
        </w:rPr>
        <w:t xml:space="preserve">; </w:t>
      </w:r>
      <w:r w:rsidR="00300F76" w:rsidRPr="00A04C7E">
        <w:rPr>
          <w:rFonts w:ascii="Times New Roman" w:hAnsi="Times New Roman" w:cs="Times New Roman"/>
          <w:i/>
          <w:iCs/>
          <w:sz w:val="24"/>
          <w:szCs w:val="24"/>
        </w:rPr>
        <w:t>Behavior Analysis</w:t>
      </w:r>
      <w:r w:rsidRPr="00A04C7E">
        <w:rPr>
          <w:rFonts w:ascii="Times New Roman" w:hAnsi="Times New Roman" w:cs="Times New Roman"/>
          <w:i/>
          <w:iCs/>
          <w:sz w:val="24"/>
          <w:szCs w:val="24"/>
        </w:rPr>
        <w:tab/>
        <w:t xml:space="preserve">      </w:t>
      </w:r>
      <w:r w:rsidRPr="00A04C7E">
        <w:rPr>
          <w:rFonts w:ascii="Times New Roman" w:hAnsi="Times New Roman" w:cs="Times New Roman"/>
          <w:sz w:val="24"/>
          <w:szCs w:val="24"/>
        </w:rPr>
        <w:t>January 2019 – July 2024</w:t>
      </w:r>
    </w:p>
    <w:p w14:paraId="0D435EDA" w14:textId="2A428D83" w:rsidR="00300F76" w:rsidRPr="00A04C7E" w:rsidRDefault="00300F76" w:rsidP="0001414C">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ab/>
      </w:r>
      <w:r w:rsidR="00C95B70" w:rsidRPr="00A04C7E">
        <w:rPr>
          <w:rFonts w:ascii="Times New Roman" w:hAnsi="Times New Roman" w:cs="Times New Roman"/>
          <w:i/>
          <w:iCs/>
          <w:sz w:val="24"/>
          <w:szCs w:val="24"/>
        </w:rPr>
        <w:t xml:space="preserve">Institute for </w:t>
      </w:r>
      <w:r w:rsidR="00B44853" w:rsidRPr="00A04C7E">
        <w:rPr>
          <w:rFonts w:ascii="Times New Roman" w:hAnsi="Times New Roman" w:cs="Times New Roman"/>
          <w:i/>
          <w:iCs/>
          <w:sz w:val="24"/>
          <w:szCs w:val="24"/>
        </w:rPr>
        <w:t xml:space="preserve">Applied </w:t>
      </w:r>
      <w:r w:rsidR="00C95B70" w:rsidRPr="00A04C7E">
        <w:rPr>
          <w:rFonts w:ascii="Times New Roman" w:hAnsi="Times New Roman" w:cs="Times New Roman"/>
          <w:i/>
          <w:iCs/>
          <w:sz w:val="24"/>
          <w:szCs w:val="24"/>
        </w:rPr>
        <w:t xml:space="preserve">Behavioral </w:t>
      </w:r>
      <w:r w:rsidR="00B44853" w:rsidRPr="00A04C7E">
        <w:rPr>
          <w:rFonts w:ascii="Times New Roman" w:hAnsi="Times New Roman" w:cs="Times New Roman"/>
          <w:i/>
          <w:iCs/>
          <w:sz w:val="24"/>
          <w:szCs w:val="24"/>
        </w:rPr>
        <w:t>Science</w:t>
      </w:r>
    </w:p>
    <w:p w14:paraId="5641DF5D" w14:textId="77777777" w:rsidR="00300F76" w:rsidRPr="00A04C7E" w:rsidRDefault="00300F76" w:rsidP="0001414C">
      <w:pPr>
        <w:spacing w:line="240" w:lineRule="auto"/>
        <w:rPr>
          <w:rFonts w:ascii="Times New Roman" w:hAnsi="Times New Roman" w:cs="Times New Roman"/>
          <w:sz w:val="12"/>
          <w:szCs w:val="12"/>
        </w:rPr>
      </w:pPr>
    </w:p>
    <w:p w14:paraId="4010B835" w14:textId="33C81780" w:rsidR="0001414C" w:rsidRPr="00A04C7E" w:rsidRDefault="0001414C" w:rsidP="0001414C">
      <w:pPr>
        <w:spacing w:line="240" w:lineRule="auto"/>
        <w:rPr>
          <w:rFonts w:ascii="Times New Roman" w:hAnsi="Times New Roman" w:cs="Times New Roman"/>
          <w:sz w:val="24"/>
          <w:szCs w:val="24"/>
        </w:rPr>
      </w:pPr>
      <w:r w:rsidRPr="00A04C7E">
        <w:rPr>
          <w:rFonts w:ascii="Times New Roman" w:hAnsi="Times New Roman" w:cs="Times New Roman"/>
          <w:sz w:val="24"/>
          <w:szCs w:val="24"/>
        </w:rPr>
        <w:t>Johns Hopkins University: Baltimore, MD</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F56755" w:rsidRPr="00A04C7E">
        <w:rPr>
          <w:rFonts w:ascii="Times New Roman" w:hAnsi="Times New Roman" w:cs="Times New Roman"/>
          <w:sz w:val="24"/>
          <w:szCs w:val="24"/>
        </w:rPr>
        <w:tab/>
      </w:r>
      <w:r w:rsidR="00F56755" w:rsidRPr="00A04C7E">
        <w:rPr>
          <w:rFonts w:ascii="Times New Roman" w:hAnsi="Times New Roman" w:cs="Times New Roman"/>
          <w:sz w:val="24"/>
          <w:szCs w:val="24"/>
        </w:rPr>
        <w:tab/>
      </w:r>
      <w:r w:rsidR="00794668"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July 2018 – </w:t>
      </w:r>
      <w:r w:rsidR="00794668" w:rsidRPr="00A04C7E">
        <w:rPr>
          <w:rFonts w:ascii="Times New Roman" w:hAnsi="Times New Roman" w:cs="Times New Roman"/>
          <w:sz w:val="24"/>
          <w:szCs w:val="24"/>
        </w:rPr>
        <w:t>April 2020</w:t>
      </w:r>
    </w:p>
    <w:p w14:paraId="5C77A9AF" w14:textId="77777777"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Postdoctoral Research Fellow</w:t>
      </w:r>
    </w:p>
    <w:p w14:paraId="75B59602" w14:textId="36D31AED" w:rsidR="0001414C"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Behavioral Pharmacology Research Unit</w:t>
      </w:r>
      <w:r w:rsidR="00B30032" w:rsidRPr="00A04C7E">
        <w:rPr>
          <w:rFonts w:ascii="Times New Roman" w:hAnsi="Times New Roman" w:cs="Times New Roman"/>
          <w:i/>
          <w:sz w:val="24"/>
          <w:szCs w:val="24"/>
        </w:rPr>
        <w:t xml:space="preserve">, </w:t>
      </w:r>
    </w:p>
    <w:p w14:paraId="69A7433C" w14:textId="77777777" w:rsidR="00B30032" w:rsidRPr="00A04C7E" w:rsidRDefault="0001414C"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Department of Psychiatry and Behavioral Sciences</w:t>
      </w:r>
    </w:p>
    <w:p w14:paraId="5248B918" w14:textId="01D5298A" w:rsidR="0001414C" w:rsidRPr="00A04C7E" w:rsidRDefault="00B30032" w:rsidP="0001414C">
      <w:pPr>
        <w:spacing w:line="240" w:lineRule="auto"/>
        <w:ind w:firstLine="720"/>
        <w:rPr>
          <w:rFonts w:ascii="Times New Roman" w:hAnsi="Times New Roman" w:cs="Times New Roman"/>
          <w:i/>
          <w:sz w:val="24"/>
          <w:szCs w:val="24"/>
        </w:rPr>
      </w:pPr>
      <w:r w:rsidRPr="00A04C7E">
        <w:rPr>
          <w:rFonts w:ascii="Times New Roman" w:hAnsi="Times New Roman" w:cs="Times New Roman"/>
          <w:i/>
          <w:sz w:val="24"/>
          <w:szCs w:val="24"/>
        </w:rPr>
        <w:t>School of Medicine</w:t>
      </w:r>
    </w:p>
    <w:p w14:paraId="62057CC5" w14:textId="1A9F53E7" w:rsidR="0063270C" w:rsidRPr="00A04C7E" w:rsidRDefault="0063270C" w:rsidP="00B80F7F">
      <w:pPr>
        <w:spacing w:line="240" w:lineRule="auto"/>
        <w:rPr>
          <w:rFonts w:ascii="Times New Roman" w:hAnsi="Times New Roman" w:cs="Times New Roman"/>
          <w:b/>
          <w:sz w:val="36"/>
          <w:szCs w:val="36"/>
          <w:u w:val="single"/>
        </w:rPr>
      </w:pPr>
    </w:p>
    <w:p w14:paraId="6F2D99E2" w14:textId="18C22EEA" w:rsidR="008B44F1" w:rsidRPr="00A04C7E" w:rsidRDefault="000E1F29" w:rsidP="00B80F7F">
      <w:pPr>
        <w:spacing w:line="240" w:lineRule="auto"/>
        <w:rPr>
          <w:rFonts w:ascii="Times New Roman" w:hAnsi="Times New Roman" w:cs="Times New Roman"/>
          <w:b/>
          <w:sz w:val="24"/>
          <w:szCs w:val="24"/>
          <w:u w:val="single"/>
        </w:rPr>
      </w:pPr>
      <w:r w:rsidRPr="00A04C7E">
        <w:rPr>
          <w:rFonts w:ascii="Times New Roman" w:hAnsi="Times New Roman" w:cs="Times New Roman"/>
          <w:b/>
          <w:sz w:val="24"/>
          <w:szCs w:val="24"/>
          <w:u w:val="single"/>
        </w:rPr>
        <w:lastRenderedPageBreak/>
        <w:t>MAJOR RESEARCH INTERESTS</w:t>
      </w:r>
    </w:p>
    <w:p w14:paraId="0F6EE87C" w14:textId="4715CE3C"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behavioral data science and artificial intelligence</w:t>
      </w:r>
    </w:p>
    <w:p w14:paraId="3361A125" w14:textId="43790235" w:rsidR="001D46AC" w:rsidRPr="00A04C7E" w:rsidRDefault="001D46AC"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mathematical and computational models of respondent and operant behavio</w:t>
      </w:r>
      <w:r w:rsidR="003608B7" w:rsidRPr="00A04C7E">
        <w:rPr>
          <w:rFonts w:ascii="Times New Roman" w:hAnsi="Times New Roman" w:cs="Times New Roman"/>
          <w:sz w:val="24"/>
          <w:szCs w:val="24"/>
        </w:rPr>
        <w:t>r</w:t>
      </w:r>
    </w:p>
    <w:p w14:paraId="32AB1F79" w14:textId="560EBD75" w:rsidR="001D46AC" w:rsidRPr="00A04C7E" w:rsidRDefault="006A4403"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experimental</w:t>
      </w:r>
      <w:r w:rsidR="001D46AC" w:rsidRPr="00A04C7E">
        <w:rPr>
          <w:rFonts w:ascii="Times New Roman" w:hAnsi="Times New Roman" w:cs="Times New Roman"/>
          <w:sz w:val="24"/>
          <w:szCs w:val="24"/>
        </w:rPr>
        <w:t xml:space="preserve"> approaches to ethical behavior</w:t>
      </w:r>
    </w:p>
    <w:p w14:paraId="0D839E35" w14:textId="71DB91D2" w:rsidR="00353757" w:rsidRPr="00A04C7E" w:rsidRDefault="004C37E0"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human </w:t>
      </w:r>
      <w:r w:rsidR="004C2B89" w:rsidRPr="00A04C7E">
        <w:rPr>
          <w:rFonts w:ascii="Times New Roman" w:hAnsi="Times New Roman" w:cs="Times New Roman"/>
          <w:sz w:val="24"/>
          <w:szCs w:val="24"/>
        </w:rPr>
        <w:t>laboratory studies on choice, preference, and decision</w:t>
      </w:r>
      <w:r w:rsidR="003608B7" w:rsidRPr="00A04C7E">
        <w:rPr>
          <w:rFonts w:ascii="Times New Roman" w:hAnsi="Times New Roman" w:cs="Times New Roman"/>
          <w:sz w:val="24"/>
          <w:szCs w:val="24"/>
        </w:rPr>
        <w:t>-</w:t>
      </w:r>
      <w:r w:rsidR="004C2B89" w:rsidRPr="00A04C7E">
        <w:rPr>
          <w:rFonts w:ascii="Times New Roman" w:hAnsi="Times New Roman" w:cs="Times New Roman"/>
          <w:sz w:val="24"/>
          <w:szCs w:val="24"/>
        </w:rPr>
        <w:t>making</w:t>
      </w:r>
    </w:p>
    <w:p w14:paraId="7B5CD970" w14:textId="7A6D29C9" w:rsidR="00353757" w:rsidRPr="00A04C7E" w:rsidRDefault="00841169" w:rsidP="00EB0F27">
      <w:pPr>
        <w:pStyle w:val="ListParagraph"/>
        <w:numPr>
          <w:ilvl w:val="0"/>
          <w:numId w:val="1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interaction of </w:t>
      </w:r>
      <w:r w:rsidR="003D7434" w:rsidRPr="00A04C7E">
        <w:rPr>
          <w:rFonts w:ascii="Times New Roman" w:hAnsi="Times New Roman" w:cs="Times New Roman"/>
          <w:sz w:val="24"/>
          <w:szCs w:val="24"/>
        </w:rPr>
        <w:t>verbal</w:t>
      </w:r>
      <w:r w:rsidRPr="00A04C7E">
        <w:rPr>
          <w:rFonts w:ascii="Times New Roman" w:hAnsi="Times New Roman" w:cs="Times New Roman"/>
          <w:sz w:val="24"/>
          <w:szCs w:val="24"/>
        </w:rPr>
        <w:t xml:space="preserve"> and </w:t>
      </w:r>
      <w:r w:rsidR="003D7434" w:rsidRPr="00A04C7E">
        <w:rPr>
          <w:rFonts w:ascii="Times New Roman" w:hAnsi="Times New Roman" w:cs="Times New Roman"/>
          <w:sz w:val="24"/>
          <w:szCs w:val="24"/>
        </w:rPr>
        <w:t xml:space="preserve">non-verbal </w:t>
      </w:r>
      <w:r w:rsidRPr="00A04C7E">
        <w:rPr>
          <w:rFonts w:ascii="Times New Roman" w:hAnsi="Times New Roman" w:cs="Times New Roman"/>
          <w:sz w:val="24"/>
          <w:szCs w:val="24"/>
        </w:rPr>
        <w:t>behavior</w:t>
      </w:r>
      <w:r w:rsidR="003D7434" w:rsidRPr="00A04C7E">
        <w:rPr>
          <w:rFonts w:ascii="Times New Roman" w:hAnsi="Times New Roman" w:cs="Times New Roman"/>
          <w:sz w:val="24"/>
          <w:szCs w:val="24"/>
        </w:rPr>
        <w:t>al contingencies</w:t>
      </w:r>
    </w:p>
    <w:p w14:paraId="3C2311FB" w14:textId="77777777" w:rsidR="00505689" w:rsidRPr="00A04C7E" w:rsidRDefault="00505689" w:rsidP="001224AC">
      <w:pPr>
        <w:spacing w:line="240" w:lineRule="auto"/>
        <w:rPr>
          <w:rFonts w:ascii="Times New Roman" w:hAnsi="Times New Roman" w:cs="Times New Roman"/>
          <w:b/>
          <w:sz w:val="24"/>
          <w:szCs w:val="24"/>
          <w:u w:val="single"/>
        </w:rPr>
      </w:pPr>
    </w:p>
    <w:p w14:paraId="4627B493" w14:textId="77777777" w:rsidR="00505689" w:rsidRPr="00A04C7E" w:rsidRDefault="00505689" w:rsidP="001224AC">
      <w:pPr>
        <w:spacing w:line="240" w:lineRule="auto"/>
        <w:rPr>
          <w:rFonts w:ascii="Times New Roman" w:hAnsi="Times New Roman" w:cs="Times New Roman"/>
          <w:b/>
          <w:sz w:val="24"/>
          <w:szCs w:val="24"/>
          <w:u w:val="single"/>
        </w:rPr>
      </w:pPr>
    </w:p>
    <w:p w14:paraId="7FD6D27D" w14:textId="2875B183" w:rsidR="001224AC" w:rsidRPr="00A04C7E" w:rsidRDefault="000E1F29" w:rsidP="001224AC">
      <w:pPr>
        <w:spacing w:line="240" w:lineRule="auto"/>
        <w:rPr>
          <w:rFonts w:ascii="Times New Roman" w:hAnsi="Times New Roman" w:cs="Times New Roman"/>
          <w:b/>
          <w:sz w:val="12"/>
          <w:szCs w:val="12"/>
        </w:rPr>
      </w:pPr>
      <w:r w:rsidRPr="00A04C7E">
        <w:rPr>
          <w:rFonts w:ascii="Times New Roman" w:hAnsi="Times New Roman" w:cs="Times New Roman"/>
          <w:b/>
          <w:sz w:val="24"/>
          <w:szCs w:val="24"/>
          <w:u w:val="single"/>
        </w:rPr>
        <w:t>PUBLICATIONS</w:t>
      </w:r>
      <w:r w:rsidR="00DA1C3D" w:rsidRPr="00A04C7E">
        <w:rPr>
          <w:rFonts w:ascii="Times New Roman" w:hAnsi="Times New Roman" w:cs="Times New Roman"/>
          <w:b/>
          <w:sz w:val="12"/>
          <w:szCs w:val="12"/>
        </w:rPr>
        <w:t xml:space="preserve"> </w:t>
      </w:r>
      <w:r w:rsidR="00975772" w:rsidRPr="00A04C7E">
        <w:rPr>
          <w:rFonts w:ascii="Times New Roman" w:hAnsi="Times New Roman" w:cs="Times New Roman"/>
          <w:sz w:val="22"/>
        </w:rPr>
        <w:t>(*student</w:t>
      </w:r>
      <w:r w:rsidR="00EB1458" w:rsidRPr="00A04C7E">
        <w:rPr>
          <w:rFonts w:ascii="Times New Roman" w:hAnsi="Times New Roman" w:cs="Times New Roman"/>
          <w:sz w:val="22"/>
        </w:rPr>
        <w:t>/mentee</w:t>
      </w:r>
      <w:r w:rsidR="007972A9" w:rsidRPr="00A04C7E">
        <w:rPr>
          <w:rFonts w:ascii="Times New Roman" w:hAnsi="Times New Roman" w:cs="Times New Roman"/>
          <w:sz w:val="22"/>
        </w:rPr>
        <w:t xml:space="preserve"> at time of </w:t>
      </w:r>
      <w:r w:rsidR="00E713E3" w:rsidRPr="00A04C7E">
        <w:rPr>
          <w:rFonts w:ascii="Times New Roman" w:hAnsi="Times New Roman" w:cs="Times New Roman"/>
          <w:sz w:val="22"/>
        </w:rPr>
        <w:t>project initiation</w:t>
      </w:r>
      <w:r w:rsidR="00975772" w:rsidRPr="00A04C7E">
        <w:rPr>
          <w:rFonts w:ascii="Times New Roman" w:hAnsi="Times New Roman" w:cs="Times New Roman"/>
          <w:sz w:val="22"/>
        </w:rPr>
        <w:t>)</w:t>
      </w:r>
    </w:p>
    <w:p w14:paraId="69FB8F5E" w14:textId="77777777" w:rsidR="00976176" w:rsidRPr="00A04C7E" w:rsidRDefault="00976176" w:rsidP="001224AC">
      <w:pPr>
        <w:spacing w:line="240" w:lineRule="auto"/>
        <w:rPr>
          <w:rFonts w:ascii="Times New Roman" w:hAnsi="Times New Roman" w:cs="Times New Roman"/>
          <w:b/>
          <w:sz w:val="6"/>
          <w:szCs w:val="6"/>
        </w:rPr>
      </w:pPr>
    </w:p>
    <w:p w14:paraId="519C8F7A" w14:textId="77777777" w:rsidR="00ED271E" w:rsidRPr="00A04C7E" w:rsidRDefault="00ED271E" w:rsidP="00B555AE">
      <w:pPr>
        <w:spacing w:line="240" w:lineRule="auto"/>
        <w:ind w:left="547" w:hanging="547"/>
        <w:rPr>
          <w:rFonts w:ascii="Times New Roman" w:hAnsi="Times New Roman" w:cs="Times New Roman"/>
          <w:b/>
          <w:sz w:val="22"/>
        </w:rPr>
      </w:pPr>
    </w:p>
    <w:p w14:paraId="768D063F" w14:textId="06DB8C87" w:rsidR="003D359D" w:rsidRPr="00A04C7E" w:rsidRDefault="003D359D" w:rsidP="003D359D">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t>Preprints</w:t>
      </w:r>
      <w:r w:rsidR="003B1F6F" w:rsidRPr="00A04C7E">
        <w:rPr>
          <w:rFonts w:ascii="Times New Roman" w:hAnsi="Times New Roman" w:cs="Times New Roman"/>
          <w:b/>
          <w:sz w:val="22"/>
        </w:rPr>
        <w:t xml:space="preserve"> in Review</w:t>
      </w:r>
    </w:p>
    <w:p w14:paraId="1B35A66F" w14:textId="77777777" w:rsidR="003D359D" w:rsidRPr="00A04C7E" w:rsidRDefault="003D359D" w:rsidP="003D359D">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761B5B" w:rsidRPr="00A04C7E" w14:paraId="02EEF33E" w14:textId="77777777" w:rsidTr="00941A11">
        <w:trPr>
          <w:cantSplit/>
        </w:trPr>
        <w:tc>
          <w:tcPr>
            <w:tcW w:w="540" w:type="dxa"/>
          </w:tcPr>
          <w:p w14:paraId="2DE6751F" w14:textId="5AB5D5D7" w:rsidR="00761B5B" w:rsidRDefault="00761B5B"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74.</w:t>
            </w:r>
          </w:p>
        </w:tc>
        <w:tc>
          <w:tcPr>
            <w:tcW w:w="8910" w:type="dxa"/>
          </w:tcPr>
          <w:p w14:paraId="7D280258" w14:textId="73A609F2" w:rsidR="00761B5B" w:rsidRPr="00761B5B" w:rsidRDefault="00761B5B"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Jennings, A. M., Breeman, S., Vladescu, J.,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prep-print</w:t>
            </w:r>
            <w:r>
              <w:rPr>
                <w:rFonts w:ascii="Times New Roman" w:hAnsi="Times New Roman" w:cs="Times New Roman"/>
                <w:bCs/>
                <w:iCs/>
                <w:sz w:val="22"/>
              </w:rPr>
              <w:t xml:space="preserve">). Survey of open science practices in behavior analysis. </w:t>
            </w:r>
            <w:hyperlink r:id="rId8" w:history="1">
              <w:r w:rsidRPr="00441A61">
                <w:rPr>
                  <w:rStyle w:val="Hyperlink"/>
                  <w:rFonts w:ascii="Times New Roman" w:hAnsi="Times New Roman" w:cs="Times New Roman"/>
                  <w:bCs/>
                  <w:iCs/>
                  <w:sz w:val="22"/>
                </w:rPr>
                <w:t>https://osf.io/preprints/psyarxiv/pbn8q_v1</w:t>
              </w:r>
            </w:hyperlink>
          </w:p>
        </w:tc>
      </w:tr>
      <w:tr w:rsidR="006801BD" w:rsidRPr="00A04C7E" w14:paraId="026469C2" w14:textId="77777777" w:rsidTr="00941A11">
        <w:trPr>
          <w:cantSplit/>
        </w:trPr>
        <w:tc>
          <w:tcPr>
            <w:tcW w:w="540" w:type="dxa"/>
          </w:tcPr>
          <w:p w14:paraId="3DBD41C7" w14:textId="78C64600" w:rsidR="006801BD"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73</w:t>
            </w:r>
            <w:r w:rsidR="006801BD">
              <w:rPr>
                <w:rFonts w:ascii="Times New Roman" w:hAnsi="Times New Roman" w:cs="Times New Roman"/>
                <w:color w:val="000000"/>
                <w:sz w:val="22"/>
              </w:rPr>
              <w:t>.</w:t>
            </w:r>
          </w:p>
        </w:tc>
        <w:tc>
          <w:tcPr>
            <w:tcW w:w="8910" w:type="dxa"/>
          </w:tcPr>
          <w:p w14:paraId="20915486" w14:textId="2DC5E524" w:rsidR="0051362F" w:rsidRPr="00144489" w:rsidRDefault="00144489" w:rsidP="0051362F">
            <w:pPr>
              <w:spacing w:before="120" w:after="120"/>
              <w:ind w:left="547" w:hanging="547"/>
              <w:rPr>
                <w:rFonts w:ascii="Times New Roman" w:hAnsi="Times New Roman" w:cs="Times New Roman"/>
                <w:bCs/>
                <w:iCs/>
                <w:sz w:val="22"/>
              </w:rPr>
            </w:pPr>
            <w:r>
              <w:rPr>
                <w:rFonts w:ascii="Times New Roman" w:hAnsi="Times New Roman" w:cs="Times New Roman"/>
                <w:bCs/>
                <w:iCs/>
                <w:sz w:val="22"/>
              </w:rPr>
              <w:t>*</w:t>
            </w:r>
            <w:r w:rsidR="006801BD">
              <w:rPr>
                <w:rFonts w:ascii="Times New Roman" w:hAnsi="Times New Roman" w:cs="Times New Roman"/>
                <w:bCs/>
                <w:iCs/>
                <w:sz w:val="22"/>
              </w:rPr>
              <w:t xml:space="preserve">Perez, N., </w:t>
            </w:r>
            <w:r>
              <w:rPr>
                <w:rFonts w:ascii="Times New Roman" w:hAnsi="Times New Roman" w:cs="Times New Roman"/>
                <w:bCs/>
                <w:iCs/>
                <w:sz w:val="22"/>
              </w:rPr>
              <w:t>*</w:t>
            </w:r>
            <w:r w:rsidR="006801BD">
              <w:rPr>
                <w:rFonts w:ascii="Times New Roman" w:hAnsi="Times New Roman" w:cs="Times New Roman"/>
                <w:bCs/>
                <w:iCs/>
                <w:sz w:val="22"/>
              </w:rPr>
              <w:t xml:space="preserve">McNulty, A., &amp; </w:t>
            </w:r>
            <w:r w:rsidR="006801BD">
              <w:rPr>
                <w:rFonts w:ascii="Times New Roman" w:hAnsi="Times New Roman" w:cs="Times New Roman"/>
                <w:b/>
                <w:i/>
                <w:sz w:val="22"/>
              </w:rPr>
              <w:t>Cox, D. J.</w:t>
            </w:r>
            <w:r w:rsidR="006801BD">
              <w:rPr>
                <w:rFonts w:ascii="Times New Roman" w:hAnsi="Times New Roman" w:cs="Times New Roman"/>
                <w:bCs/>
                <w:iCs/>
                <w:sz w:val="22"/>
              </w:rPr>
              <w:t xml:space="preserve"> (</w:t>
            </w:r>
            <w:r w:rsidR="006801BD">
              <w:rPr>
                <w:rFonts w:ascii="Times New Roman" w:hAnsi="Times New Roman" w:cs="Times New Roman"/>
                <w:bCs/>
                <w:i/>
                <w:sz w:val="22"/>
              </w:rPr>
              <w:t>pre-print</w:t>
            </w:r>
            <w:r w:rsidR="006801BD">
              <w:rPr>
                <w:rFonts w:ascii="Times New Roman" w:hAnsi="Times New Roman" w:cs="Times New Roman"/>
                <w:bCs/>
                <w:iCs/>
                <w:sz w:val="22"/>
              </w:rPr>
              <w:t xml:space="preserve">). Keystone contingencies and the organization of behavioral repertoires. </w:t>
            </w:r>
            <w:hyperlink r:id="rId9" w:history="1">
              <w:r w:rsidR="0051362F" w:rsidRPr="00D90320">
                <w:rPr>
                  <w:rStyle w:val="Hyperlink"/>
                  <w:rFonts w:ascii="Times New Roman" w:hAnsi="Times New Roman" w:cs="Times New Roman"/>
                  <w:bCs/>
                  <w:iCs/>
                  <w:sz w:val="22"/>
                </w:rPr>
                <w:t>http://dx.doi.org/10.13140/RG.2.2.16981.95205</w:t>
              </w:r>
            </w:hyperlink>
          </w:p>
        </w:tc>
      </w:tr>
      <w:tr w:rsidR="000F7F05" w:rsidRPr="00A04C7E" w14:paraId="7EF415C9" w14:textId="77777777" w:rsidTr="00941A11">
        <w:trPr>
          <w:cantSplit/>
        </w:trPr>
        <w:tc>
          <w:tcPr>
            <w:tcW w:w="540" w:type="dxa"/>
          </w:tcPr>
          <w:p w14:paraId="341B4FA2" w14:textId="4E6052F6"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72</w:t>
            </w:r>
            <w:r w:rsidR="000F7F05">
              <w:rPr>
                <w:rFonts w:ascii="Times New Roman" w:hAnsi="Times New Roman" w:cs="Times New Roman"/>
                <w:color w:val="000000"/>
                <w:sz w:val="22"/>
              </w:rPr>
              <w:t>.</w:t>
            </w:r>
          </w:p>
        </w:tc>
        <w:tc>
          <w:tcPr>
            <w:tcW w:w="8910" w:type="dxa"/>
          </w:tcPr>
          <w:p w14:paraId="16CAD903" w14:textId="12B55DD8" w:rsidR="000F7F05" w:rsidRPr="00A04C7E" w:rsidRDefault="000F7F05" w:rsidP="00C825F4">
            <w:pPr>
              <w:spacing w:before="120" w:after="120"/>
              <w:ind w:left="547" w:hanging="547"/>
              <w:rPr>
                <w:rFonts w:ascii="Times New Roman" w:hAnsi="Times New Roman" w:cs="Times New Roman"/>
                <w:b/>
                <w:i/>
                <w:sz w:val="22"/>
              </w:rPr>
            </w:pPr>
            <w:r>
              <w:rPr>
                <w:rFonts w:ascii="Times New Roman" w:hAnsi="Times New Roman" w:cs="Times New Roman"/>
                <w:bCs/>
                <w:iCs/>
                <w:sz w:val="22"/>
              </w:rPr>
              <w:t xml:space="preserve">*Weil, L., Jennings, A. M., Morford, Z. H.,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Current support for AI-driven</w:t>
            </w:r>
            <w:r w:rsidR="00C825F4">
              <w:rPr>
                <w:rFonts w:ascii="Times New Roman" w:hAnsi="Times New Roman" w:cs="Times New Roman"/>
                <w:bCs/>
                <w:iCs/>
                <w:sz w:val="22"/>
              </w:rPr>
              <w:t xml:space="preserve"> </w:t>
            </w:r>
            <w:r>
              <w:rPr>
                <w:rFonts w:ascii="Times New Roman" w:hAnsi="Times New Roman" w:cs="Times New Roman"/>
                <w:bCs/>
                <w:iCs/>
                <w:sz w:val="22"/>
              </w:rPr>
              <w:t>clinical decision support in applied behavior analysis: A concise review.</w:t>
            </w:r>
            <w:r w:rsidR="00C825F4">
              <w:rPr>
                <w:rFonts w:ascii="Times New Roman" w:hAnsi="Times New Roman" w:cs="Times New Roman"/>
                <w:bCs/>
                <w:iCs/>
                <w:sz w:val="22"/>
              </w:rPr>
              <w:br/>
            </w:r>
            <w:hyperlink r:id="rId10" w:history="1">
              <w:r w:rsidR="00C825F4" w:rsidRPr="00D070B0">
                <w:rPr>
                  <w:rStyle w:val="Hyperlink"/>
                  <w:rFonts w:ascii="Times New Roman" w:hAnsi="Times New Roman" w:cs="Times New Roman"/>
                  <w:bCs/>
                  <w:iCs/>
                  <w:sz w:val="22"/>
                </w:rPr>
                <w:t>http://dx.doi.org/10.13140/RG.2.2.21840.42249</w:t>
              </w:r>
            </w:hyperlink>
          </w:p>
        </w:tc>
      </w:tr>
      <w:tr w:rsidR="000F7F05" w:rsidRPr="00A04C7E" w14:paraId="7B7C45D9" w14:textId="77777777" w:rsidTr="00941A11">
        <w:trPr>
          <w:cantSplit/>
        </w:trPr>
        <w:tc>
          <w:tcPr>
            <w:tcW w:w="540" w:type="dxa"/>
          </w:tcPr>
          <w:p w14:paraId="7EEAB297" w14:textId="32FD7AF3" w:rsidR="000F7F05"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71</w:t>
            </w:r>
            <w:r w:rsidR="000F7F05">
              <w:rPr>
                <w:rFonts w:ascii="Times New Roman" w:hAnsi="Times New Roman" w:cs="Times New Roman"/>
                <w:color w:val="000000"/>
                <w:sz w:val="22"/>
              </w:rPr>
              <w:t>.</w:t>
            </w:r>
          </w:p>
        </w:tc>
        <w:tc>
          <w:tcPr>
            <w:tcW w:w="8910" w:type="dxa"/>
          </w:tcPr>
          <w:p w14:paraId="0CD2510E" w14:textId="1F25CCBE" w:rsidR="000F7F05" w:rsidRDefault="000F7F05" w:rsidP="00C825F4">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
                <w:sz w:val="22"/>
              </w:rPr>
              <w:t>pre-print</w:t>
            </w:r>
            <w:r w:rsidRPr="00A04C7E">
              <w:rPr>
                <w:rFonts w:ascii="Times New Roman" w:hAnsi="Times New Roman" w:cs="Times New Roman"/>
                <w:bCs/>
                <w:iCs/>
                <w:sz w:val="22"/>
              </w:rPr>
              <w:t xml:space="preserve">). </w:t>
            </w:r>
            <w:r>
              <w:rPr>
                <w:rFonts w:ascii="Times New Roman" w:hAnsi="Times New Roman" w:cs="Times New Roman"/>
                <w:bCs/>
                <w:iCs/>
                <w:sz w:val="22"/>
              </w:rPr>
              <w:t>Of m</w:t>
            </w:r>
            <w:r w:rsidRPr="00A04C7E">
              <w:rPr>
                <w:rFonts w:ascii="Times New Roman" w:hAnsi="Times New Roman" w:cs="Times New Roman"/>
                <w:bCs/>
                <w:iCs/>
                <w:sz w:val="22"/>
              </w:rPr>
              <w:t>odels</w:t>
            </w:r>
            <w:r>
              <w:rPr>
                <w:rFonts w:ascii="Times New Roman" w:hAnsi="Times New Roman" w:cs="Times New Roman"/>
                <w:bCs/>
                <w:iCs/>
                <w:sz w:val="22"/>
              </w:rPr>
              <w:t xml:space="preserve">, vectors, and matrices: Advancing analyses of the </w:t>
            </w:r>
            <w:r w:rsidRPr="00A04C7E">
              <w:rPr>
                <w:rFonts w:ascii="Times New Roman" w:hAnsi="Times New Roman" w:cs="Times New Roman"/>
                <w:bCs/>
                <w:iCs/>
                <w:sz w:val="22"/>
              </w:rPr>
              <w:t>multiple control of behavior.</w:t>
            </w:r>
            <w:r>
              <w:rPr>
                <w:rFonts w:ascii="Times New Roman" w:hAnsi="Times New Roman" w:cs="Times New Roman"/>
                <w:bCs/>
                <w:iCs/>
                <w:sz w:val="22"/>
              </w:rPr>
              <w:t xml:space="preserve"> </w:t>
            </w:r>
            <w:r w:rsidRPr="004D41C4">
              <w:rPr>
                <w:rFonts w:ascii="Times New Roman" w:hAnsi="Times New Roman" w:cs="Times New Roman"/>
                <w:bCs/>
                <w:i/>
                <w:sz w:val="22"/>
              </w:rPr>
              <w:t>Advances in the Experimental Analysis of Behavior</w:t>
            </w:r>
            <w:r>
              <w:rPr>
                <w:rFonts w:ascii="Times New Roman" w:hAnsi="Times New Roman" w:cs="Times New Roman"/>
                <w:bCs/>
                <w:iCs/>
                <w:sz w:val="22"/>
              </w:rPr>
              <w:t xml:space="preserve">.                                             </w:t>
            </w:r>
            <w:r>
              <w:rPr>
                <w:rFonts w:ascii="Times New Roman" w:hAnsi="Times New Roman" w:cs="Times New Roman"/>
                <w:bCs/>
                <w:iCs/>
                <w:sz w:val="22"/>
              </w:rPr>
              <w:br/>
            </w:r>
            <w:hyperlink r:id="rId11" w:history="1">
              <w:r w:rsidRPr="00671F45">
                <w:rPr>
                  <w:rStyle w:val="Hyperlink"/>
                  <w:rFonts w:ascii="Times New Roman" w:hAnsi="Times New Roman" w:cs="Times New Roman"/>
                  <w:bCs/>
                  <w:iCs/>
                  <w:sz w:val="22"/>
                </w:rPr>
                <w:t>http://dx.doi.org/10.13140/RG.2.2.11144.94723</w:t>
              </w:r>
            </w:hyperlink>
          </w:p>
        </w:tc>
      </w:tr>
      <w:tr w:rsidR="00B65DC3" w:rsidRPr="00A04C7E" w14:paraId="4F27FD02" w14:textId="77777777" w:rsidTr="00941A11">
        <w:trPr>
          <w:cantSplit/>
        </w:trPr>
        <w:tc>
          <w:tcPr>
            <w:tcW w:w="540" w:type="dxa"/>
          </w:tcPr>
          <w:p w14:paraId="276E0E25" w14:textId="04ED2F62" w:rsidR="00B65DC3" w:rsidRDefault="00EA34B4"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70</w:t>
            </w:r>
            <w:r w:rsidR="00B65DC3">
              <w:rPr>
                <w:rFonts w:ascii="Times New Roman" w:hAnsi="Times New Roman" w:cs="Times New Roman"/>
                <w:color w:val="000000"/>
                <w:sz w:val="22"/>
              </w:rPr>
              <w:t>.</w:t>
            </w:r>
          </w:p>
        </w:tc>
        <w:tc>
          <w:tcPr>
            <w:tcW w:w="8910" w:type="dxa"/>
          </w:tcPr>
          <w:p w14:paraId="44215E35" w14:textId="0AE57003" w:rsidR="00B74C95" w:rsidRPr="00B65DC3" w:rsidRDefault="00B65DC3"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Extinction in free-ranging </w:t>
            </w:r>
            <w:r>
              <w:rPr>
                <w:rFonts w:ascii="Times New Roman" w:hAnsi="Times New Roman" w:cs="Times New Roman"/>
                <w:bCs/>
                <w:i/>
                <w:sz w:val="22"/>
              </w:rPr>
              <w:t>Aves</w:t>
            </w:r>
            <w:r>
              <w:rPr>
                <w:rFonts w:ascii="Times New Roman" w:hAnsi="Times New Roman" w:cs="Times New Roman"/>
                <w:bCs/>
                <w:iCs/>
                <w:sz w:val="22"/>
              </w:rPr>
              <w:t xml:space="preserve"> in competition with </w:t>
            </w:r>
            <w:r>
              <w:rPr>
                <w:rFonts w:ascii="Times New Roman" w:hAnsi="Times New Roman" w:cs="Times New Roman"/>
                <w:bCs/>
                <w:i/>
                <w:sz w:val="22"/>
              </w:rPr>
              <w:t>Sciurus carolinensis</w:t>
            </w:r>
            <w:r>
              <w:rPr>
                <w:rFonts w:ascii="Times New Roman" w:hAnsi="Times New Roman" w:cs="Times New Roman"/>
                <w:bCs/>
                <w:iCs/>
                <w:sz w:val="22"/>
              </w:rPr>
              <w:t xml:space="preserve">. </w:t>
            </w:r>
            <w:hyperlink r:id="rId12" w:history="1">
              <w:r w:rsidR="00B74C95" w:rsidRPr="009608F3">
                <w:rPr>
                  <w:rStyle w:val="Hyperlink"/>
                  <w:rFonts w:ascii="Times New Roman" w:hAnsi="Times New Roman" w:cs="Times New Roman"/>
                  <w:bCs/>
                  <w:iCs/>
                  <w:sz w:val="22"/>
                </w:rPr>
                <w:t>http://dx.doi.org/10.13140/RG.2.2.10019.46889</w:t>
              </w:r>
            </w:hyperlink>
          </w:p>
        </w:tc>
      </w:tr>
      <w:tr w:rsidR="00D10E7D" w:rsidRPr="00A04C7E" w14:paraId="53129F26" w14:textId="77777777" w:rsidTr="00941A11">
        <w:trPr>
          <w:cantSplit/>
        </w:trPr>
        <w:tc>
          <w:tcPr>
            <w:tcW w:w="540" w:type="dxa"/>
          </w:tcPr>
          <w:p w14:paraId="331F70F8" w14:textId="04CC415B" w:rsidR="00D10E7D" w:rsidRDefault="00D10E7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583DB9ED" w14:textId="606C8D26" w:rsidR="001F6E0C" w:rsidRPr="00D10E7D" w:rsidRDefault="00D10E7D"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Therapy dose-response is individual, not group, phenomenon. </w:t>
            </w:r>
            <w:hyperlink r:id="rId13" w:history="1">
              <w:r w:rsidR="001F6E0C" w:rsidRPr="00EC41BC">
                <w:rPr>
                  <w:rStyle w:val="Hyperlink"/>
                  <w:rFonts w:ascii="Times New Roman" w:hAnsi="Times New Roman" w:cs="Times New Roman"/>
                  <w:bCs/>
                  <w:iCs/>
                  <w:sz w:val="22"/>
                </w:rPr>
                <w:t>https://doi.org/10.17605/OSF.IO/RDB92</w:t>
              </w:r>
            </w:hyperlink>
          </w:p>
        </w:tc>
      </w:tr>
      <w:tr w:rsidR="00326F29" w:rsidRPr="00A04C7E" w14:paraId="47E879C6" w14:textId="77777777" w:rsidTr="00941A11">
        <w:trPr>
          <w:cantSplit/>
        </w:trPr>
        <w:tc>
          <w:tcPr>
            <w:tcW w:w="540" w:type="dxa"/>
          </w:tcPr>
          <w:p w14:paraId="0DC653D6" w14:textId="321FBE5F" w:rsidR="00326F29" w:rsidRDefault="00326F2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8</w:t>
            </w:r>
            <w:r>
              <w:rPr>
                <w:rFonts w:ascii="Times New Roman" w:hAnsi="Times New Roman" w:cs="Times New Roman"/>
                <w:color w:val="000000"/>
                <w:sz w:val="22"/>
              </w:rPr>
              <w:t>.</w:t>
            </w:r>
          </w:p>
        </w:tc>
        <w:tc>
          <w:tcPr>
            <w:tcW w:w="8910" w:type="dxa"/>
          </w:tcPr>
          <w:p w14:paraId="0C8AE7BA" w14:textId="49F54765" w:rsidR="005822E2" w:rsidRPr="00326F29" w:rsidRDefault="00326F29" w:rsidP="00C825F4">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pre-print</w:t>
            </w:r>
            <w:r>
              <w:rPr>
                <w:rFonts w:ascii="Times New Roman" w:hAnsi="Times New Roman" w:cs="Times New Roman"/>
                <w:bCs/>
                <w:iCs/>
                <w:sz w:val="22"/>
              </w:rPr>
              <w:t xml:space="preserve">). </w:t>
            </w:r>
            <w:r w:rsidRPr="00326F29">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Cs/>
                <w:sz w:val="22"/>
              </w:rPr>
              <w:t xml:space="preserve">. </w:t>
            </w:r>
            <w:hyperlink r:id="rId14" w:history="1">
              <w:r w:rsidR="005822E2" w:rsidRPr="00FC6E84">
                <w:rPr>
                  <w:rStyle w:val="Hyperlink"/>
                  <w:rFonts w:ascii="Times New Roman" w:hAnsi="Times New Roman" w:cs="Times New Roman"/>
                  <w:bCs/>
                  <w:iCs/>
                  <w:sz w:val="22"/>
                </w:rPr>
                <w:t>https://osf.io/7kphr</w:t>
              </w:r>
            </w:hyperlink>
          </w:p>
        </w:tc>
      </w:tr>
      <w:tr w:rsidR="004111B4" w:rsidRPr="00A04C7E" w14:paraId="1A594A1F" w14:textId="77777777" w:rsidTr="00941A11">
        <w:trPr>
          <w:cantSplit/>
        </w:trPr>
        <w:tc>
          <w:tcPr>
            <w:tcW w:w="540" w:type="dxa"/>
          </w:tcPr>
          <w:p w14:paraId="53FD21ED" w14:textId="505848AC" w:rsidR="004111B4" w:rsidRPr="00A04C7E" w:rsidRDefault="00C77D0D"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7</w:t>
            </w:r>
            <w:r w:rsidR="004111B4" w:rsidRPr="00A04C7E">
              <w:rPr>
                <w:rFonts w:ascii="Times New Roman" w:hAnsi="Times New Roman" w:cs="Times New Roman"/>
                <w:color w:val="000000"/>
                <w:sz w:val="22"/>
              </w:rPr>
              <w:t>.</w:t>
            </w:r>
          </w:p>
        </w:tc>
        <w:tc>
          <w:tcPr>
            <w:tcW w:w="8910" w:type="dxa"/>
          </w:tcPr>
          <w:p w14:paraId="310B5219" w14:textId="53F18512" w:rsidR="007D7A62" w:rsidRPr="00A04C7E" w:rsidRDefault="004111B4"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pre-print</w:t>
            </w:r>
            <w:r w:rsidRPr="00A04C7E">
              <w:rPr>
                <w:rFonts w:ascii="Times New Roman" w:hAnsi="Times New Roman" w:cs="Times New Roman"/>
                <w:bCs/>
                <w:iCs/>
                <w:sz w:val="22"/>
              </w:rPr>
              <w:t xml:space="preserve">). Initial description of 3.9 million unique ABA sessions. </w:t>
            </w:r>
            <w:hyperlink r:id="rId15" w:history="1">
              <w:r w:rsidR="007D7A62" w:rsidRPr="00A04C7E">
                <w:rPr>
                  <w:rStyle w:val="Hyperlink"/>
                  <w:rFonts w:ascii="Times New Roman" w:hAnsi="Times New Roman" w:cs="Times New Roman"/>
                  <w:bCs/>
                  <w:iCs/>
                  <w:sz w:val="22"/>
                </w:rPr>
                <w:t>https://osf.io/preprints/psyarxiv/pq28y/</w:t>
              </w:r>
            </w:hyperlink>
          </w:p>
        </w:tc>
      </w:tr>
      <w:tr w:rsidR="006A7009" w:rsidRPr="00A04C7E" w14:paraId="0FB1BA1C" w14:textId="77777777" w:rsidTr="00941A11">
        <w:trPr>
          <w:cantSplit/>
        </w:trPr>
        <w:tc>
          <w:tcPr>
            <w:tcW w:w="540" w:type="dxa"/>
          </w:tcPr>
          <w:p w14:paraId="5FF34350" w14:textId="470C2532" w:rsidR="006A7009" w:rsidRPr="00A04C7E" w:rsidRDefault="00A30069"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6</w:t>
            </w:r>
            <w:r w:rsidR="006A7009" w:rsidRPr="00A04C7E">
              <w:rPr>
                <w:rFonts w:ascii="Times New Roman" w:hAnsi="Times New Roman" w:cs="Times New Roman"/>
                <w:color w:val="000000"/>
                <w:sz w:val="22"/>
              </w:rPr>
              <w:t>.</w:t>
            </w:r>
          </w:p>
        </w:tc>
        <w:tc>
          <w:tcPr>
            <w:tcW w:w="8910" w:type="dxa"/>
          </w:tcPr>
          <w:p w14:paraId="126A364C" w14:textId="51934C42" w:rsidR="000F7F05" w:rsidRPr="00A04C7E" w:rsidRDefault="000F7F05"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Pr>
                <w:rFonts w:ascii="Times New Roman" w:hAnsi="Times New Roman" w:cs="Times New Roman"/>
                <w:bCs/>
                <w:i/>
                <w:sz w:val="22"/>
              </w:rPr>
              <w:t>pre-print</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w:t>
            </w:r>
            <w:r w:rsidR="00C825F4">
              <w:rPr>
                <w:rFonts w:ascii="Times New Roman" w:hAnsi="Times New Roman" w:cs="Times New Roman"/>
                <w:bCs/>
                <w:i/>
                <w:sz w:val="22"/>
              </w:rPr>
              <w:t xml:space="preserve"> </w:t>
            </w:r>
            <w:hyperlink r:id="rId16" w:history="1">
              <w:r w:rsidRPr="00671F45">
                <w:rPr>
                  <w:rStyle w:val="Hyperlink"/>
                  <w:rFonts w:ascii="Times New Roman" w:hAnsi="Times New Roman" w:cs="Times New Roman"/>
                  <w:bCs/>
                  <w:iCs/>
                  <w:sz w:val="22"/>
                </w:rPr>
                <w:t>http://dx.doi.org/10.13140/RG.2.2.12332.03200</w:t>
              </w:r>
            </w:hyperlink>
          </w:p>
        </w:tc>
      </w:tr>
      <w:tr w:rsidR="003D359D" w:rsidRPr="00A04C7E" w14:paraId="62747737" w14:textId="77777777" w:rsidTr="00941A11">
        <w:trPr>
          <w:cantSplit/>
        </w:trPr>
        <w:tc>
          <w:tcPr>
            <w:tcW w:w="540" w:type="dxa"/>
          </w:tcPr>
          <w:p w14:paraId="04BA2289" w14:textId="2B4D81C8" w:rsidR="003D359D" w:rsidRPr="00A04C7E" w:rsidRDefault="00F72ABA" w:rsidP="00941A11">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EA34B4">
              <w:rPr>
                <w:rFonts w:ascii="Times New Roman" w:hAnsi="Times New Roman" w:cs="Times New Roman"/>
                <w:color w:val="000000"/>
                <w:sz w:val="22"/>
              </w:rPr>
              <w:t>5</w:t>
            </w:r>
            <w:r w:rsidR="003D359D" w:rsidRPr="00A04C7E">
              <w:rPr>
                <w:rFonts w:ascii="Times New Roman" w:hAnsi="Times New Roman" w:cs="Times New Roman"/>
                <w:color w:val="000000"/>
                <w:sz w:val="22"/>
              </w:rPr>
              <w:t>.</w:t>
            </w:r>
          </w:p>
        </w:tc>
        <w:tc>
          <w:tcPr>
            <w:tcW w:w="8910" w:type="dxa"/>
          </w:tcPr>
          <w:p w14:paraId="73CB89DA" w14:textId="3005934D" w:rsidR="003D359D" w:rsidRPr="00A04C7E" w:rsidRDefault="003D359D" w:rsidP="00C825F4">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pre-print</w:t>
            </w:r>
            <w:r w:rsidRPr="00A04C7E">
              <w:rPr>
                <w:rFonts w:ascii="Times New Roman" w:hAnsi="Times New Roman" w:cs="Times New Roman"/>
                <w:bCs/>
                <w:iCs/>
                <w:sz w:val="22"/>
              </w:rPr>
              <w:t>). Influence of Sample Size, Feature Set, and Algorithm on Cluster Analyses for Patients with Autism Spectrum Disorders.</w:t>
            </w:r>
            <w:r w:rsidR="00347D8F" w:rsidRPr="00A04C7E">
              <w:rPr>
                <w:rFonts w:ascii="Times New Roman" w:hAnsi="Times New Roman" w:cs="Times New Roman"/>
                <w:bCs/>
                <w:iCs/>
                <w:sz w:val="22"/>
              </w:rPr>
              <w:t xml:space="preserve"> </w:t>
            </w:r>
            <w:hyperlink r:id="rId17" w:history="1">
              <w:r w:rsidR="00347D8F" w:rsidRPr="00A04C7E">
                <w:rPr>
                  <w:rStyle w:val="Hyperlink"/>
                  <w:rFonts w:ascii="Times New Roman" w:hAnsi="Times New Roman" w:cs="Times New Roman"/>
                  <w:bCs/>
                  <w:iCs/>
                  <w:sz w:val="22"/>
                </w:rPr>
                <w:t>https://psyarxiv.com/9k2yv</w:t>
              </w:r>
            </w:hyperlink>
          </w:p>
        </w:tc>
      </w:tr>
    </w:tbl>
    <w:p w14:paraId="6E4E78F5" w14:textId="77777777" w:rsidR="003D359D" w:rsidRPr="00A04C7E" w:rsidRDefault="003D359D" w:rsidP="00B555AE">
      <w:pPr>
        <w:spacing w:line="240" w:lineRule="auto"/>
        <w:ind w:left="547" w:hanging="547"/>
        <w:rPr>
          <w:rFonts w:ascii="Times New Roman" w:hAnsi="Times New Roman" w:cs="Times New Roman"/>
          <w:b/>
          <w:sz w:val="22"/>
        </w:rPr>
      </w:pPr>
    </w:p>
    <w:p w14:paraId="326308BA" w14:textId="77777777" w:rsidR="004D0DA6" w:rsidRDefault="004D0DA6" w:rsidP="00B555AE">
      <w:pPr>
        <w:spacing w:line="240" w:lineRule="auto"/>
        <w:ind w:left="547" w:hanging="547"/>
        <w:rPr>
          <w:rFonts w:ascii="Times New Roman" w:hAnsi="Times New Roman" w:cs="Times New Roman"/>
          <w:b/>
          <w:sz w:val="22"/>
        </w:rPr>
      </w:pPr>
    </w:p>
    <w:p w14:paraId="6AC4FCCA" w14:textId="37A0404D" w:rsidR="00B555AE" w:rsidRPr="00A04C7E" w:rsidRDefault="00B23BCB" w:rsidP="00B555AE">
      <w:pPr>
        <w:spacing w:line="240" w:lineRule="auto"/>
        <w:ind w:left="547" w:hanging="547"/>
        <w:rPr>
          <w:rFonts w:ascii="Times New Roman" w:hAnsi="Times New Roman" w:cs="Times New Roman"/>
          <w:b/>
          <w:sz w:val="22"/>
        </w:rPr>
      </w:pPr>
      <w:r w:rsidRPr="00A04C7E">
        <w:rPr>
          <w:rFonts w:ascii="Times New Roman" w:hAnsi="Times New Roman" w:cs="Times New Roman"/>
          <w:b/>
          <w:sz w:val="22"/>
        </w:rPr>
        <w:lastRenderedPageBreak/>
        <w:t>Accepted/In Press/</w:t>
      </w:r>
      <w:r w:rsidR="0032375C" w:rsidRPr="00A04C7E">
        <w:rPr>
          <w:rFonts w:ascii="Times New Roman" w:hAnsi="Times New Roman" w:cs="Times New Roman"/>
          <w:b/>
          <w:sz w:val="22"/>
        </w:rPr>
        <w:t>Published</w:t>
      </w:r>
      <w:r w:rsidR="00A30069">
        <w:rPr>
          <w:rFonts w:ascii="Times New Roman" w:hAnsi="Times New Roman" w:cs="Times New Roman"/>
          <w:b/>
          <w:sz w:val="22"/>
        </w:rPr>
        <w:t xml:space="preserve"> </w:t>
      </w:r>
      <w:r w:rsidR="00A30069" w:rsidRPr="00A30069">
        <w:rPr>
          <w:rFonts w:ascii="Times New Roman" w:hAnsi="Times New Roman" w:cs="Times New Roman"/>
          <w:bCs/>
          <w:sz w:val="20"/>
          <w:szCs w:val="20"/>
        </w:rPr>
        <w:t>(*Student/Advisee at Time of Project Completion)</w:t>
      </w:r>
    </w:p>
    <w:p w14:paraId="57043064" w14:textId="77777777" w:rsidR="005A3065" w:rsidRPr="00A04C7E" w:rsidRDefault="005A3065" w:rsidP="00B555AE">
      <w:pPr>
        <w:spacing w:line="240" w:lineRule="auto"/>
        <w:ind w:left="547" w:hanging="547"/>
        <w:rPr>
          <w:rFonts w:ascii="Times New Roman" w:hAnsi="Times New Roman" w:cs="Times New Roman"/>
          <w:b/>
          <w:sz w:val="10"/>
          <w:szCs w:val="10"/>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B62305" w:rsidRPr="00A04C7E" w14:paraId="060B3B6E" w14:textId="77777777" w:rsidTr="00E90A5E">
        <w:trPr>
          <w:cantSplit/>
        </w:trPr>
        <w:tc>
          <w:tcPr>
            <w:tcW w:w="540" w:type="dxa"/>
          </w:tcPr>
          <w:p w14:paraId="7DF743A6" w14:textId="43695950" w:rsidR="00B62305" w:rsidRDefault="00B6230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64.</w:t>
            </w:r>
          </w:p>
        </w:tc>
        <w:tc>
          <w:tcPr>
            <w:tcW w:w="8910" w:type="dxa"/>
          </w:tcPr>
          <w:p w14:paraId="11EB2C32" w14:textId="35ECC39F" w:rsidR="00B62305" w:rsidRPr="00B62305" w:rsidRDefault="00B62305" w:rsidP="004C67EB">
            <w:pPr>
              <w:spacing w:before="120" w:after="120"/>
              <w:ind w:left="547" w:hanging="547"/>
              <w:rPr>
                <w:rFonts w:ascii="Times New Roman" w:hAnsi="Times New Roman" w:cs="Times New Roman"/>
                <w:b/>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Jennings, A., *Weil, L., &amp; *Santos, C. (</w:t>
            </w:r>
            <w:r>
              <w:rPr>
                <w:rFonts w:ascii="Times New Roman" w:hAnsi="Times New Roman" w:cs="Times New Roman"/>
                <w:bCs/>
                <w:i/>
                <w:sz w:val="22"/>
              </w:rPr>
              <w:t>accepted</w:t>
            </w:r>
            <w:r w:rsidRPr="00A04C7E">
              <w:rPr>
                <w:rFonts w:ascii="Times New Roman" w:hAnsi="Times New Roman" w:cs="Times New Roman"/>
                <w:bCs/>
                <w:iCs/>
                <w:sz w:val="22"/>
              </w:rPr>
              <w:t xml:space="preserve">). Getting more from your IOA data: Measures additional to total, occurrence, and nonoccurrence </w:t>
            </w:r>
            <w:r>
              <w:rPr>
                <w:rFonts w:ascii="Times New Roman" w:hAnsi="Times New Roman" w:cs="Times New Roman"/>
                <w:bCs/>
                <w:iCs/>
                <w:sz w:val="22"/>
              </w:rPr>
              <w:t>a</w:t>
            </w:r>
            <w:r w:rsidRPr="00A04C7E">
              <w:rPr>
                <w:rFonts w:ascii="Times New Roman" w:hAnsi="Times New Roman" w:cs="Times New Roman"/>
                <w:bCs/>
                <w:iCs/>
                <w:sz w:val="22"/>
              </w:rPr>
              <w:t>greement.</w:t>
            </w:r>
            <w:r>
              <w:rPr>
                <w:rFonts w:ascii="Times New Roman" w:hAnsi="Times New Roman" w:cs="Times New Roman"/>
                <w:bCs/>
                <w:iCs/>
                <w:sz w:val="22"/>
              </w:rPr>
              <w:t xml:space="preserve"> </w:t>
            </w:r>
            <w:r>
              <w:rPr>
                <w:rFonts w:ascii="Times New Roman" w:hAnsi="Times New Roman" w:cs="Times New Roman"/>
                <w:bCs/>
                <w:i/>
                <w:sz w:val="22"/>
              </w:rPr>
              <w:t>Behavioral Interventions.</w:t>
            </w:r>
          </w:p>
        </w:tc>
      </w:tr>
      <w:tr w:rsidR="00AA7AD2" w:rsidRPr="00A04C7E" w14:paraId="505109B2" w14:textId="77777777" w:rsidTr="00E90A5E">
        <w:trPr>
          <w:cantSplit/>
        </w:trPr>
        <w:tc>
          <w:tcPr>
            <w:tcW w:w="540" w:type="dxa"/>
          </w:tcPr>
          <w:p w14:paraId="455887C6" w14:textId="7E030C04" w:rsidR="00AA7AD2" w:rsidRDefault="00AA7AD2"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w:t>
            </w:r>
            <w:r w:rsidR="003B5C11">
              <w:rPr>
                <w:rFonts w:ascii="Times New Roman" w:hAnsi="Times New Roman" w:cs="Times New Roman"/>
                <w:color w:val="000000"/>
                <w:sz w:val="22"/>
              </w:rPr>
              <w:t>3</w:t>
            </w:r>
            <w:r>
              <w:rPr>
                <w:rFonts w:ascii="Times New Roman" w:hAnsi="Times New Roman" w:cs="Times New Roman"/>
                <w:color w:val="000000"/>
                <w:sz w:val="22"/>
              </w:rPr>
              <w:t>.</w:t>
            </w:r>
          </w:p>
        </w:tc>
        <w:tc>
          <w:tcPr>
            <w:tcW w:w="8910" w:type="dxa"/>
          </w:tcPr>
          <w:p w14:paraId="705D8F58" w14:textId="79978217" w:rsidR="00930453" w:rsidRDefault="004D0DA6" w:rsidP="004C67EB">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Cs/>
                <w:iCs/>
                <w:sz w:val="22"/>
              </w:rPr>
              <w:t>, *Weil, L., Farrow, J., Jennings, A., *Santos, C., &amp; Sosine, J. (</w:t>
            </w:r>
            <w:r w:rsidRPr="00A04C7E">
              <w:rPr>
                <w:rFonts w:ascii="Times New Roman" w:hAnsi="Times New Roman" w:cs="Times New Roman"/>
                <w:bCs/>
                <w:i/>
                <w:sz w:val="22"/>
              </w:rPr>
              <w:t>accepted</w:t>
            </w:r>
            <w:r w:rsidRPr="00A04C7E">
              <w:rPr>
                <w:rFonts w:ascii="Times New Roman" w:hAnsi="Times New Roman" w:cs="Times New Roman"/>
                <w:bCs/>
                <w:iCs/>
                <w:sz w:val="22"/>
              </w:rPr>
              <w:t xml:space="preserve">). Reinforcement learning in behavior science and artificial intelligence. In </w:t>
            </w:r>
            <w:r w:rsidR="004C67EB">
              <w:rPr>
                <w:rFonts w:ascii="Times New Roman" w:hAnsi="Times New Roman" w:cs="Times New Roman"/>
                <w:bCs/>
                <w:iCs/>
                <w:sz w:val="22"/>
              </w:rPr>
              <w:t>D. A. Hantula, D. Crone-Todd, &amp; T. V. J. Layng</w:t>
            </w:r>
            <w:r w:rsidRPr="00A04C7E">
              <w:rPr>
                <w:rFonts w:ascii="Times New Roman" w:hAnsi="Times New Roman" w:cs="Times New Roman"/>
                <w:bCs/>
                <w:iCs/>
                <w:sz w:val="22"/>
              </w:rPr>
              <w:t xml:space="preserve"> </w:t>
            </w:r>
            <w:r w:rsidR="004C67EB">
              <w:rPr>
                <w:rFonts w:ascii="Times New Roman" w:hAnsi="Times New Roman" w:cs="Times New Roman"/>
                <w:bCs/>
                <w:i/>
                <w:sz w:val="22"/>
              </w:rPr>
              <w:t>Digital Technologies in Behavior Science: Theoretical and Practical Applications</w:t>
            </w:r>
            <w:r w:rsidRPr="00A04C7E">
              <w:rPr>
                <w:rFonts w:ascii="Times New Roman" w:hAnsi="Times New Roman" w:cs="Times New Roman"/>
                <w:bCs/>
                <w:iCs/>
                <w:sz w:val="22"/>
              </w:rPr>
              <w:t xml:space="preserve">. Preprint Link: </w:t>
            </w:r>
            <w:hyperlink r:id="rId18" w:history="1">
              <w:r w:rsidRPr="00A04C7E">
                <w:rPr>
                  <w:rStyle w:val="Hyperlink"/>
                  <w:rFonts w:ascii="Times New Roman" w:hAnsi="Times New Roman" w:cs="Times New Roman"/>
                  <w:bCs/>
                  <w:iCs/>
                  <w:sz w:val="22"/>
                </w:rPr>
                <w:t>https://psyarxiv.com/ue5vx</w:t>
              </w:r>
            </w:hyperlink>
          </w:p>
        </w:tc>
      </w:tr>
      <w:tr w:rsidR="003B5C11" w:rsidRPr="00A04C7E" w14:paraId="2215DA6E" w14:textId="77777777" w:rsidTr="00E90A5E">
        <w:trPr>
          <w:cantSplit/>
        </w:trPr>
        <w:tc>
          <w:tcPr>
            <w:tcW w:w="540" w:type="dxa"/>
          </w:tcPr>
          <w:p w14:paraId="2EE5FFDB" w14:textId="55B3D697" w:rsidR="003B5C11" w:rsidRDefault="003B5C11"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62.</w:t>
            </w:r>
          </w:p>
        </w:tc>
        <w:tc>
          <w:tcPr>
            <w:tcW w:w="8910" w:type="dxa"/>
          </w:tcPr>
          <w:p w14:paraId="489548C7" w14:textId="18EEB077" w:rsidR="0043409C" w:rsidRPr="003B5C11" w:rsidRDefault="003B5C11" w:rsidP="0043409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&amp; Brodhead, M. T. (2025). </w:t>
            </w:r>
            <w:r w:rsidRPr="003B5C11">
              <w:rPr>
                <w:rFonts w:ascii="Times New Roman" w:hAnsi="Times New Roman" w:cs="Times New Roman"/>
                <w:bCs/>
                <w:iCs/>
                <w:sz w:val="22"/>
              </w:rPr>
              <w:t>Toward Collapsing the Is-Ought Distinction: An Introduction to the Special Issue on Data-Informed Ethics in Behavior Analysis</w:t>
            </w:r>
            <w:r>
              <w:rPr>
                <w:rFonts w:ascii="Times New Roman" w:hAnsi="Times New Roman" w:cs="Times New Roman"/>
                <w:bCs/>
                <w:iCs/>
                <w:sz w:val="22"/>
              </w:rPr>
              <w:t xml:space="preserve">. </w:t>
            </w:r>
            <w:r>
              <w:rPr>
                <w:rFonts w:ascii="Times New Roman" w:hAnsi="Times New Roman" w:cs="Times New Roman"/>
                <w:bCs/>
                <w:i/>
                <w:sz w:val="22"/>
              </w:rPr>
              <w:t>Behavior Analysis in Practice</w:t>
            </w:r>
            <w:r>
              <w:rPr>
                <w:rFonts w:ascii="Times New Roman" w:hAnsi="Times New Roman" w:cs="Times New Roman"/>
                <w:bCs/>
                <w:iCs/>
                <w:sz w:val="22"/>
              </w:rPr>
              <w:t xml:space="preserve">. </w:t>
            </w:r>
            <w:hyperlink r:id="rId19" w:history="1">
              <w:r w:rsidR="0043409C" w:rsidRPr="00402679">
                <w:rPr>
                  <w:rStyle w:val="Hyperlink"/>
                  <w:rFonts w:ascii="Times New Roman" w:hAnsi="Times New Roman" w:cs="Times New Roman"/>
                  <w:bCs/>
                  <w:iCs/>
                  <w:sz w:val="22"/>
                </w:rPr>
                <w:t>https://doi.org/10.1007/s40617-025-01080-x</w:t>
              </w:r>
            </w:hyperlink>
          </w:p>
        </w:tc>
      </w:tr>
      <w:tr w:rsidR="008E7595" w:rsidRPr="00A04C7E" w14:paraId="3C9CD9DE" w14:textId="77777777" w:rsidTr="00E90A5E">
        <w:trPr>
          <w:cantSplit/>
        </w:trPr>
        <w:tc>
          <w:tcPr>
            <w:tcW w:w="540" w:type="dxa"/>
          </w:tcPr>
          <w:p w14:paraId="6F1C7BAB" w14:textId="306FA712" w:rsidR="008E7595" w:rsidRDefault="008E7595"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61.</w:t>
            </w:r>
          </w:p>
        </w:tc>
        <w:tc>
          <w:tcPr>
            <w:tcW w:w="8910" w:type="dxa"/>
          </w:tcPr>
          <w:p w14:paraId="32C14C67" w14:textId="4548A6C9" w:rsidR="00C65AD6" w:rsidRPr="00C65AD6" w:rsidRDefault="008E7595" w:rsidP="00C65AD6">
            <w:pPr>
              <w:spacing w:before="120" w:after="120"/>
              <w:ind w:left="547" w:hanging="547"/>
              <w:rPr>
                <w:rFonts w:ascii="Times New Roman" w:hAnsi="Times New Roman" w:cs="Times New Roman"/>
                <w:bCs/>
                <w:sz w:val="22"/>
              </w:rPr>
            </w:pPr>
            <w:r w:rsidRPr="008E7595">
              <w:rPr>
                <w:rFonts w:ascii="Times New Roman" w:hAnsi="Times New Roman" w:cs="Times New Roman"/>
                <w:b/>
                <w:i/>
                <w:sz w:val="22"/>
              </w:rPr>
              <w:t>Cox, D. J.</w:t>
            </w:r>
            <w:r>
              <w:rPr>
                <w:rFonts w:ascii="Times New Roman" w:hAnsi="Times New Roman" w:cs="Times New Roman"/>
                <w:bCs/>
                <w:iCs/>
                <w:sz w:val="22"/>
              </w:rPr>
              <w:t xml:space="preserve"> (2025). </w:t>
            </w:r>
            <w:r w:rsidRPr="008E7595">
              <w:rPr>
                <w:rFonts w:ascii="Times New Roman" w:hAnsi="Times New Roman" w:cs="Times New Roman"/>
                <w:bCs/>
                <w:iCs/>
                <w:sz w:val="22"/>
              </w:rPr>
              <w:t xml:space="preserve">Ethical </w:t>
            </w:r>
            <w:r w:rsidR="002761CC">
              <w:rPr>
                <w:rFonts w:ascii="Times New Roman" w:hAnsi="Times New Roman" w:cs="Times New Roman"/>
                <w:bCs/>
                <w:iCs/>
                <w:sz w:val="22"/>
              </w:rPr>
              <w:t>b</w:t>
            </w:r>
            <w:r w:rsidRPr="008E7595">
              <w:rPr>
                <w:rFonts w:ascii="Times New Roman" w:hAnsi="Times New Roman" w:cs="Times New Roman"/>
                <w:bCs/>
                <w:iCs/>
                <w:sz w:val="22"/>
              </w:rPr>
              <w:t xml:space="preserve">ehavior </w:t>
            </w:r>
            <w:r w:rsidR="002761CC">
              <w:rPr>
                <w:rFonts w:ascii="Times New Roman" w:hAnsi="Times New Roman" w:cs="Times New Roman"/>
                <w:bCs/>
                <w:iCs/>
                <w:sz w:val="22"/>
              </w:rPr>
              <w:t>a</w:t>
            </w:r>
            <w:r w:rsidRPr="008E7595">
              <w:rPr>
                <w:rFonts w:ascii="Times New Roman" w:hAnsi="Times New Roman" w:cs="Times New Roman"/>
                <w:bCs/>
                <w:iCs/>
                <w:sz w:val="22"/>
              </w:rPr>
              <w:t xml:space="preserve">nalysis in the </w:t>
            </w:r>
            <w:r w:rsidR="002761CC">
              <w:rPr>
                <w:rFonts w:ascii="Times New Roman" w:hAnsi="Times New Roman" w:cs="Times New Roman"/>
                <w:bCs/>
                <w:iCs/>
                <w:sz w:val="22"/>
              </w:rPr>
              <w:t>a</w:t>
            </w:r>
            <w:r w:rsidRPr="008E7595">
              <w:rPr>
                <w:rFonts w:ascii="Times New Roman" w:hAnsi="Times New Roman" w:cs="Times New Roman"/>
                <w:bCs/>
                <w:iCs/>
                <w:sz w:val="22"/>
              </w:rPr>
              <w:t xml:space="preserve">ge of </w:t>
            </w:r>
            <w:r w:rsidR="002761CC">
              <w:rPr>
                <w:rFonts w:ascii="Times New Roman" w:hAnsi="Times New Roman" w:cs="Times New Roman"/>
                <w:bCs/>
                <w:iCs/>
                <w:sz w:val="22"/>
              </w:rPr>
              <w:t>a</w:t>
            </w:r>
            <w:r w:rsidRPr="008E7595">
              <w:rPr>
                <w:rFonts w:ascii="Times New Roman" w:hAnsi="Times New Roman" w:cs="Times New Roman"/>
                <w:bCs/>
                <w:iCs/>
                <w:sz w:val="22"/>
              </w:rPr>
              <w:t xml:space="preserve">rtificial </w:t>
            </w:r>
            <w:r w:rsidR="002761CC">
              <w:rPr>
                <w:rFonts w:ascii="Times New Roman" w:hAnsi="Times New Roman" w:cs="Times New Roman"/>
                <w:bCs/>
                <w:iCs/>
                <w:sz w:val="22"/>
              </w:rPr>
              <w:t>i</w:t>
            </w:r>
            <w:r w:rsidRPr="008E7595">
              <w:rPr>
                <w:rFonts w:ascii="Times New Roman" w:hAnsi="Times New Roman" w:cs="Times New Roman"/>
                <w:bCs/>
                <w:iCs/>
                <w:sz w:val="22"/>
              </w:rPr>
              <w:t xml:space="preserve">ntelligence (AI): The </w:t>
            </w:r>
            <w:r w:rsidR="002761CC" w:rsidRPr="008E7595">
              <w:rPr>
                <w:rFonts w:ascii="Times New Roman" w:hAnsi="Times New Roman" w:cs="Times New Roman"/>
                <w:bCs/>
                <w:iCs/>
                <w:sz w:val="22"/>
              </w:rPr>
              <w:t xml:space="preserve">importance of understanding model building while formal </w:t>
            </w:r>
            <w:r w:rsidR="002761CC">
              <w:rPr>
                <w:rFonts w:ascii="Times New Roman" w:hAnsi="Times New Roman" w:cs="Times New Roman"/>
                <w:bCs/>
                <w:iCs/>
                <w:sz w:val="22"/>
              </w:rPr>
              <w:t>AI</w:t>
            </w:r>
            <w:r w:rsidR="002761CC" w:rsidRPr="008E7595">
              <w:rPr>
                <w:rFonts w:ascii="Times New Roman" w:hAnsi="Times New Roman" w:cs="Times New Roman"/>
                <w:bCs/>
                <w:iCs/>
                <w:sz w:val="22"/>
              </w:rPr>
              <w:t xml:space="preserve"> literacy curricula are developed</w:t>
            </w:r>
            <w:r>
              <w:rPr>
                <w:rFonts w:ascii="Times New Roman" w:hAnsi="Times New Roman" w:cs="Times New Roman"/>
                <w:bCs/>
                <w:iCs/>
                <w:sz w:val="22"/>
              </w:rPr>
              <w:t xml:space="preserve">. </w:t>
            </w:r>
            <w:r>
              <w:rPr>
                <w:rFonts w:ascii="Times New Roman" w:hAnsi="Times New Roman" w:cs="Times New Roman"/>
                <w:bCs/>
                <w:i/>
                <w:iCs/>
                <w:sz w:val="22"/>
              </w:rPr>
              <w:t xml:space="preserve">Perspectives on Behavior Science. </w:t>
            </w:r>
            <w:hyperlink r:id="rId20" w:history="1">
              <w:r w:rsidR="00C65AD6" w:rsidRPr="00E32ADC">
                <w:rPr>
                  <w:rStyle w:val="Hyperlink"/>
                  <w:rFonts w:ascii="Times New Roman" w:hAnsi="Times New Roman" w:cs="Times New Roman"/>
                  <w:bCs/>
                  <w:sz w:val="22"/>
                </w:rPr>
                <w:t>https://doi.org/10.1007/s40614-025-00459-z</w:t>
              </w:r>
            </w:hyperlink>
          </w:p>
        </w:tc>
      </w:tr>
      <w:tr w:rsidR="00E81D6D" w:rsidRPr="00A04C7E" w14:paraId="53E63F96" w14:textId="77777777" w:rsidTr="00E90A5E">
        <w:trPr>
          <w:cantSplit/>
        </w:trPr>
        <w:tc>
          <w:tcPr>
            <w:tcW w:w="540" w:type="dxa"/>
          </w:tcPr>
          <w:p w14:paraId="311FA59A" w14:textId="72023C3A" w:rsidR="00E81D6D" w:rsidRDefault="00E81D6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60.</w:t>
            </w:r>
          </w:p>
        </w:tc>
        <w:tc>
          <w:tcPr>
            <w:tcW w:w="8910" w:type="dxa"/>
          </w:tcPr>
          <w:p w14:paraId="2620D05D" w14:textId="70037C26" w:rsidR="00CF6207" w:rsidRPr="00E81D6D" w:rsidRDefault="00E81D6D" w:rsidP="00CF6207">
            <w:pPr>
              <w:spacing w:before="120" w:after="120"/>
              <w:ind w:left="547" w:hanging="547"/>
              <w:rPr>
                <w:rFonts w:ascii="Times New Roman" w:hAnsi="Times New Roman" w:cs="Times New Roman"/>
                <w:bCs/>
                <w:iCs/>
                <w:sz w:val="22"/>
              </w:rPr>
            </w:pPr>
            <w:r>
              <w:rPr>
                <w:rFonts w:ascii="Times New Roman" w:hAnsi="Times New Roman" w:cs="Times New Roman"/>
                <w:bCs/>
                <w:iCs/>
                <w:sz w:val="22"/>
              </w:rPr>
              <w:t xml:space="preserve">Sanabria, D., </w:t>
            </w:r>
            <w:r>
              <w:rPr>
                <w:rFonts w:ascii="Times New Roman" w:hAnsi="Times New Roman" w:cs="Times New Roman"/>
                <w:b/>
                <w:i/>
                <w:sz w:val="22"/>
              </w:rPr>
              <w:t>Cox, D. J.</w:t>
            </w:r>
            <w:r>
              <w:rPr>
                <w:rFonts w:ascii="Times New Roman" w:hAnsi="Times New Roman" w:cs="Times New Roman"/>
                <w:bCs/>
                <w:iCs/>
                <w:sz w:val="22"/>
              </w:rPr>
              <w:t xml:space="preserve">, &amp; Nall, R. (2025). SQAB 2024: Quantitative frontiers in the analysis of behavior.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sidRPr="0030411C">
              <w:rPr>
                <w:rFonts w:ascii="Times New Roman" w:hAnsi="Times New Roman" w:cs="Times New Roman"/>
                <w:bCs/>
                <w:iCs/>
                <w:sz w:val="22"/>
              </w:rPr>
              <w:t>169-171</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1" w:history="1">
              <w:r w:rsidR="0030411C" w:rsidRPr="00402679">
                <w:rPr>
                  <w:rStyle w:val="Hyperlink"/>
                  <w:rFonts w:ascii="Times New Roman" w:hAnsi="Times New Roman" w:cs="Times New Roman"/>
                  <w:bCs/>
                  <w:iCs/>
                  <w:sz w:val="22"/>
                </w:rPr>
                <w:t>https://doi.org/10.1007/s40614-025-00457-1</w:t>
              </w:r>
            </w:hyperlink>
          </w:p>
        </w:tc>
      </w:tr>
      <w:tr w:rsidR="009C34BE" w:rsidRPr="00A04C7E" w14:paraId="74E25D33" w14:textId="77777777" w:rsidTr="00E90A5E">
        <w:trPr>
          <w:cantSplit/>
        </w:trPr>
        <w:tc>
          <w:tcPr>
            <w:tcW w:w="540" w:type="dxa"/>
          </w:tcPr>
          <w:p w14:paraId="44E454BF" w14:textId="57197450" w:rsidR="009C34BE" w:rsidRPr="00A04C7E" w:rsidRDefault="009C34BE"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w:t>
            </w:r>
            <w:r w:rsidR="00F72ABA">
              <w:rPr>
                <w:rFonts w:ascii="Times New Roman" w:hAnsi="Times New Roman" w:cs="Times New Roman"/>
                <w:color w:val="000000"/>
                <w:sz w:val="22"/>
              </w:rPr>
              <w:t>9</w:t>
            </w:r>
            <w:r>
              <w:rPr>
                <w:rFonts w:ascii="Times New Roman" w:hAnsi="Times New Roman" w:cs="Times New Roman"/>
                <w:color w:val="000000"/>
                <w:sz w:val="22"/>
              </w:rPr>
              <w:t>.</w:t>
            </w:r>
          </w:p>
        </w:tc>
        <w:tc>
          <w:tcPr>
            <w:tcW w:w="8910" w:type="dxa"/>
          </w:tcPr>
          <w:p w14:paraId="0693F31D" w14:textId="23DB98A8" w:rsidR="00DD67A1" w:rsidRPr="009C34BE" w:rsidRDefault="009C34BE" w:rsidP="0030411C">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sidRPr="009C34BE">
              <w:rPr>
                <w:rFonts w:ascii="Times New Roman" w:hAnsi="Times New Roman" w:cs="Times New Roman"/>
                <w:bCs/>
                <w:iCs/>
                <w:sz w:val="22"/>
              </w:rPr>
              <w:t>,</w:t>
            </w:r>
            <w:r>
              <w:rPr>
                <w:rFonts w:ascii="Times New Roman" w:hAnsi="Times New Roman" w:cs="Times New Roman"/>
                <w:b/>
                <w:i/>
                <w:sz w:val="22"/>
              </w:rPr>
              <w:t xml:space="preserve"> </w:t>
            </w:r>
            <w:r w:rsidRPr="009C34BE">
              <w:rPr>
                <w:rFonts w:ascii="Times New Roman" w:hAnsi="Times New Roman" w:cs="Times New Roman"/>
                <w:bCs/>
                <w:iCs/>
                <w:sz w:val="22"/>
              </w:rPr>
              <w:t>&amp;</w:t>
            </w:r>
            <w:r>
              <w:rPr>
                <w:rFonts w:ascii="Times New Roman" w:hAnsi="Times New Roman" w:cs="Times New Roman"/>
                <w:bCs/>
                <w:iCs/>
                <w:sz w:val="22"/>
              </w:rPr>
              <w:t xml:space="preserve"> </w:t>
            </w:r>
            <w:r w:rsidR="00A30069">
              <w:rPr>
                <w:rFonts w:ascii="Times New Roman" w:hAnsi="Times New Roman" w:cs="Times New Roman"/>
                <w:bCs/>
                <w:iCs/>
                <w:sz w:val="22"/>
              </w:rPr>
              <w:t>*</w:t>
            </w:r>
            <w:r>
              <w:rPr>
                <w:rFonts w:ascii="Times New Roman" w:hAnsi="Times New Roman" w:cs="Times New Roman"/>
                <w:bCs/>
                <w:iCs/>
                <w:sz w:val="22"/>
              </w:rPr>
              <w:t>Santos, C. (</w:t>
            </w:r>
            <w:r w:rsidR="00431E22" w:rsidRPr="00431E22">
              <w:rPr>
                <w:rFonts w:ascii="Times New Roman" w:hAnsi="Times New Roman" w:cs="Times New Roman"/>
                <w:bCs/>
                <w:iCs/>
                <w:sz w:val="22"/>
              </w:rPr>
              <w:t>2025</w:t>
            </w:r>
            <w:r>
              <w:rPr>
                <w:rFonts w:ascii="Times New Roman" w:hAnsi="Times New Roman" w:cs="Times New Roman"/>
                <w:bCs/>
                <w:iCs/>
                <w:sz w:val="22"/>
              </w:rPr>
              <w:t xml:space="preserve">). </w:t>
            </w:r>
            <w:r w:rsidRPr="009C34BE">
              <w:rPr>
                <w:rFonts w:ascii="Times New Roman" w:hAnsi="Times New Roman" w:cs="Times New Roman"/>
                <w:bCs/>
                <w:iCs/>
                <w:sz w:val="22"/>
              </w:rPr>
              <w:t xml:space="preserve">Predicting the </w:t>
            </w:r>
            <w:r>
              <w:rPr>
                <w:rFonts w:ascii="Times New Roman" w:hAnsi="Times New Roman" w:cs="Times New Roman"/>
                <w:bCs/>
                <w:iCs/>
                <w:sz w:val="22"/>
              </w:rPr>
              <w:t>n</w:t>
            </w:r>
            <w:r w:rsidRPr="009C34BE">
              <w:rPr>
                <w:rFonts w:ascii="Times New Roman" w:hAnsi="Times New Roman" w:cs="Times New Roman"/>
                <w:bCs/>
                <w:iCs/>
                <w:sz w:val="22"/>
              </w:rPr>
              <w:t xml:space="preserve">ext </w:t>
            </w:r>
            <w:r>
              <w:rPr>
                <w:rFonts w:ascii="Times New Roman" w:hAnsi="Times New Roman" w:cs="Times New Roman"/>
                <w:bCs/>
                <w:iCs/>
                <w:sz w:val="22"/>
              </w:rPr>
              <w:t>r</w:t>
            </w:r>
            <w:r w:rsidRPr="009C34BE">
              <w:rPr>
                <w:rFonts w:ascii="Times New Roman" w:hAnsi="Times New Roman" w:cs="Times New Roman"/>
                <w:bCs/>
                <w:iCs/>
                <w:sz w:val="22"/>
              </w:rPr>
              <w:t xml:space="preserve">esponse: Demonstrating the </w:t>
            </w:r>
            <w:r>
              <w:rPr>
                <w:rFonts w:ascii="Times New Roman" w:hAnsi="Times New Roman" w:cs="Times New Roman"/>
                <w:bCs/>
                <w:iCs/>
                <w:sz w:val="22"/>
              </w:rPr>
              <w:t>u</w:t>
            </w:r>
            <w:r w:rsidRPr="009C34BE">
              <w:rPr>
                <w:rFonts w:ascii="Times New Roman" w:hAnsi="Times New Roman" w:cs="Times New Roman"/>
                <w:bCs/>
                <w:iCs/>
                <w:sz w:val="22"/>
              </w:rPr>
              <w:t xml:space="preserve">tility of </w:t>
            </w:r>
            <w:r>
              <w:rPr>
                <w:rFonts w:ascii="Times New Roman" w:hAnsi="Times New Roman" w:cs="Times New Roman"/>
                <w:bCs/>
                <w:iCs/>
                <w:sz w:val="22"/>
              </w:rPr>
              <w:t>i</w:t>
            </w:r>
            <w:r w:rsidRPr="009C34BE">
              <w:rPr>
                <w:rFonts w:ascii="Times New Roman" w:hAnsi="Times New Roman" w:cs="Times New Roman"/>
                <w:bCs/>
                <w:iCs/>
                <w:sz w:val="22"/>
              </w:rPr>
              <w:t xml:space="preserve">ntegrating </w:t>
            </w:r>
            <w:r>
              <w:rPr>
                <w:rFonts w:ascii="Times New Roman" w:hAnsi="Times New Roman" w:cs="Times New Roman"/>
                <w:bCs/>
                <w:iCs/>
                <w:sz w:val="22"/>
              </w:rPr>
              <w:t>a</w:t>
            </w:r>
            <w:r w:rsidRPr="009C34BE">
              <w:rPr>
                <w:rFonts w:ascii="Times New Roman" w:hAnsi="Times New Roman" w:cs="Times New Roman"/>
                <w:bCs/>
                <w:iCs/>
                <w:sz w:val="22"/>
              </w:rPr>
              <w:t xml:space="preserve">rtificial </w:t>
            </w:r>
            <w:r>
              <w:rPr>
                <w:rFonts w:ascii="Times New Roman" w:hAnsi="Times New Roman" w:cs="Times New Roman"/>
                <w:bCs/>
                <w:iCs/>
                <w:sz w:val="22"/>
              </w:rPr>
              <w:t>i</w:t>
            </w:r>
            <w:r w:rsidRPr="009C34BE">
              <w:rPr>
                <w:rFonts w:ascii="Times New Roman" w:hAnsi="Times New Roman" w:cs="Times New Roman"/>
                <w:bCs/>
                <w:iCs/>
                <w:sz w:val="22"/>
              </w:rPr>
              <w:t>ntelligence-</w:t>
            </w:r>
            <w:r>
              <w:rPr>
                <w:rFonts w:ascii="Times New Roman" w:hAnsi="Times New Roman" w:cs="Times New Roman"/>
                <w:bCs/>
                <w:iCs/>
                <w:sz w:val="22"/>
              </w:rPr>
              <w:t>b</w:t>
            </w:r>
            <w:r w:rsidRPr="009C34BE">
              <w:rPr>
                <w:rFonts w:ascii="Times New Roman" w:hAnsi="Times New Roman" w:cs="Times New Roman"/>
                <w:bCs/>
                <w:iCs/>
                <w:sz w:val="22"/>
              </w:rPr>
              <w:t xml:space="preserve">ased </w:t>
            </w:r>
            <w:r>
              <w:rPr>
                <w:rFonts w:ascii="Times New Roman" w:hAnsi="Times New Roman" w:cs="Times New Roman"/>
                <w:bCs/>
                <w:iCs/>
                <w:sz w:val="22"/>
              </w:rPr>
              <w:t>r</w:t>
            </w:r>
            <w:r w:rsidRPr="009C34BE">
              <w:rPr>
                <w:rFonts w:ascii="Times New Roman" w:hAnsi="Times New Roman" w:cs="Times New Roman"/>
                <w:bCs/>
                <w:iCs/>
                <w:sz w:val="22"/>
              </w:rPr>
              <w:t xml:space="preserve">einforcement </w:t>
            </w:r>
            <w:r>
              <w:rPr>
                <w:rFonts w:ascii="Times New Roman" w:hAnsi="Times New Roman" w:cs="Times New Roman"/>
                <w:bCs/>
                <w:iCs/>
                <w:sz w:val="22"/>
              </w:rPr>
              <w:t>l</w:t>
            </w:r>
            <w:r w:rsidRPr="009C34BE">
              <w:rPr>
                <w:rFonts w:ascii="Times New Roman" w:hAnsi="Times New Roman" w:cs="Times New Roman"/>
                <w:bCs/>
                <w:iCs/>
                <w:sz w:val="22"/>
              </w:rPr>
              <w:t xml:space="preserve">earning with </w:t>
            </w:r>
            <w:r>
              <w:rPr>
                <w:rFonts w:ascii="Times New Roman" w:hAnsi="Times New Roman" w:cs="Times New Roman"/>
                <w:bCs/>
                <w:iCs/>
                <w:sz w:val="22"/>
              </w:rPr>
              <w:t>b</w:t>
            </w:r>
            <w:r w:rsidRPr="009C34BE">
              <w:rPr>
                <w:rFonts w:ascii="Times New Roman" w:hAnsi="Times New Roman" w:cs="Times New Roman"/>
                <w:bCs/>
                <w:iCs/>
                <w:sz w:val="22"/>
              </w:rPr>
              <w:t xml:space="preserve">ehavior </w:t>
            </w:r>
            <w:r>
              <w:rPr>
                <w:rFonts w:ascii="Times New Roman" w:hAnsi="Times New Roman" w:cs="Times New Roman"/>
                <w:bCs/>
                <w:iCs/>
                <w:sz w:val="22"/>
              </w:rPr>
              <w:t>s</w:t>
            </w:r>
            <w:r w:rsidRPr="009C34BE">
              <w:rPr>
                <w:rFonts w:ascii="Times New Roman" w:hAnsi="Times New Roman" w:cs="Times New Roman"/>
                <w:bCs/>
                <w:iCs/>
                <w:sz w:val="22"/>
              </w:rPr>
              <w:t>cience</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30411C">
              <w:rPr>
                <w:rFonts w:ascii="Times New Roman" w:hAnsi="Times New Roman" w:cs="Times New Roman"/>
                <w:bCs/>
                <w:i/>
                <w:sz w:val="22"/>
              </w:rPr>
              <w:t xml:space="preserve">, 48, </w:t>
            </w:r>
            <w:r w:rsidR="0030411C">
              <w:rPr>
                <w:rFonts w:ascii="Times New Roman" w:hAnsi="Times New Roman" w:cs="Times New Roman"/>
                <w:bCs/>
                <w:iCs/>
                <w:sz w:val="22"/>
              </w:rPr>
              <w:t>241-267</w:t>
            </w:r>
            <w:r>
              <w:rPr>
                <w:rFonts w:ascii="Times New Roman" w:hAnsi="Times New Roman" w:cs="Times New Roman"/>
                <w:bCs/>
                <w:iCs/>
                <w:sz w:val="22"/>
              </w:rPr>
              <w:t xml:space="preserve">. </w:t>
            </w:r>
            <w:r w:rsidR="0030411C">
              <w:rPr>
                <w:rFonts w:ascii="Times New Roman" w:hAnsi="Times New Roman" w:cs="Times New Roman"/>
                <w:bCs/>
                <w:iCs/>
                <w:sz w:val="22"/>
              </w:rPr>
              <w:br/>
            </w:r>
            <w:hyperlink r:id="rId22" w:history="1">
              <w:r w:rsidR="0030411C" w:rsidRPr="00402679">
                <w:rPr>
                  <w:rStyle w:val="Hyperlink"/>
                  <w:rFonts w:ascii="Times New Roman" w:hAnsi="Times New Roman" w:cs="Times New Roman"/>
                  <w:bCs/>
                  <w:iCs/>
                  <w:sz w:val="22"/>
                </w:rPr>
                <w:t>https://doi.org/10.1007/s40614-025-00444-6</w:t>
              </w:r>
            </w:hyperlink>
          </w:p>
        </w:tc>
      </w:tr>
      <w:tr w:rsidR="004D0DA6" w:rsidRPr="00A04C7E" w14:paraId="22489947" w14:textId="77777777" w:rsidTr="00E90A5E">
        <w:trPr>
          <w:cantSplit/>
        </w:trPr>
        <w:tc>
          <w:tcPr>
            <w:tcW w:w="540" w:type="dxa"/>
          </w:tcPr>
          <w:p w14:paraId="45868228" w14:textId="11567852" w:rsidR="004D0DA6" w:rsidRPr="00A04C7E" w:rsidRDefault="004D0DA6"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58.</w:t>
            </w:r>
          </w:p>
        </w:tc>
        <w:tc>
          <w:tcPr>
            <w:tcW w:w="8910" w:type="dxa"/>
          </w:tcPr>
          <w:p w14:paraId="543C2447" w14:textId="49CB7685" w:rsidR="004D0DA6" w:rsidRPr="00A04C7E" w:rsidRDefault="004D0DA6" w:rsidP="00F81FEE">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&amp; Sosine, J. (</w:t>
            </w:r>
            <w:r>
              <w:rPr>
                <w:rFonts w:ascii="Times New Roman" w:hAnsi="Times New Roman" w:cs="Times New Roman"/>
                <w:bCs/>
                <w:iCs/>
                <w:sz w:val="22"/>
              </w:rPr>
              <w:t>2025</w:t>
            </w:r>
            <w:r w:rsidRPr="00A04C7E">
              <w:rPr>
                <w:rFonts w:ascii="Times New Roman" w:hAnsi="Times New Roman" w:cs="Times New Roman"/>
                <w:bCs/>
                <w:iCs/>
                <w:sz w:val="22"/>
              </w:rPr>
              <w:t xml:space="preserve">). A data-driven, algorithmic approach to recommending hours of ABA for individuals with ASD. </w:t>
            </w:r>
            <w:r>
              <w:rPr>
                <w:rFonts w:ascii="Times New Roman" w:hAnsi="Times New Roman" w:cs="Times New Roman"/>
                <w:bCs/>
                <w:i/>
                <w:sz w:val="22"/>
              </w:rPr>
              <w:t>Behavioral Interventions, 40</w:t>
            </w:r>
            <w:r>
              <w:rPr>
                <w:rFonts w:ascii="Times New Roman" w:hAnsi="Times New Roman" w:cs="Times New Roman"/>
                <w:bCs/>
                <w:iCs/>
                <w:sz w:val="22"/>
              </w:rPr>
              <w:t xml:space="preserve">(2), </w:t>
            </w:r>
            <w:r w:rsidRPr="0095182F">
              <w:rPr>
                <w:rFonts w:ascii="Times New Roman" w:hAnsi="Times New Roman" w:cs="Times New Roman"/>
                <w:bCs/>
                <w:iCs/>
                <w:sz w:val="22"/>
              </w:rPr>
              <w:t>e70014</w:t>
            </w:r>
            <w:r>
              <w:rPr>
                <w:rFonts w:ascii="Times New Roman" w:hAnsi="Times New Roman" w:cs="Times New Roman"/>
                <w:bCs/>
                <w:iCs/>
                <w:sz w:val="22"/>
              </w:rPr>
              <w:t>.</w:t>
            </w:r>
            <w:r w:rsidRPr="0095182F">
              <w:rPr>
                <w:rFonts w:ascii="Times New Roman" w:hAnsi="Times New Roman" w:cs="Times New Roman"/>
                <w:bCs/>
                <w:iCs/>
                <w:sz w:val="22"/>
              </w:rPr>
              <w:t xml:space="preserve"> </w:t>
            </w:r>
            <w:hyperlink r:id="rId23" w:history="1">
              <w:r w:rsidRPr="00671F45">
                <w:rPr>
                  <w:rStyle w:val="Hyperlink"/>
                  <w:rFonts w:ascii="Times New Roman" w:hAnsi="Times New Roman" w:cs="Times New Roman"/>
                  <w:bCs/>
                  <w:iCs/>
                  <w:sz w:val="22"/>
                </w:rPr>
                <w:t>https://doi.org/10.1002/bin.70014</w:t>
              </w:r>
            </w:hyperlink>
          </w:p>
        </w:tc>
      </w:tr>
      <w:tr w:rsidR="00F72ABA" w:rsidRPr="00A04C7E" w14:paraId="20A5AD71" w14:textId="77777777" w:rsidTr="00E90A5E">
        <w:trPr>
          <w:cantSplit/>
        </w:trPr>
        <w:tc>
          <w:tcPr>
            <w:tcW w:w="540" w:type="dxa"/>
          </w:tcPr>
          <w:p w14:paraId="1DA75145" w14:textId="5EF457C6" w:rsidR="00F72ABA" w:rsidRPr="00A04C7E" w:rsidRDefault="00F72ABA"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57.</w:t>
            </w:r>
          </w:p>
        </w:tc>
        <w:tc>
          <w:tcPr>
            <w:tcW w:w="8910" w:type="dxa"/>
          </w:tcPr>
          <w:p w14:paraId="36E59584" w14:textId="6B9832CA" w:rsidR="00F72ABA" w:rsidRPr="00F72ABA" w:rsidRDefault="00F72ABA" w:rsidP="00F72ABA">
            <w:pPr>
              <w:spacing w:before="120" w:after="120"/>
              <w:ind w:left="547" w:hanging="547"/>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(2025). Escape from flatland: How might behavior as movement be captured in publications? </w:t>
            </w:r>
            <w:r>
              <w:rPr>
                <w:rFonts w:ascii="Times New Roman" w:hAnsi="Times New Roman" w:cs="Times New Roman"/>
                <w:bCs/>
                <w:i/>
                <w:sz w:val="22"/>
              </w:rPr>
              <w:t>The Experimental Analysis of Human Behavior Bulletin, 36</w:t>
            </w:r>
            <w:r>
              <w:rPr>
                <w:rFonts w:ascii="Times New Roman" w:hAnsi="Times New Roman" w:cs="Times New Roman"/>
                <w:bCs/>
                <w:iCs/>
                <w:sz w:val="22"/>
              </w:rPr>
              <w:t xml:space="preserve">, 73-85. </w:t>
            </w:r>
            <w:hyperlink r:id="rId24" w:history="1">
              <w:r w:rsidRPr="00210F95">
                <w:rPr>
                  <w:rStyle w:val="Hyperlink"/>
                  <w:rFonts w:ascii="Times New Roman" w:hAnsi="Times New Roman" w:cs="Times New Roman"/>
                  <w:bCs/>
                  <w:iCs/>
                  <w:sz w:val="22"/>
                </w:rPr>
                <w:t>https://doi.org/10.17605/OSF.IO/PW6B8</w:t>
              </w:r>
            </w:hyperlink>
          </w:p>
        </w:tc>
      </w:tr>
      <w:tr w:rsidR="00C77D0D" w:rsidRPr="00A04C7E" w14:paraId="23C3A195" w14:textId="77777777" w:rsidTr="00E90A5E">
        <w:trPr>
          <w:cantSplit/>
        </w:trPr>
        <w:tc>
          <w:tcPr>
            <w:tcW w:w="540" w:type="dxa"/>
          </w:tcPr>
          <w:p w14:paraId="07CFFA5E" w14:textId="2F760A35" w:rsidR="00C77D0D" w:rsidRPr="00A04C7E" w:rsidRDefault="00C77D0D" w:rsidP="00AF443D">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 xml:space="preserve">56. </w:t>
            </w:r>
          </w:p>
        </w:tc>
        <w:tc>
          <w:tcPr>
            <w:tcW w:w="8910" w:type="dxa"/>
          </w:tcPr>
          <w:p w14:paraId="50C4AA3C" w14:textId="5396A1FF" w:rsidR="00C77D0D" w:rsidRPr="00C77D0D" w:rsidRDefault="00C77D0D" w:rsidP="00C77D0D">
            <w:pPr>
              <w:spacing w:before="120" w:after="120"/>
              <w:ind w:left="547" w:hanging="547"/>
              <w:rPr>
                <w:rFonts w:ascii="Times New Roman" w:hAnsi="Times New Roman" w:cs="Times New Roman"/>
                <w:bCs/>
                <w:sz w:val="22"/>
              </w:rPr>
            </w:pPr>
            <w:r>
              <w:rPr>
                <w:rFonts w:ascii="Times New Roman" w:hAnsi="Times New Roman" w:cs="Times New Roman"/>
                <w:bCs/>
                <w:iCs/>
                <w:sz w:val="22"/>
              </w:rPr>
              <w:t>Naud</w:t>
            </w:r>
            <m:oMath>
              <m:acc>
                <m:accPr>
                  <m:chr m:val="́"/>
                  <m:ctrlPr>
                    <w:rPr>
                      <w:rFonts w:ascii="Cambria Math" w:hAnsi="Cambria Math" w:cs="Times New Roman"/>
                      <w:bCs/>
                      <w:sz w:val="22"/>
                    </w:rPr>
                  </m:ctrlPr>
                </m:accPr>
                <m:e>
                  <m:r>
                    <m:rPr>
                      <m:sty m:val="p"/>
                    </m:rPr>
                    <w:rPr>
                      <w:rFonts w:ascii="Cambria Math" w:hAnsi="Cambria Math" w:cs="Times New Roman"/>
                      <w:sz w:val="22"/>
                    </w:rPr>
                    <m:t>e</m:t>
                  </m:r>
                </m:e>
              </m:acc>
            </m:oMath>
            <w:r>
              <w:rPr>
                <w:rFonts w:ascii="Times New Roman" w:hAnsi="Times New Roman" w:cs="Times New Roman"/>
                <w:bCs/>
                <w:sz w:val="22"/>
              </w:rPr>
              <w:t xml:space="preserve">, G. P., Strickland, J. C., Berry, M. S., Dolan, S. B., </w:t>
            </w:r>
            <w:r>
              <w:rPr>
                <w:rFonts w:ascii="Times New Roman" w:hAnsi="Times New Roman" w:cs="Times New Roman"/>
                <w:b/>
                <w:i/>
                <w:iCs/>
                <w:sz w:val="22"/>
              </w:rPr>
              <w:t>Cox, D. J.</w:t>
            </w:r>
            <w:r>
              <w:rPr>
                <w:rFonts w:ascii="Times New Roman" w:hAnsi="Times New Roman" w:cs="Times New Roman"/>
                <w:bCs/>
                <w:sz w:val="22"/>
              </w:rPr>
              <w:t xml:space="preserve">, &amp; Johnson, M. W. (2024). Experience with reduced-nicotine cigarettes and whether </w:t>
            </w:r>
            <w:proofErr w:type="gramStart"/>
            <w:r>
              <w:rPr>
                <w:rFonts w:ascii="Times New Roman" w:hAnsi="Times New Roman" w:cs="Times New Roman"/>
                <w:bCs/>
                <w:sz w:val="22"/>
              </w:rPr>
              <w:t>this decreases</w:t>
            </w:r>
            <w:proofErr w:type="gramEnd"/>
            <w:r>
              <w:rPr>
                <w:rFonts w:ascii="Times New Roman" w:hAnsi="Times New Roman" w:cs="Times New Roman"/>
                <w:bCs/>
                <w:sz w:val="22"/>
              </w:rPr>
              <w:t xml:space="preserve"> smoking and substitution for full-nicotine cigarettes. </w:t>
            </w:r>
            <w:r>
              <w:rPr>
                <w:rFonts w:ascii="Times New Roman" w:hAnsi="Times New Roman" w:cs="Times New Roman"/>
                <w:bCs/>
                <w:i/>
                <w:iCs/>
                <w:sz w:val="22"/>
              </w:rPr>
              <w:t>Journal of the Experimental Analysis of Behavior</w:t>
            </w:r>
            <w:r w:rsidR="00A12F3F">
              <w:rPr>
                <w:rFonts w:ascii="Times New Roman" w:hAnsi="Times New Roman" w:cs="Times New Roman"/>
                <w:bCs/>
                <w:i/>
                <w:iCs/>
                <w:sz w:val="22"/>
              </w:rPr>
              <w:t>, 122</w:t>
            </w:r>
            <w:r w:rsidR="00A12F3F">
              <w:rPr>
                <w:rFonts w:ascii="Times New Roman" w:hAnsi="Times New Roman" w:cs="Times New Roman"/>
                <w:bCs/>
                <w:sz w:val="22"/>
              </w:rPr>
              <w:t>(3), 282-296</w:t>
            </w:r>
            <w:r>
              <w:rPr>
                <w:rFonts w:ascii="Times New Roman" w:hAnsi="Times New Roman" w:cs="Times New Roman"/>
                <w:bCs/>
                <w:sz w:val="22"/>
              </w:rPr>
              <w:t xml:space="preserve">. </w:t>
            </w:r>
            <w:hyperlink r:id="rId25" w:history="1">
              <w:r w:rsidRPr="000D74E1">
                <w:rPr>
                  <w:rStyle w:val="Hyperlink"/>
                  <w:rFonts w:ascii="Times New Roman" w:hAnsi="Times New Roman" w:cs="Times New Roman"/>
                  <w:bCs/>
                  <w:sz w:val="22"/>
                </w:rPr>
                <w:t>https://doi.org/10.1002/jeab.4223</w:t>
              </w:r>
            </w:hyperlink>
            <w:r>
              <w:rPr>
                <w:rFonts w:ascii="Times New Roman" w:hAnsi="Times New Roman" w:cs="Times New Roman"/>
                <w:bCs/>
                <w:sz w:val="22"/>
              </w:rPr>
              <w:t xml:space="preserve"> </w:t>
            </w:r>
          </w:p>
        </w:tc>
      </w:tr>
      <w:tr w:rsidR="00732CB2" w:rsidRPr="00A04C7E" w14:paraId="55FA1EF8" w14:textId="77777777" w:rsidTr="00E90A5E">
        <w:trPr>
          <w:cantSplit/>
        </w:trPr>
        <w:tc>
          <w:tcPr>
            <w:tcW w:w="540" w:type="dxa"/>
          </w:tcPr>
          <w:p w14:paraId="7E0B566E" w14:textId="1FDF4E34" w:rsidR="00732CB2" w:rsidRPr="00A04C7E" w:rsidRDefault="00732CB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80A52"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3FFC375" w14:textId="77723FF4" w:rsidR="00E03924" w:rsidRPr="00A04C7E" w:rsidRDefault="0026493D" w:rsidP="00E03924">
            <w:pPr>
              <w:spacing w:before="120" w:after="120"/>
              <w:ind w:left="547" w:hanging="547"/>
              <w:rPr>
                <w:rFonts w:ascii="Times New Roman" w:hAnsi="Times New Roman" w:cs="Times New Roman"/>
                <w:b/>
                <w:iCs/>
                <w:sz w:val="22"/>
              </w:rPr>
            </w:pPr>
            <w:r>
              <w:rPr>
                <w:rFonts w:ascii="Times New Roman" w:hAnsi="Times New Roman" w:cs="Times New Roman"/>
                <w:bCs/>
                <w:iCs/>
                <w:sz w:val="22"/>
              </w:rPr>
              <w:t>*</w:t>
            </w:r>
            <w:r w:rsidR="00F81FEE" w:rsidRPr="00A04C7E">
              <w:rPr>
                <w:rFonts w:ascii="Times New Roman" w:hAnsi="Times New Roman" w:cs="Times New Roman"/>
                <w:bCs/>
                <w:iCs/>
                <w:sz w:val="22"/>
              </w:rPr>
              <w:t xml:space="preserve">Driscoll, N. M., Gerhardt, P., Weiss, M. J., Tereshko, L., Dixon, M. R., Kazemi, E., &amp; </w:t>
            </w:r>
            <w:r w:rsidR="00F81FEE" w:rsidRPr="00A04C7E">
              <w:rPr>
                <w:rFonts w:ascii="Times New Roman" w:hAnsi="Times New Roman" w:cs="Times New Roman"/>
                <w:b/>
                <w:i/>
                <w:sz w:val="22"/>
              </w:rPr>
              <w:t>Cox, D. J.</w:t>
            </w:r>
            <w:r w:rsidR="00F81FEE" w:rsidRPr="00A04C7E">
              <w:rPr>
                <w:rFonts w:ascii="Times New Roman" w:hAnsi="Times New Roman" w:cs="Times New Roman"/>
                <w:bCs/>
                <w:iCs/>
                <w:sz w:val="22"/>
              </w:rPr>
              <w:t xml:space="preserve"> (2024). A qualitative analysis of expert interviews on safety and risk. </w:t>
            </w:r>
            <w:r w:rsidR="00F81FEE" w:rsidRPr="00A04C7E">
              <w:rPr>
                <w:rFonts w:ascii="Times New Roman" w:hAnsi="Times New Roman" w:cs="Times New Roman"/>
                <w:bCs/>
                <w:i/>
                <w:sz w:val="22"/>
              </w:rPr>
              <w:t>Journal of Intellectual Disabilities</w:t>
            </w:r>
            <w:r w:rsidR="00F81FEE" w:rsidRPr="00A04C7E">
              <w:rPr>
                <w:rFonts w:ascii="Times New Roman" w:hAnsi="Times New Roman" w:cs="Times New Roman"/>
                <w:bCs/>
                <w:iCs/>
                <w:sz w:val="22"/>
              </w:rPr>
              <w:t>.</w:t>
            </w:r>
            <w:r w:rsidR="00F81FEE" w:rsidRPr="00A04C7E">
              <w:rPr>
                <w:rFonts w:ascii="Times New Roman" w:hAnsi="Times New Roman" w:cs="Times New Roman"/>
                <w:b/>
                <w:i/>
                <w:sz w:val="22"/>
              </w:rPr>
              <w:t xml:space="preserve"> </w:t>
            </w:r>
            <w:hyperlink r:id="rId26" w:history="1">
              <w:r w:rsidR="00F81FEE" w:rsidRPr="00A04C7E">
                <w:rPr>
                  <w:rStyle w:val="Hyperlink"/>
                  <w:rFonts w:ascii="Times New Roman" w:hAnsi="Times New Roman" w:cs="Times New Roman"/>
                  <w:bCs/>
                  <w:iCs/>
                  <w:sz w:val="22"/>
                </w:rPr>
                <w:t>https://journals.sagepub.com/doi/10.1177/17446295241277920</w:t>
              </w:r>
            </w:hyperlink>
          </w:p>
        </w:tc>
      </w:tr>
      <w:tr w:rsidR="00780A52" w:rsidRPr="00A04C7E" w14:paraId="2322401A" w14:textId="77777777" w:rsidTr="00E90A5E">
        <w:trPr>
          <w:cantSplit/>
        </w:trPr>
        <w:tc>
          <w:tcPr>
            <w:tcW w:w="540" w:type="dxa"/>
          </w:tcPr>
          <w:p w14:paraId="4FACBCC6" w14:textId="5073BE6B"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0D2D42B" w14:textId="2E9525B3" w:rsidR="008324FF" w:rsidRPr="00A04C7E" w:rsidRDefault="009679B2" w:rsidP="008324FF">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w:t>
            </w:r>
            <w:r w:rsidR="008324FF" w:rsidRPr="00A04C7E">
              <w:rPr>
                <w:rFonts w:ascii="Times New Roman" w:hAnsi="Times New Roman" w:cs="Times New Roman"/>
                <w:bCs/>
                <w:iCs/>
                <w:sz w:val="22"/>
              </w:rPr>
              <w:t xml:space="preserve">The logic and code behind the </w:t>
            </w:r>
            <w:r w:rsidRPr="00A04C7E">
              <w:rPr>
                <w:rFonts w:ascii="Times New Roman" w:hAnsi="Times New Roman" w:cs="Times New Roman"/>
                <w:bCs/>
                <w:iCs/>
                <w:sz w:val="22"/>
              </w:rPr>
              <w:t xml:space="preserve">cover &amp; TOC graphs. </w:t>
            </w:r>
            <w:r w:rsidRPr="00A04C7E">
              <w:rPr>
                <w:rFonts w:ascii="Times New Roman" w:hAnsi="Times New Roman" w:cs="Times New Roman"/>
                <w:bCs/>
                <w:i/>
                <w:sz w:val="22"/>
              </w:rPr>
              <w:t>The Experimental Analysis of Human Behavior Bulletin, 3</w:t>
            </w:r>
            <w:r w:rsidR="008324FF" w:rsidRPr="00A04C7E">
              <w:rPr>
                <w:rFonts w:ascii="Times New Roman" w:hAnsi="Times New Roman" w:cs="Times New Roman"/>
                <w:bCs/>
                <w:i/>
                <w:sz w:val="22"/>
              </w:rPr>
              <w:t>4</w:t>
            </w:r>
            <w:r w:rsidRPr="00A04C7E">
              <w:rPr>
                <w:rFonts w:ascii="Times New Roman" w:hAnsi="Times New Roman" w:cs="Times New Roman"/>
                <w:bCs/>
                <w:iCs/>
                <w:sz w:val="22"/>
              </w:rPr>
              <w:t>,</w:t>
            </w:r>
            <w:r w:rsidR="008324FF" w:rsidRPr="00A04C7E">
              <w:rPr>
                <w:rFonts w:ascii="Times New Roman" w:hAnsi="Times New Roman" w:cs="Times New Roman"/>
                <w:bCs/>
                <w:iCs/>
                <w:sz w:val="22"/>
              </w:rPr>
              <w:t xml:space="preserve"> 99-109. </w:t>
            </w:r>
            <w:hyperlink r:id="rId27" w:history="1">
              <w:r w:rsidR="008324FF" w:rsidRPr="00A04C7E">
                <w:rPr>
                  <w:rStyle w:val="Hyperlink"/>
                  <w:rFonts w:ascii="Times New Roman" w:hAnsi="Times New Roman" w:cs="Times New Roman"/>
                  <w:bCs/>
                  <w:iCs/>
                  <w:sz w:val="22"/>
                </w:rPr>
                <w:t>https://doi.org/10.17605/OSF.IO/B6XUH</w:t>
              </w:r>
            </w:hyperlink>
          </w:p>
        </w:tc>
      </w:tr>
      <w:tr w:rsidR="00780A52" w:rsidRPr="00A04C7E" w14:paraId="7CA03F28" w14:textId="77777777" w:rsidTr="00E90A5E">
        <w:trPr>
          <w:cantSplit/>
        </w:trPr>
        <w:tc>
          <w:tcPr>
            <w:tcW w:w="540" w:type="dxa"/>
          </w:tcPr>
          <w:p w14:paraId="5C44D157" w14:textId="0496C248" w:rsidR="00780A52" w:rsidRPr="00A04C7E" w:rsidRDefault="00780A52"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53.</w:t>
            </w:r>
          </w:p>
        </w:tc>
        <w:tc>
          <w:tcPr>
            <w:tcW w:w="8910" w:type="dxa"/>
          </w:tcPr>
          <w:p w14:paraId="571FDE4E" w14:textId="69A95CB4" w:rsidR="00780A52" w:rsidRPr="00A04C7E" w:rsidRDefault="00780A52" w:rsidP="00780A52">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Witts, B. N., &amp; </w:t>
            </w:r>
            <w:r w:rsidRPr="00A04C7E">
              <w:rPr>
                <w:rFonts w:ascii="Times New Roman" w:hAnsi="Times New Roman" w:cs="Times New Roman"/>
                <w:b/>
                <w:i/>
                <w:sz w:val="22"/>
              </w:rPr>
              <w:t xml:space="preserve">Cox, D. J. </w:t>
            </w:r>
            <w:r w:rsidRPr="00A04C7E">
              <w:rPr>
                <w:rFonts w:ascii="Times New Roman" w:hAnsi="Times New Roman" w:cs="Times New Roman"/>
                <w:bCs/>
                <w:iCs/>
                <w:sz w:val="22"/>
              </w:rPr>
              <w:t xml:space="preserve">(2024). Proliferation, productivity, and propagation: Celebrating the next wave of EAHB researchers. </w:t>
            </w:r>
            <w:r w:rsidRPr="00A04C7E">
              <w:rPr>
                <w:rFonts w:ascii="Times New Roman" w:hAnsi="Times New Roman" w:cs="Times New Roman"/>
                <w:bCs/>
                <w:i/>
                <w:sz w:val="22"/>
              </w:rPr>
              <w:t>The Experimental Analysis of Human Behavior Bulletin, 3</w:t>
            </w:r>
            <w:r w:rsidR="00E66E93" w:rsidRPr="00A04C7E">
              <w:rPr>
                <w:rFonts w:ascii="Times New Roman" w:hAnsi="Times New Roman" w:cs="Times New Roman"/>
                <w:bCs/>
                <w:i/>
                <w:sz w:val="22"/>
              </w:rPr>
              <w:t>4</w:t>
            </w:r>
            <w:r w:rsidRPr="00A04C7E">
              <w:rPr>
                <w:rFonts w:ascii="Times New Roman" w:hAnsi="Times New Roman" w:cs="Times New Roman"/>
                <w:bCs/>
                <w:iCs/>
                <w:sz w:val="22"/>
              </w:rPr>
              <w:t xml:space="preserve">, </w:t>
            </w:r>
            <w:r w:rsidR="002F40D6">
              <w:rPr>
                <w:rFonts w:ascii="Times New Roman" w:hAnsi="Times New Roman" w:cs="Times New Roman"/>
                <w:bCs/>
                <w:iCs/>
                <w:sz w:val="22"/>
              </w:rPr>
              <w:t>1</w:t>
            </w:r>
            <w:r w:rsidR="00E66E93" w:rsidRPr="00A04C7E">
              <w:rPr>
                <w:rFonts w:ascii="Times New Roman" w:hAnsi="Times New Roman" w:cs="Times New Roman"/>
                <w:bCs/>
                <w:iCs/>
                <w:sz w:val="22"/>
              </w:rPr>
              <w:t>-</w:t>
            </w:r>
            <w:r w:rsidR="002F40D6">
              <w:rPr>
                <w:rFonts w:ascii="Times New Roman" w:hAnsi="Times New Roman" w:cs="Times New Roman"/>
                <w:bCs/>
                <w:iCs/>
                <w:sz w:val="22"/>
              </w:rPr>
              <w:t>3</w:t>
            </w:r>
            <w:r w:rsidRPr="00A04C7E">
              <w:rPr>
                <w:rFonts w:ascii="Times New Roman" w:hAnsi="Times New Roman" w:cs="Times New Roman"/>
                <w:bCs/>
                <w:iCs/>
                <w:sz w:val="22"/>
              </w:rPr>
              <w:t xml:space="preserve">. </w:t>
            </w:r>
            <w:hyperlink r:id="rId28" w:history="1">
              <w:r w:rsidRPr="00A04C7E">
                <w:rPr>
                  <w:rStyle w:val="Hyperlink"/>
                  <w:rFonts w:ascii="Times New Roman" w:hAnsi="Times New Roman" w:cs="Times New Roman"/>
                  <w:bCs/>
                  <w:iCs/>
                  <w:sz w:val="22"/>
                </w:rPr>
                <w:t>https://doi.org/10.17605/OSF.IO/DKRM6</w:t>
              </w:r>
            </w:hyperlink>
          </w:p>
        </w:tc>
      </w:tr>
      <w:tr w:rsidR="006017BA" w:rsidRPr="00A04C7E" w14:paraId="21A31576" w14:textId="77777777" w:rsidTr="00E90A5E">
        <w:trPr>
          <w:cantSplit/>
        </w:trPr>
        <w:tc>
          <w:tcPr>
            <w:tcW w:w="540" w:type="dxa"/>
          </w:tcPr>
          <w:p w14:paraId="5F281FED" w14:textId="2A634E1C" w:rsidR="006017BA" w:rsidRPr="00A04C7E" w:rsidRDefault="006017BA"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Pr="00A04C7E">
              <w:rPr>
                <w:rFonts w:ascii="Times New Roman" w:hAnsi="Times New Roman" w:cs="Times New Roman"/>
                <w:sz w:val="22"/>
              </w:rPr>
              <w:t>2.</w:t>
            </w:r>
          </w:p>
        </w:tc>
        <w:tc>
          <w:tcPr>
            <w:tcW w:w="8910" w:type="dxa"/>
          </w:tcPr>
          <w:p w14:paraId="215DAC2E" w14:textId="32C06B34" w:rsidR="00E03924" w:rsidRPr="00A04C7E" w:rsidRDefault="00E03924" w:rsidP="006017BA">
            <w:pPr>
              <w:spacing w:before="120" w:after="120"/>
              <w:ind w:left="547" w:hanging="547"/>
              <w:rPr>
                <w:rFonts w:ascii="Times New Roman" w:hAnsi="Times New Roman" w:cs="Times New Roman"/>
                <w:bCs/>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The challenges ahead: Concepts, analytics, and ethics of value-based care in applied behavior analysis. </w:t>
            </w:r>
            <w:r w:rsidRPr="00A04C7E">
              <w:rPr>
                <w:rFonts w:ascii="Times New Roman" w:hAnsi="Times New Roman" w:cs="Times New Roman"/>
                <w:bCs/>
                <w:i/>
                <w:sz w:val="22"/>
              </w:rPr>
              <w:t>Behavior Analysis in Practice</w:t>
            </w:r>
            <w:r w:rsidR="00D4055B">
              <w:rPr>
                <w:rFonts w:ascii="Times New Roman" w:hAnsi="Times New Roman" w:cs="Times New Roman"/>
                <w:bCs/>
                <w:i/>
                <w:sz w:val="22"/>
              </w:rPr>
              <w:t>, 17</w:t>
            </w:r>
            <w:r w:rsidR="00D4055B">
              <w:rPr>
                <w:rFonts w:ascii="Times New Roman" w:hAnsi="Times New Roman" w:cs="Times New Roman"/>
                <w:bCs/>
                <w:iCs/>
                <w:sz w:val="22"/>
              </w:rPr>
              <w:t>(4), 949-966</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29" w:history="1">
              <w:r w:rsidRPr="00A04C7E">
                <w:rPr>
                  <w:rStyle w:val="Hyperlink"/>
                  <w:rFonts w:ascii="Times New Roman" w:hAnsi="Times New Roman" w:cs="Times New Roman"/>
                  <w:bCs/>
                  <w:iCs/>
                  <w:sz w:val="22"/>
                </w:rPr>
                <w:t>https://doi.org/10.1007/s40617-024-00937-x</w:t>
              </w:r>
            </w:hyperlink>
          </w:p>
        </w:tc>
      </w:tr>
      <w:tr w:rsidR="007445A4" w:rsidRPr="00A04C7E" w14:paraId="2D5D6642" w14:textId="77777777" w:rsidTr="00E90A5E">
        <w:trPr>
          <w:cantSplit/>
        </w:trPr>
        <w:tc>
          <w:tcPr>
            <w:tcW w:w="540" w:type="dxa"/>
          </w:tcPr>
          <w:p w14:paraId="0CA5B2EC" w14:textId="0F8203EF" w:rsidR="007445A4" w:rsidRPr="00A04C7E" w:rsidRDefault="007445A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51.</w:t>
            </w:r>
          </w:p>
        </w:tc>
        <w:tc>
          <w:tcPr>
            <w:tcW w:w="8910" w:type="dxa"/>
          </w:tcPr>
          <w:p w14:paraId="4BCDB31E" w14:textId="7279F071" w:rsidR="007A3581" w:rsidRPr="00A04C7E" w:rsidRDefault="007B27DA" w:rsidP="007A3581">
            <w:pPr>
              <w:spacing w:before="120" w:after="120"/>
              <w:ind w:left="547" w:hanging="547"/>
              <w:rPr>
                <w:rFonts w:ascii="Times New Roman" w:hAnsi="Times New Roman" w:cs="Times New Roman"/>
                <w:b/>
                <w:i/>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&amp; Young, M. E. (2024). We live in interesting times: Introduction to the special section on big data &amp; behavior science. </w:t>
            </w:r>
            <w:r w:rsidRPr="00A04C7E">
              <w:rPr>
                <w:rFonts w:ascii="Times New Roman" w:hAnsi="Times New Roman" w:cs="Times New Roman"/>
                <w:bCs/>
                <w:i/>
                <w:sz w:val="22"/>
              </w:rPr>
              <w:t>Perspectives on Behavior Science</w:t>
            </w:r>
            <w:r w:rsidR="0046301D" w:rsidRPr="00A04C7E">
              <w:rPr>
                <w:rFonts w:ascii="Times New Roman" w:hAnsi="Times New Roman" w:cs="Times New Roman"/>
                <w:bCs/>
                <w:i/>
                <w:sz w:val="22"/>
              </w:rPr>
              <w:t>, 47</w:t>
            </w:r>
            <w:r w:rsidR="0046301D" w:rsidRPr="00A04C7E">
              <w:rPr>
                <w:rFonts w:ascii="Times New Roman" w:hAnsi="Times New Roman" w:cs="Times New Roman"/>
                <w:bCs/>
                <w:iCs/>
                <w:sz w:val="22"/>
              </w:rPr>
              <w:t xml:space="preserve">(1), 192-202. </w:t>
            </w:r>
            <w:hyperlink r:id="rId30" w:history="1">
              <w:r w:rsidR="0046301D" w:rsidRPr="00A04C7E">
                <w:rPr>
                  <w:rStyle w:val="Hyperlink"/>
                  <w:rFonts w:ascii="Times New Roman" w:hAnsi="Times New Roman" w:cs="Times New Roman"/>
                  <w:bCs/>
                  <w:iCs/>
                  <w:sz w:val="22"/>
                </w:rPr>
                <w:t>https://doi.org/10.1007/s40614-024-00400-w</w:t>
              </w:r>
            </w:hyperlink>
          </w:p>
        </w:tc>
      </w:tr>
      <w:tr w:rsidR="00224A54" w:rsidRPr="00A04C7E" w14:paraId="7A8480B1" w14:textId="77777777" w:rsidTr="00E90A5E">
        <w:trPr>
          <w:cantSplit/>
        </w:trPr>
        <w:tc>
          <w:tcPr>
            <w:tcW w:w="540" w:type="dxa"/>
          </w:tcPr>
          <w:p w14:paraId="49D2352A" w14:textId="5C71697F"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p>
        </w:tc>
        <w:tc>
          <w:tcPr>
            <w:tcW w:w="8910" w:type="dxa"/>
          </w:tcPr>
          <w:p w14:paraId="204E64FA" w14:textId="307EE23A" w:rsidR="003D68E2" w:rsidRPr="00A04C7E" w:rsidRDefault="00224A54" w:rsidP="003D68E2">
            <w:pPr>
              <w:spacing w:before="120" w:after="120"/>
              <w:ind w:left="547" w:hanging="547"/>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(2024). README: The code to create the cover &amp; TOC graphs. </w:t>
            </w:r>
            <w:r w:rsidR="006168E9" w:rsidRPr="00A04C7E">
              <w:rPr>
                <w:rFonts w:ascii="Times New Roman" w:hAnsi="Times New Roman" w:cs="Times New Roman"/>
                <w:bCs/>
                <w:i/>
                <w:sz w:val="22"/>
              </w:rPr>
              <w:t>The Experimental Analysis of Human Behavior Bulletin</w:t>
            </w:r>
            <w:r w:rsidRPr="00A04C7E">
              <w:rPr>
                <w:rFonts w:ascii="Times New Roman" w:hAnsi="Times New Roman" w:cs="Times New Roman"/>
                <w:bCs/>
                <w:i/>
                <w:sz w:val="22"/>
              </w:rPr>
              <w:t xml:space="preserve">, 34, </w:t>
            </w:r>
            <w:r w:rsidRPr="00A04C7E">
              <w:rPr>
                <w:rFonts w:ascii="Times New Roman" w:hAnsi="Times New Roman" w:cs="Times New Roman"/>
                <w:bCs/>
                <w:iCs/>
                <w:sz w:val="22"/>
              </w:rPr>
              <w:t>25-29.</w:t>
            </w:r>
            <w:r w:rsidR="003D68E2" w:rsidRPr="00A04C7E">
              <w:rPr>
                <w:rFonts w:ascii="Times New Roman" w:hAnsi="Times New Roman" w:cs="Times New Roman"/>
                <w:bCs/>
                <w:iCs/>
                <w:sz w:val="22"/>
              </w:rPr>
              <w:t xml:space="preserve"> </w:t>
            </w:r>
            <w:hyperlink r:id="rId31" w:history="1">
              <w:r w:rsidR="003D68E2" w:rsidRPr="00A04C7E">
                <w:rPr>
                  <w:rStyle w:val="Hyperlink"/>
                  <w:rFonts w:ascii="Times New Roman" w:hAnsi="Times New Roman" w:cs="Times New Roman"/>
                  <w:bCs/>
                  <w:iCs/>
                  <w:sz w:val="22"/>
                </w:rPr>
                <w:t>https://doi.org/10.17605/OSF.IO/T2CZA</w:t>
              </w:r>
            </w:hyperlink>
          </w:p>
        </w:tc>
      </w:tr>
      <w:tr w:rsidR="00224A54" w:rsidRPr="00A04C7E" w14:paraId="1C116524" w14:textId="77777777" w:rsidTr="00E90A5E">
        <w:trPr>
          <w:cantSplit/>
        </w:trPr>
        <w:tc>
          <w:tcPr>
            <w:tcW w:w="540" w:type="dxa"/>
          </w:tcPr>
          <w:p w14:paraId="267BB657" w14:textId="6AC4E835" w:rsidR="00224A54" w:rsidRPr="00A04C7E" w:rsidRDefault="00224A54"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49.</w:t>
            </w:r>
          </w:p>
        </w:tc>
        <w:tc>
          <w:tcPr>
            <w:tcW w:w="8910" w:type="dxa"/>
          </w:tcPr>
          <w:p w14:paraId="730EDBC1" w14:textId="2431D73B" w:rsidR="00224A54" w:rsidRPr="00A04C7E" w:rsidRDefault="00224A54" w:rsidP="00031E06">
            <w:pPr>
              <w:spacing w:before="120" w:after="120"/>
              <w:ind w:left="547" w:hanging="547"/>
              <w:rPr>
                <w:rFonts w:ascii="Times New Roman" w:hAnsi="Times New Roman" w:cs="Times New Roman"/>
                <w:b/>
                <w:i/>
                <w:sz w:val="22"/>
              </w:rPr>
            </w:pPr>
            <w:r w:rsidRPr="00A04C7E">
              <w:rPr>
                <w:rFonts w:ascii="Times New Roman" w:hAnsi="Times New Roman" w:cs="Times New Roman"/>
                <w:bCs/>
                <w:iCs/>
                <w:sz w:val="22"/>
              </w:rPr>
              <w:t xml:space="preserve">Jennings, A.,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Starting the conversation around the ethical use of artificial intelligence in applied behavior analysis.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107-122. </w:t>
            </w:r>
            <w:r w:rsidRPr="00A04C7E">
              <w:rPr>
                <w:rFonts w:ascii="Times New Roman" w:hAnsi="Times New Roman" w:cs="Times New Roman"/>
                <w:bCs/>
                <w:iCs/>
                <w:sz w:val="22"/>
              </w:rPr>
              <w:t xml:space="preserve"> </w:t>
            </w:r>
            <w:hyperlink r:id="rId32" w:history="1">
              <w:r w:rsidRPr="00A04C7E">
                <w:rPr>
                  <w:rStyle w:val="Hyperlink"/>
                  <w:rFonts w:ascii="Times New Roman" w:hAnsi="Times New Roman" w:cs="Times New Roman"/>
                  <w:bCs/>
                  <w:iCs/>
                  <w:sz w:val="22"/>
                </w:rPr>
                <w:t>https://doi.org/10.1007/s40617-023-00868-z</w:t>
              </w:r>
            </w:hyperlink>
          </w:p>
        </w:tc>
      </w:tr>
      <w:tr w:rsidR="00AF443D" w:rsidRPr="00A04C7E" w14:paraId="0FC02831" w14:textId="77777777" w:rsidTr="00E90A5E">
        <w:trPr>
          <w:cantSplit/>
        </w:trPr>
        <w:tc>
          <w:tcPr>
            <w:tcW w:w="540" w:type="dxa"/>
          </w:tcPr>
          <w:p w14:paraId="1369EEA6" w14:textId="3E675FCA"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48.</w:t>
            </w:r>
          </w:p>
        </w:tc>
        <w:tc>
          <w:tcPr>
            <w:tcW w:w="8910" w:type="dxa"/>
          </w:tcPr>
          <w:p w14:paraId="61F504A5" w14:textId="0C3827C5" w:rsidR="004B1574" w:rsidRPr="00A04C7E" w:rsidRDefault="004B1574" w:rsidP="00031E06">
            <w:pPr>
              <w:spacing w:before="120" w:after="120"/>
              <w:ind w:left="547" w:hanging="547"/>
              <w:rPr>
                <w:rFonts w:ascii="Times New Roman" w:hAnsi="Times New Roman" w:cs="Times New Roman"/>
                <w:bCs/>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bCs/>
                <w:iCs/>
                <w:sz w:val="22"/>
              </w:rPr>
              <w:t>, &amp; Jennings, A. (202</w:t>
            </w:r>
            <w:r w:rsidR="00140FBF" w:rsidRPr="00A04C7E">
              <w:rPr>
                <w:rFonts w:ascii="Times New Roman" w:hAnsi="Times New Roman" w:cs="Times New Roman"/>
                <w:bCs/>
                <w:iCs/>
                <w:sz w:val="22"/>
              </w:rPr>
              <w:t>4</w:t>
            </w:r>
            <w:r w:rsidRPr="00A04C7E">
              <w:rPr>
                <w:rFonts w:ascii="Times New Roman" w:hAnsi="Times New Roman" w:cs="Times New Roman"/>
                <w:bCs/>
                <w:iCs/>
                <w:sz w:val="22"/>
              </w:rPr>
              <w:t xml:space="preserve">). The promises and possibilities of artificial intelligence in the delivery of behavior analytic services. </w:t>
            </w:r>
            <w:r w:rsidRPr="00A04C7E">
              <w:rPr>
                <w:rFonts w:ascii="Times New Roman" w:hAnsi="Times New Roman" w:cs="Times New Roman"/>
                <w:bCs/>
                <w:i/>
                <w:sz w:val="22"/>
              </w:rPr>
              <w:t>Behavior Analysis in Practice</w:t>
            </w:r>
            <w:r w:rsidR="00140FBF" w:rsidRPr="00A04C7E">
              <w:rPr>
                <w:rFonts w:ascii="Times New Roman" w:hAnsi="Times New Roman" w:cs="Times New Roman"/>
                <w:bCs/>
                <w:i/>
                <w:sz w:val="22"/>
              </w:rPr>
              <w:t>, 17</w:t>
            </w:r>
            <w:r w:rsidR="00140FBF" w:rsidRPr="00A04C7E">
              <w:rPr>
                <w:rFonts w:ascii="Times New Roman" w:hAnsi="Times New Roman" w:cs="Times New Roman"/>
                <w:bCs/>
                <w:iCs/>
                <w:sz w:val="22"/>
              </w:rPr>
              <w:t xml:space="preserve">(1), 123-136. </w:t>
            </w:r>
            <w:hyperlink r:id="rId33" w:history="1">
              <w:r w:rsidR="00E8689A" w:rsidRPr="00A04C7E">
                <w:rPr>
                  <w:rStyle w:val="Hyperlink"/>
                  <w:rFonts w:ascii="Times New Roman" w:hAnsi="Times New Roman" w:cs="Times New Roman"/>
                  <w:bCs/>
                  <w:iCs/>
                  <w:sz w:val="22"/>
                </w:rPr>
                <w:t>https://doi.org/10.1007/s40617-023-00864-3</w:t>
              </w:r>
            </w:hyperlink>
          </w:p>
        </w:tc>
      </w:tr>
      <w:tr w:rsidR="00AF443D" w:rsidRPr="00A04C7E" w14:paraId="68FCFFE2" w14:textId="77777777" w:rsidTr="00E90A5E">
        <w:trPr>
          <w:cantSplit/>
        </w:trPr>
        <w:tc>
          <w:tcPr>
            <w:tcW w:w="540" w:type="dxa"/>
          </w:tcPr>
          <w:p w14:paraId="49486A58" w14:textId="0D245171" w:rsidR="00AF443D" w:rsidRPr="00A04C7E" w:rsidRDefault="00AF443D" w:rsidP="00AF443D">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7A24988B" w14:textId="786A5ED4" w:rsidR="00031E06" w:rsidRPr="00A04C7E" w:rsidRDefault="00031E06" w:rsidP="00031E06">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*Lazaro, X.A, *Winter, J.M., Fernand, J.K.,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Dorey, N.R. (2023). Efficacy of edible and leisure reinforcers with domestic dogs. </w:t>
            </w:r>
            <w:r w:rsidRPr="00A04C7E">
              <w:rPr>
                <w:rFonts w:ascii="Times New Roman" w:hAnsi="Times New Roman" w:cs="Times New Roman"/>
                <w:bCs/>
                <w:i/>
                <w:sz w:val="22"/>
              </w:rPr>
              <w:t>Animals, 13</w:t>
            </w:r>
            <w:r w:rsidRPr="00A04C7E">
              <w:rPr>
                <w:rFonts w:ascii="Times New Roman" w:hAnsi="Times New Roman" w:cs="Times New Roman"/>
                <w:bCs/>
                <w:iCs/>
                <w:sz w:val="22"/>
              </w:rPr>
              <w:t>(19)</w:t>
            </w:r>
            <w:r w:rsidRPr="00A04C7E">
              <w:rPr>
                <w:rFonts w:ascii="Times New Roman" w:hAnsi="Times New Roman" w:cs="Times New Roman"/>
                <w:bCs/>
                <w:i/>
                <w:sz w:val="22"/>
              </w:rPr>
              <w:t xml:space="preserve">, </w:t>
            </w:r>
            <w:r w:rsidRPr="00A04C7E">
              <w:rPr>
                <w:rFonts w:ascii="Times New Roman" w:hAnsi="Times New Roman" w:cs="Times New Roman"/>
                <w:bCs/>
                <w:iCs/>
                <w:sz w:val="22"/>
              </w:rPr>
              <w:t xml:space="preserve">3073. </w:t>
            </w:r>
            <w:hyperlink r:id="rId34" w:history="1">
              <w:r w:rsidRPr="00A04C7E">
                <w:rPr>
                  <w:rStyle w:val="Hyperlink"/>
                  <w:rFonts w:ascii="Times New Roman" w:hAnsi="Times New Roman" w:cs="Times New Roman"/>
                  <w:bCs/>
                  <w:iCs/>
                  <w:sz w:val="22"/>
                </w:rPr>
                <w:t>https://doi.org/10.3390/ani13193073</w:t>
              </w:r>
            </w:hyperlink>
          </w:p>
        </w:tc>
      </w:tr>
      <w:tr w:rsidR="002A7D08" w:rsidRPr="00A04C7E" w14:paraId="3C99C06C" w14:textId="77777777" w:rsidTr="00E90A5E">
        <w:trPr>
          <w:cantSplit/>
        </w:trPr>
        <w:tc>
          <w:tcPr>
            <w:tcW w:w="540" w:type="dxa"/>
          </w:tcPr>
          <w:p w14:paraId="4CF176D0" w14:textId="245805A4"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46.</w:t>
            </w:r>
          </w:p>
        </w:tc>
        <w:tc>
          <w:tcPr>
            <w:tcW w:w="8910" w:type="dxa"/>
          </w:tcPr>
          <w:p w14:paraId="6667F11D" w14:textId="4E0A9AAF" w:rsidR="006168E9" w:rsidRPr="00A04C7E" w:rsidRDefault="00BB02D8" w:rsidP="0059676A">
            <w:pPr>
              <w:spacing w:before="120" w:after="120"/>
              <w:ind w:left="547" w:hanging="547"/>
              <w:rPr>
                <w:rFonts w:ascii="Times New Roman" w:hAnsi="Times New Roman" w:cs="Times New Roman"/>
                <w:bCs/>
                <w:iCs/>
                <w:sz w:val="22"/>
              </w:rPr>
            </w:pPr>
            <w:r w:rsidRPr="00A04C7E">
              <w:rPr>
                <w:rFonts w:ascii="Times New Roman" w:hAnsi="Times New Roman" w:cs="Times New Roman"/>
                <w:bCs/>
                <w:iCs/>
                <w:sz w:val="22"/>
              </w:rPr>
              <w:t xml:space="preserve">Brodhead, M.T., </w:t>
            </w:r>
            <w:r w:rsidR="00D12E53" w:rsidRPr="00A04C7E">
              <w:rPr>
                <w:rFonts w:ascii="Times New Roman" w:hAnsi="Times New Roman" w:cs="Times New Roman"/>
                <w:bCs/>
                <w:iCs/>
                <w:sz w:val="22"/>
              </w:rPr>
              <w:t>Cascarilla</w:t>
            </w:r>
            <w:r w:rsidRPr="00A04C7E">
              <w:rPr>
                <w:rFonts w:ascii="Times New Roman" w:hAnsi="Times New Roman" w:cs="Times New Roman"/>
                <w:bCs/>
                <w:iCs/>
                <w:sz w:val="22"/>
              </w:rPr>
              <w:t xml:space="preserve">, A.N.,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C3230" w:rsidRPr="00A04C7E">
              <w:rPr>
                <w:rFonts w:ascii="Times New Roman" w:hAnsi="Times New Roman" w:cs="Times New Roman"/>
                <w:bCs/>
                <w:iCs/>
                <w:sz w:val="22"/>
              </w:rPr>
              <w:t>2023</w:t>
            </w:r>
            <w:r w:rsidRPr="00A04C7E">
              <w:rPr>
                <w:rFonts w:ascii="Times New Roman" w:hAnsi="Times New Roman" w:cs="Times New Roman"/>
                <w:bCs/>
                <w:iCs/>
                <w:sz w:val="22"/>
              </w:rPr>
              <w:t xml:space="preserve">). Evaluation of statement accuracy on ethical decision-making.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r w:rsidR="006C3230" w:rsidRPr="00A04C7E">
              <w:rPr>
                <w:rFonts w:ascii="Times New Roman" w:hAnsi="Times New Roman" w:cs="Times New Roman"/>
                <w:bCs/>
                <w:iCs/>
                <w:sz w:val="22"/>
              </w:rPr>
              <w:t xml:space="preserve"> </w:t>
            </w:r>
            <w:r w:rsidR="0030411C">
              <w:rPr>
                <w:rFonts w:ascii="Times New Roman" w:hAnsi="Times New Roman" w:cs="Times New Roman"/>
                <w:bCs/>
                <w:iCs/>
                <w:sz w:val="22"/>
              </w:rPr>
              <w:br/>
            </w:r>
            <w:hyperlink r:id="rId35" w:history="1">
              <w:r w:rsidR="0030411C" w:rsidRPr="00402679">
                <w:rPr>
                  <w:rStyle w:val="Hyperlink"/>
                  <w:rFonts w:ascii="Times New Roman" w:hAnsi="Times New Roman" w:cs="Times New Roman"/>
                  <w:bCs/>
                  <w:iCs/>
                  <w:sz w:val="22"/>
                </w:rPr>
                <w:t>https://doi.org/10.1007/s40617-023-00843-8</w:t>
              </w:r>
            </w:hyperlink>
          </w:p>
        </w:tc>
      </w:tr>
      <w:tr w:rsidR="002A7D08" w:rsidRPr="00A04C7E" w14:paraId="0CFD5B64" w14:textId="77777777" w:rsidTr="00E90A5E">
        <w:trPr>
          <w:cantSplit/>
        </w:trPr>
        <w:tc>
          <w:tcPr>
            <w:tcW w:w="540" w:type="dxa"/>
          </w:tcPr>
          <w:p w14:paraId="7177D5BC" w14:textId="2DA38B10"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1D4F79B8" w14:textId="15758D42" w:rsidR="00BB02D8" w:rsidRPr="00A04C7E" w:rsidRDefault="00BB02D8" w:rsidP="008F54A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Javed, A. (2023). Influence of televisibility and harm probability on clinical-ethical decision making.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36" w:history="1">
              <w:r w:rsidR="00F86866" w:rsidRPr="00A04C7E">
                <w:rPr>
                  <w:rStyle w:val="Hyperlink"/>
                  <w:rFonts w:ascii="Times New Roman" w:hAnsi="Times New Roman" w:cs="Times New Roman"/>
                  <w:bCs/>
                  <w:iCs/>
                  <w:sz w:val="21"/>
                  <w:szCs w:val="21"/>
                </w:rPr>
                <w:t>https://doi.org/10.1007/s40617-023-00824-x</w:t>
              </w:r>
            </w:hyperlink>
          </w:p>
        </w:tc>
      </w:tr>
      <w:tr w:rsidR="002A7D08" w:rsidRPr="00A04C7E" w14:paraId="2636BCEF" w14:textId="77777777" w:rsidTr="00E90A5E">
        <w:trPr>
          <w:cantSplit/>
        </w:trPr>
        <w:tc>
          <w:tcPr>
            <w:tcW w:w="540" w:type="dxa"/>
          </w:tcPr>
          <w:p w14:paraId="699189BD" w14:textId="108AC4D6" w:rsidR="002A7D08" w:rsidRPr="00A04C7E" w:rsidRDefault="002A7D08"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44.</w:t>
            </w:r>
          </w:p>
        </w:tc>
        <w:tc>
          <w:tcPr>
            <w:tcW w:w="8910" w:type="dxa"/>
          </w:tcPr>
          <w:p w14:paraId="0F5E0D73" w14:textId="5F63963C" w:rsidR="00BB02D8" w:rsidRPr="00A04C7E" w:rsidRDefault="00BB02D8" w:rsidP="002A7D0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Anderson, M.A.B.,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Dallery, J. (2023). Effects of economic context and reward amount on delay and probability discounting. </w:t>
            </w:r>
            <w:r w:rsidRPr="00A04C7E">
              <w:rPr>
                <w:rFonts w:ascii="Times New Roman" w:hAnsi="Times New Roman" w:cs="Times New Roman"/>
                <w:bCs/>
                <w:i/>
                <w:sz w:val="22"/>
              </w:rPr>
              <w:t>Journal of the Experimental Analysis of Behavior, 120</w:t>
            </w:r>
            <w:r w:rsidRPr="00A04C7E">
              <w:rPr>
                <w:rFonts w:ascii="Times New Roman" w:hAnsi="Times New Roman" w:cs="Times New Roman"/>
                <w:bCs/>
                <w:iCs/>
                <w:sz w:val="22"/>
              </w:rPr>
              <w:t xml:space="preserve">(2), 204-213. </w:t>
            </w:r>
            <w:hyperlink r:id="rId37" w:history="1">
              <w:r w:rsidRPr="00A04C7E">
                <w:rPr>
                  <w:rStyle w:val="Hyperlink"/>
                  <w:rFonts w:ascii="Times New Roman" w:hAnsi="Times New Roman" w:cs="Times New Roman"/>
                  <w:bCs/>
                  <w:iCs/>
                  <w:sz w:val="22"/>
                </w:rPr>
                <w:t>http://doi.org/10.1002/jeab.868</w:t>
              </w:r>
            </w:hyperlink>
          </w:p>
        </w:tc>
      </w:tr>
      <w:tr w:rsidR="002A2F16" w:rsidRPr="00A04C7E" w14:paraId="4BEB1FA8" w14:textId="77777777" w:rsidTr="00E90A5E">
        <w:trPr>
          <w:cantSplit/>
        </w:trPr>
        <w:tc>
          <w:tcPr>
            <w:tcW w:w="540" w:type="dxa"/>
          </w:tcPr>
          <w:p w14:paraId="5B76844A" w14:textId="723D6C84" w:rsidR="002A2F16" w:rsidRPr="00A04C7E" w:rsidRDefault="002A2F1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43.</w:t>
            </w:r>
          </w:p>
        </w:tc>
        <w:tc>
          <w:tcPr>
            <w:tcW w:w="8910" w:type="dxa"/>
          </w:tcPr>
          <w:p w14:paraId="6CBDE445" w14:textId="28FF99F1"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w:t>
            </w:r>
            <w:r w:rsidRPr="00A04C7E">
              <w:rPr>
                <w:rFonts w:ascii="Times New Roman" w:hAnsi="Times New Roman" w:cs="Times New Roman"/>
                <w:b/>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w:t>
            </w:r>
            <w:r w:rsidR="00BB02D8" w:rsidRPr="00A04C7E">
              <w:rPr>
                <w:rFonts w:ascii="Times New Roman" w:hAnsi="Times New Roman" w:cs="Times New Roman"/>
                <w:bCs/>
                <w:iCs/>
                <w:sz w:val="22"/>
              </w:rPr>
              <w:t>2023</w:t>
            </w:r>
            <w:r w:rsidRPr="00A04C7E">
              <w:rPr>
                <w:rFonts w:ascii="Times New Roman" w:hAnsi="Times New Roman" w:cs="Times New Roman"/>
                <w:bCs/>
                <w:iCs/>
                <w:sz w:val="22"/>
              </w:rPr>
              <w:t xml:space="preserve">). </w:t>
            </w:r>
            <w:r w:rsidR="00991997" w:rsidRPr="00A04C7E">
              <w:rPr>
                <w:rFonts w:ascii="Times New Roman" w:hAnsi="Times New Roman" w:cs="Times New Roman"/>
                <w:bCs/>
                <w:iCs/>
                <w:sz w:val="22"/>
              </w:rPr>
              <w:t>Identifying trends in the open-access behavior analytic literature via computational analyses (I): Simple descriptions of text</w:t>
            </w:r>
            <w:r w:rsidRPr="00A04C7E">
              <w:rPr>
                <w:rFonts w:ascii="Times New Roman" w:hAnsi="Times New Roman" w:cs="Times New Roman"/>
                <w:bCs/>
                <w:iCs/>
                <w:sz w:val="22"/>
              </w:rPr>
              <w:t xml:space="preserve">. </w:t>
            </w:r>
            <w:r w:rsidRPr="00A04C7E">
              <w:rPr>
                <w:rFonts w:ascii="Times New Roman" w:hAnsi="Times New Roman" w:cs="Times New Roman"/>
                <w:bCs/>
                <w:i/>
                <w:sz w:val="22"/>
              </w:rPr>
              <w:t>The Analysis of Verbal Behavior</w:t>
            </w:r>
            <w:r w:rsidR="00BB02D8" w:rsidRPr="00A04C7E">
              <w:rPr>
                <w:rFonts w:ascii="Times New Roman" w:hAnsi="Times New Roman" w:cs="Times New Roman"/>
                <w:bCs/>
                <w:i/>
                <w:sz w:val="22"/>
              </w:rPr>
              <w:t>, 39</w:t>
            </w:r>
            <w:r w:rsidR="00BB02D8" w:rsidRPr="00A04C7E">
              <w:rPr>
                <w:rFonts w:ascii="Times New Roman" w:hAnsi="Times New Roman" w:cs="Times New Roman"/>
                <w:bCs/>
                <w:iCs/>
                <w:sz w:val="22"/>
              </w:rPr>
              <w:t>, 146-167.</w:t>
            </w:r>
            <w:r w:rsidR="0020736E" w:rsidRPr="00A04C7E">
              <w:rPr>
                <w:rFonts w:ascii="Times New Roman" w:hAnsi="Times New Roman" w:cs="Times New Roman"/>
                <w:bCs/>
                <w:iCs/>
                <w:sz w:val="22"/>
              </w:rPr>
              <w:t xml:space="preserve"> </w:t>
            </w:r>
            <w:hyperlink r:id="rId38" w:history="1">
              <w:r w:rsidR="00CE3928" w:rsidRPr="00A04C7E">
                <w:rPr>
                  <w:rStyle w:val="Hyperlink"/>
                  <w:rFonts w:ascii="Times New Roman" w:hAnsi="Times New Roman" w:cs="Times New Roman"/>
                  <w:bCs/>
                  <w:iCs/>
                  <w:sz w:val="22"/>
                </w:rPr>
                <w:t>https://doi.org/10.1007/s40616-022-00179-4</w:t>
              </w:r>
            </w:hyperlink>
          </w:p>
        </w:tc>
      </w:tr>
      <w:tr w:rsidR="000C396A" w:rsidRPr="00A04C7E" w14:paraId="5C51501B" w14:textId="77777777" w:rsidTr="00E90A5E">
        <w:trPr>
          <w:cantSplit/>
        </w:trPr>
        <w:tc>
          <w:tcPr>
            <w:tcW w:w="540" w:type="dxa"/>
          </w:tcPr>
          <w:p w14:paraId="03FE7A17" w14:textId="042E5BF7" w:rsidR="000C396A" w:rsidRPr="00A04C7E" w:rsidRDefault="000C396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549E69E5" w14:textId="4E770DB8" w:rsidR="00CE3928" w:rsidRPr="00A04C7E" w:rsidRDefault="00E713E3"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*Suarez, V.D., *Marya, V., Weiss, M.J.,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A22F58" w:rsidRPr="00A04C7E">
              <w:rPr>
                <w:rFonts w:ascii="Times New Roman" w:hAnsi="Times New Roman" w:cs="Times New Roman"/>
                <w:bCs/>
                <w:iCs/>
                <w:sz w:val="22"/>
              </w:rPr>
              <w:t>2023</w:t>
            </w:r>
            <w:r w:rsidRPr="00A04C7E">
              <w:rPr>
                <w:rFonts w:ascii="Times New Roman" w:hAnsi="Times New Roman" w:cs="Times New Roman"/>
                <w:bCs/>
                <w:iCs/>
                <w:sz w:val="22"/>
              </w:rPr>
              <w:t xml:space="preserve">). Examination of ethical decision-making models across disciplines: Common elements and application to the field of behavior analysis. </w:t>
            </w:r>
            <w:r w:rsidRPr="00A04C7E">
              <w:rPr>
                <w:rFonts w:ascii="Times New Roman" w:hAnsi="Times New Roman" w:cs="Times New Roman"/>
                <w:bCs/>
                <w:i/>
                <w:sz w:val="22"/>
              </w:rPr>
              <w:t>Behavior Analysis in Practice</w:t>
            </w:r>
            <w:r w:rsidR="00974CE3" w:rsidRPr="00A04C7E">
              <w:rPr>
                <w:rFonts w:ascii="Times New Roman" w:hAnsi="Times New Roman" w:cs="Times New Roman"/>
                <w:bCs/>
                <w:i/>
                <w:sz w:val="22"/>
              </w:rPr>
              <w:t>, 16</w:t>
            </w:r>
            <w:r w:rsidR="00974CE3" w:rsidRPr="00A04C7E">
              <w:rPr>
                <w:rFonts w:ascii="Times New Roman" w:hAnsi="Times New Roman" w:cs="Times New Roman"/>
                <w:bCs/>
                <w:iCs/>
                <w:sz w:val="22"/>
              </w:rPr>
              <w:t>, 657-671.</w:t>
            </w:r>
            <w:r w:rsidR="00A22F58" w:rsidRPr="00A04C7E">
              <w:rPr>
                <w:rFonts w:ascii="Times New Roman" w:hAnsi="Times New Roman" w:cs="Times New Roman"/>
                <w:bCs/>
                <w:i/>
                <w:sz w:val="22"/>
              </w:rPr>
              <w:t xml:space="preserve"> </w:t>
            </w:r>
            <w:hyperlink r:id="rId39" w:history="1">
              <w:r w:rsidR="00CE3928" w:rsidRPr="00A04C7E">
                <w:rPr>
                  <w:rStyle w:val="Hyperlink"/>
                  <w:rFonts w:ascii="Times New Roman" w:hAnsi="Times New Roman" w:cs="Times New Roman"/>
                  <w:bCs/>
                  <w:iCs/>
                  <w:sz w:val="22"/>
                </w:rPr>
                <w:t>https://doi.org/10.1007/s40617-022-00753-1</w:t>
              </w:r>
            </w:hyperlink>
          </w:p>
        </w:tc>
      </w:tr>
      <w:tr w:rsidR="00EB35E4" w:rsidRPr="00A04C7E" w14:paraId="30006272" w14:textId="77777777" w:rsidTr="00E90A5E">
        <w:trPr>
          <w:cantSplit/>
        </w:trPr>
        <w:tc>
          <w:tcPr>
            <w:tcW w:w="540" w:type="dxa"/>
          </w:tcPr>
          <w:p w14:paraId="2FB5E285" w14:textId="13395747" w:rsidR="00EB35E4" w:rsidRPr="00A04C7E" w:rsidRDefault="00EB35E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41.</w:t>
            </w:r>
          </w:p>
        </w:tc>
        <w:tc>
          <w:tcPr>
            <w:tcW w:w="8910" w:type="dxa"/>
          </w:tcPr>
          <w:p w14:paraId="6FBFE6A6" w14:textId="4C4C0303" w:rsidR="00CE3928" w:rsidRPr="00A04C7E" w:rsidRDefault="00DB1F62" w:rsidP="00CE3928">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Javed, A., Sosine, J., </w:t>
            </w:r>
            <w:r w:rsidR="002837BA" w:rsidRPr="00A04C7E">
              <w:rPr>
                <w:rFonts w:ascii="Times New Roman" w:hAnsi="Times New Roman" w:cs="Times New Roman"/>
                <w:bCs/>
                <w:iCs/>
                <w:sz w:val="22"/>
              </w:rPr>
              <w:t>*</w:t>
            </w:r>
            <w:r w:rsidRPr="00A04C7E">
              <w:rPr>
                <w:rFonts w:ascii="Times New Roman" w:hAnsi="Times New Roman" w:cs="Times New Roman"/>
                <w:bCs/>
                <w:iCs/>
                <w:sz w:val="22"/>
              </w:rPr>
              <w:t xml:space="preserve">Cordeiro, C., &amp; </w:t>
            </w:r>
            <w:r w:rsidR="002837BA" w:rsidRPr="00A04C7E">
              <w:rPr>
                <w:rFonts w:ascii="Times New Roman" w:hAnsi="Times New Roman" w:cs="Times New Roman"/>
                <w:bCs/>
                <w:iCs/>
                <w:sz w:val="22"/>
              </w:rPr>
              <w:t>*</w:t>
            </w:r>
            <w:r w:rsidRPr="00A04C7E">
              <w:rPr>
                <w:rFonts w:ascii="Times New Roman" w:hAnsi="Times New Roman" w:cs="Times New Roman"/>
                <w:bCs/>
                <w:iCs/>
                <w:sz w:val="22"/>
              </w:rPr>
              <w:t>Sotomayor, J. (</w:t>
            </w:r>
            <w:r w:rsidR="0019244A" w:rsidRPr="00A04C7E">
              <w:rPr>
                <w:rFonts w:ascii="Times New Roman" w:hAnsi="Times New Roman" w:cs="Times New Roman"/>
                <w:bCs/>
                <w:iCs/>
                <w:sz w:val="22"/>
              </w:rPr>
              <w:t>2023</w:t>
            </w:r>
            <w:r w:rsidRPr="00A04C7E">
              <w:rPr>
                <w:rFonts w:ascii="Times New Roman" w:hAnsi="Times New Roman" w:cs="Times New Roman"/>
                <w:bCs/>
                <w:iCs/>
                <w:sz w:val="22"/>
              </w:rPr>
              <w:t xml:space="preserve">). Data recording and analysis. In J.K. </w:t>
            </w:r>
            <w:proofErr w:type="spellStart"/>
            <w:r w:rsidRPr="00A04C7E">
              <w:rPr>
                <w:rFonts w:ascii="Times New Roman" w:hAnsi="Times New Roman" w:cs="Times New Roman"/>
                <w:bCs/>
                <w:iCs/>
                <w:sz w:val="22"/>
              </w:rPr>
              <w:t>Luiselli</w:t>
            </w:r>
            <w:proofErr w:type="spellEnd"/>
            <w:r w:rsidRPr="00A04C7E">
              <w:rPr>
                <w:rFonts w:ascii="Times New Roman" w:hAnsi="Times New Roman" w:cs="Times New Roman"/>
                <w:bCs/>
                <w:iCs/>
                <w:sz w:val="22"/>
              </w:rPr>
              <w:t xml:space="preserve"> (Ed.) </w:t>
            </w:r>
            <w:r w:rsidRPr="00A04C7E">
              <w:rPr>
                <w:rFonts w:ascii="Times New Roman" w:hAnsi="Times New Roman" w:cs="Times New Roman"/>
                <w:bCs/>
                <w:i/>
                <w:sz w:val="22"/>
              </w:rPr>
              <w:t>Applied Behavior Analysis Advanced Guidebook: A Manual for Professional Practice: Second Edition</w:t>
            </w:r>
            <w:r w:rsidRPr="00A04C7E">
              <w:rPr>
                <w:rFonts w:ascii="Times New Roman" w:hAnsi="Times New Roman" w:cs="Times New Roman"/>
                <w:bCs/>
                <w:iCs/>
                <w:sz w:val="22"/>
              </w:rPr>
              <w:t>. Academic Press: Beverly, MA.</w:t>
            </w:r>
            <w:r w:rsidR="000A5428" w:rsidRPr="00A04C7E">
              <w:rPr>
                <w:rFonts w:ascii="Times New Roman" w:hAnsi="Times New Roman" w:cs="Times New Roman"/>
                <w:bCs/>
                <w:iCs/>
                <w:sz w:val="22"/>
              </w:rPr>
              <w:t xml:space="preserve"> ISBN:</w:t>
            </w:r>
            <w:r w:rsidR="00CE3928" w:rsidRPr="00A04C7E">
              <w:rPr>
                <w:rFonts w:ascii="Times New Roman" w:hAnsi="Times New Roman" w:cs="Times New Roman"/>
                <w:bCs/>
                <w:iCs/>
                <w:sz w:val="22"/>
              </w:rPr>
              <w:t xml:space="preserve"> </w:t>
            </w:r>
            <w:r w:rsidR="000A5428" w:rsidRPr="00A04C7E">
              <w:rPr>
                <w:rFonts w:ascii="Times New Roman" w:hAnsi="Times New Roman" w:cs="Times New Roman"/>
                <w:bCs/>
                <w:iCs/>
                <w:sz w:val="22"/>
              </w:rPr>
              <w:t>978-0323995948</w:t>
            </w:r>
          </w:p>
        </w:tc>
      </w:tr>
      <w:tr w:rsidR="00C815F7" w:rsidRPr="00A04C7E" w14:paraId="1D04E036" w14:textId="77777777" w:rsidTr="00E90A5E">
        <w:trPr>
          <w:cantSplit/>
        </w:trPr>
        <w:tc>
          <w:tcPr>
            <w:tcW w:w="540" w:type="dxa"/>
          </w:tcPr>
          <w:p w14:paraId="69591331" w14:textId="56417EC1" w:rsidR="00C815F7" w:rsidRPr="00A04C7E" w:rsidRDefault="00C815F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19423C02" w14:textId="5E846812" w:rsidR="00C815F7" w:rsidRPr="00A04C7E" w:rsidRDefault="00DB1F62" w:rsidP="00DB1F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lang w:val="es-ES"/>
              </w:rPr>
              <w:t>Cox, D.J.</w:t>
            </w:r>
            <w:r w:rsidRPr="00A04C7E">
              <w:rPr>
                <w:rFonts w:ascii="Times New Roman" w:hAnsi="Times New Roman" w:cs="Times New Roman"/>
                <w:bCs/>
                <w:iCs/>
                <w:sz w:val="22"/>
                <w:lang w:val="es-ES"/>
              </w:rPr>
              <w:t>, *Castillo, V., &amp; *</w:t>
            </w:r>
            <w:proofErr w:type="spellStart"/>
            <w:r w:rsidRPr="00A04C7E">
              <w:rPr>
                <w:rFonts w:ascii="Times New Roman" w:hAnsi="Times New Roman" w:cs="Times New Roman"/>
                <w:bCs/>
                <w:iCs/>
                <w:sz w:val="22"/>
                <w:lang w:val="es-ES"/>
              </w:rPr>
              <w:t>Marya</w:t>
            </w:r>
            <w:proofErr w:type="spellEnd"/>
            <w:r w:rsidRPr="00A04C7E">
              <w:rPr>
                <w:rFonts w:ascii="Times New Roman" w:hAnsi="Times New Roman" w:cs="Times New Roman"/>
                <w:bCs/>
                <w:iCs/>
                <w:sz w:val="22"/>
                <w:lang w:val="es-ES"/>
              </w:rPr>
              <w:t>, V. (</w:t>
            </w:r>
            <w:r w:rsidR="0019244A" w:rsidRPr="00A04C7E">
              <w:rPr>
                <w:rFonts w:ascii="Times New Roman" w:hAnsi="Times New Roman" w:cs="Times New Roman"/>
                <w:bCs/>
                <w:iCs/>
                <w:sz w:val="22"/>
                <w:lang w:val="es-ES"/>
              </w:rPr>
              <w:t>2022</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 xml:space="preserve">Ethical principles and values guiding modern scientific research. In </w:t>
            </w:r>
            <w:r w:rsidRPr="00A04C7E">
              <w:rPr>
                <w:rFonts w:ascii="Times New Roman" w:hAnsi="Times New Roman" w:cs="Times New Roman"/>
                <w:b/>
                <w:i/>
                <w:sz w:val="22"/>
              </w:rPr>
              <w:t>D.J. Cox</w:t>
            </w:r>
            <w:r w:rsidRPr="00A04C7E">
              <w:rPr>
                <w:rFonts w:ascii="Times New Roman" w:hAnsi="Times New Roman" w:cs="Times New Roman"/>
                <w:bCs/>
                <w:iCs/>
                <w:sz w:val="22"/>
              </w:rPr>
              <w:t xml:space="preserve">, M.T. Brodhead, &amp; S.P. Quigley (Eds.) </w:t>
            </w:r>
            <w:r w:rsidRPr="00A04C7E">
              <w:rPr>
                <w:rFonts w:ascii="Times New Roman" w:hAnsi="Times New Roman" w:cs="Times New Roman"/>
                <w:bCs/>
                <w:i/>
                <w:sz w:val="22"/>
              </w:rPr>
              <w:t>Research Ethics in Behavior Analysis: From Laboratory to Clinic and Classroom</w:t>
            </w:r>
            <w:r w:rsidRPr="00A04C7E">
              <w:rPr>
                <w:rFonts w:ascii="Times New Roman" w:hAnsi="Times New Roman" w:cs="Times New Roman"/>
                <w:bCs/>
                <w:iCs/>
                <w:sz w:val="22"/>
              </w:rPr>
              <w:t xml:space="preserve">. Academic Press: Cambridge, MA. </w:t>
            </w:r>
          </w:p>
        </w:tc>
      </w:tr>
      <w:tr w:rsidR="00A3484D" w:rsidRPr="00A04C7E" w14:paraId="52889538" w14:textId="77777777" w:rsidTr="00E90A5E">
        <w:trPr>
          <w:cantSplit/>
        </w:trPr>
        <w:tc>
          <w:tcPr>
            <w:tcW w:w="540" w:type="dxa"/>
          </w:tcPr>
          <w:p w14:paraId="372A6091" w14:textId="71A8A356" w:rsidR="00A3484D" w:rsidRPr="00A04C7E" w:rsidRDefault="00A3484D"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6FC77962" w14:textId="1CE31E23" w:rsidR="001715D5" w:rsidRPr="00A04C7E" w:rsidRDefault="00DB1F62" w:rsidP="00E90A5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lang w:val="es-ES"/>
              </w:rPr>
              <w:t>*Marano-</w:t>
            </w:r>
            <w:proofErr w:type="spellStart"/>
            <w:r w:rsidRPr="00A04C7E">
              <w:rPr>
                <w:rFonts w:ascii="Times New Roman" w:hAnsi="Times New Roman" w:cs="Times New Roman"/>
                <w:bCs/>
                <w:iCs/>
                <w:sz w:val="22"/>
                <w:lang w:val="es-ES"/>
              </w:rPr>
              <w:t>Frezza</w:t>
            </w:r>
            <w:proofErr w:type="spellEnd"/>
            <w:r w:rsidRPr="00A04C7E">
              <w:rPr>
                <w:rFonts w:ascii="Times New Roman" w:hAnsi="Times New Roman" w:cs="Times New Roman"/>
                <w:bCs/>
                <w:iCs/>
                <w:sz w:val="22"/>
                <w:lang w:val="es-ES"/>
              </w:rPr>
              <w:t xml:space="preserve">, K. E., Vladescu, J. C., Reeve, K. F., </w:t>
            </w:r>
            <w:proofErr w:type="spellStart"/>
            <w:r w:rsidRPr="00A04C7E">
              <w:rPr>
                <w:rFonts w:ascii="Times New Roman" w:hAnsi="Times New Roman" w:cs="Times New Roman"/>
                <w:bCs/>
                <w:iCs/>
                <w:sz w:val="22"/>
                <w:lang w:val="es-ES"/>
              </w:rPr>
              <w:t>Sidener</w:t>
            </w:r>
            <w:proofErr w:type="spellEnd"/>
            <w:r w:rsidRPr="00A04C7E">
              <w:rPr>
                <w:rFonts w:ascii="Times New Roman" w:hAnsi="Times New Roman" w:cs="Times New Roman"/>
                <w:bCs/>
                <w:iCs/>
                <w:sz w:val="22"/>
                <w:lang w:val="es-ES"/>
              </w:rPr>
              <w:t xml:space="preserve">, T. M., &amp; </w:t>
            </w:r>
            <w:r w:rsidRPr="00A04C7E">
              <w:rPr>
                <w:rFonts w:ascii="Times New Roman" w:hAnsi="Times New Roman" w:cs="Times New Roman"/>
                <w:b/>
                <w:i/>
                <w:sz w:val="22"/>
                <w:lang w:val="es-ES"/>
              </w:rPr>
              <w:t xml:space="preserve">Cox, D. J. </w:t>
            </w:r>
            <w:r w:rsidRPr="00A04C7E">
              <w:rPr>
                <w:rFonts w:ascii="Times New Roman" w:hAnsi="Times New Roman" w:cs="Times New Roman"/>
                <w:bCs/>
                <w:iCs/>
                <w:sz w:val="22"/>
                <w:lang w:val="es-ES"/>
              </w:rPr>
              <w:t xml:space="preserve"> </w:t>
            </w:r>
            <w:r w:rsidRPr="00A04C7E">
              <w:rPr>
                <w:rFonts w:ascii="Times New Roman" w:hAnsi="Times New Roman" w:cs="Times New Roman"/>
                <w:bCs/>
                <w:iCs/>
                <w:sz w:val="22"/>
              </w:rPr>
              <w:t>(</w:t>
            </w:r>
            <w:r w:rsidR="0019244A" w:rsidRPr="00A04C7E">
              <w:rPr>
                <w:rFonts w:ascii="Times New Roman" w:hAnsi="Times New Roman" w:cs="Times New Roman"/>
                <w:bCs/>
                <w:iCs/>
                <w:sz w:val="22"/>
              </w:rPr>
              <w:t>2022</w:t>
            </w:r>
            <w:r w:rsidRPr="00A04C7E">
              <w:rPr>
                <w:rFonts w:ascii="Times New Roman" w:hAnsi="Times New Roman" w:cs="Times New Roman"/>
                <w:bCs/>
                <w:iCs/>
                <w:sz w:val="22"/>
              </w:rPr>
              <w:t xml:space="preserve">). Training staff to create equivalence-based instruction materials in Qualtrics. </w:t>
            </w:r>
            <w:r w:rsidRPr="00A04C7E">
              <w:rPr>
                <w:rFonts w:ascii="Times New Roman" w:hAnsi="Times New Roman" w:cs="Times New Roman"/>
                <w:bCs/>
                <w:i/>
                <w:sz w:val="22"/>
              </w:rPr>
              <w:t xml:space="preserve">The Psychological Record. </w:t>
            </w:r>
            <w:hyperlink r:id="rId40" w:history="1">
              <w:r w:rsidR="00CE3928" w:rsidRPr="00A04C7E">
                <w:rPr>
                  <w:rStyle w:val="Hyperlink"/>
                  <w:rFonts w:ascii="Times New Roman" w:hAnsi="Times New Roman" w:cs="Times New Roman"/>
                  <w:bCs/>
                  <w:iCs/>
                  <w:sz w:val="22"/>
                </w:rPr>
                <w:t>https://doi.org/10.1007/s40732-021-00497-4</w:t>
              </w:r>
            </w:hyperlink>
          </w:p>
        </w:tc>
      </w:tr>
      <w:tr w:rsidR="001446EC" w:rsidRPr="00A04C7E" w14:paraId="4CF05271" w14:textId="77777777" w:rsidTr="00E90A5E">
        <w:trPr>
          <w:cantSplit/>
        </w:trPr>
        <w:tc>
          <w:tcPr>
            <w:tcW w:w="540" w:type="dxa"/>
          </w:tcPr>
          <w:p w14:paraId="1D262D0F" w14:textId="5A18CAD4" w:rsidR="001446EC" w:rsidRPr="00A04C7E" w:rsidRDefault="001446E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5C9B4D46" w14:textId="3C4F2C8A"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*Marya, V.G., *Castillo, V.D.,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(2022). Ethical decision-making and evidenced-based practices. J. Leaf, J. Cihon, J.L. Ferguson, &amp; M.J. Weiss (Eds.), </w:t>
            </w:r>
            <w:r w:rsidRPr="00A04C7E">
              <w:rPr>
                <w:rFonts w:ascii="Times New Roman" w:hAnsi="Times New Roman" w:cs="Times New Roman"/>
                <w:bCs/>
                <w:i/>
                <w:sz w:val="22"/>
              </w:rPr>
              <w:t>Handbook of Applied Behavior Analysis Interventions for Autism</w:t>
            </w:r>
            <w:r w:rsidRPr="00A04C7E">
              <w:rPr>
                <w:rFonts w:ascii="Times New Roman" w:hAnsi="Times New Roman" w:cs="Times New Roman"/>
                <w:bCs/>
                <w:iCs/>
                <w:sz w:val="22"/>
              </w:rPr>
              <w:t>. Autism and Child Psychopathology Series. Springer, Cham.</w:t>
            </w:r>
            <w:r w:rsidR="00CE3928" w:rsidRPr="00A04C7E">
              <w:rPr>
                <w:rFonts w:ascii="Times New Roman" w:hAnsi="Times New Roman" w:cs="Times New Roman"/>
                <w:bCs/>
                <w:iCs/>
                <w:sz w:val="22"/>
              </w:rPr>
              <w:t xml:space="preserve"> </w:t>
            </w:r>
            <w:hyperlink r:id="rId41" w:history="1">
              <w:r w:rsidR="00CE3928" w:rsidRPr="00A04C7E">
                <w:rPr>
                  <w:rStyle w:val="Hyperlink"/>
                  <w:rFonts w:ascii="Times New Roman" w:hAnsi="Times New Roman" w:cs="Times New Roman"/>
                  <w:bCs/>
                  <w:iCs/>
                  <w:sz w:val="22"/>
                </w:rPr>
                <w:t>https://link.springer.com/chapter/10.1007/978-3-030-96478-8_4</w:t>
              </w:r>
            </w:hyperlink>
          </w:p>
        </w:tc>
      </w:tr>
      <w:tr w:rsidR="00253394" w:rsidRPr="00A04C7E" w14:paraId="66E5425F" w14:textId="77777777" w:rsidTr="00E90A5E">
        <w:trPr>
          <w:cantSplit/>
        </w:trPr>
        <w:tc>
          <w:tcPr>
            <w:tcW w:w="540" w:type="dxa"/>
          </w:tcPr>
          <w:p w14:paraId="23465850" w14:textId="62F265A8" w:rsidR="00253394" w:rsidRPr="00A04C7E" w:rsidRDefault="00253394"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5CB6ABAF" w14:textId="765FFB4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Vladescu, J., Breeman, S.L.,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Drevon, D.D. (2022). What’s the big </w:t>
            </w:r>
            <w:proofErr w:type="gramStart"/>
            <w:r w:rsidRPr="00A04C7E">
              <w:rPr>
                <w:rFonts w:ascii="Times New Roman" w:hAnsi="Times New Roman" w:cs="Times New Roman"/>
                <w:bCs/>
                <w:iCs/>
                <w:sz w:val="22"/>
              </w:rPr>
              <w:t>IDEA?:</w:t>
            </w:r>
            <w:proofErr w:type="gramEnd"/>
            <w:r w:rsidRPr="00A04C7E">
              <w:rPr>
                <w:rFonts w:ascii="Times New Roman" w:hAnsi="Times New Roman" w:cs="Times New Roman"/>
                <w:bCs/>
                <w:iCs/>
                <w:sz w:val="22"/>
              </w:rPr>
              <w:t xml:space="preserve"> A preliminary investigation of behavior analysts’ training in and knowledge of federal special education law.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 xml:space="preserve"> </w:t>
            </w:r>
            <w:hyperlink r:id="rId42" w:history="1">
              <w:r w:rsidR="00CE3928" w:rsidRPr="00A04C7E">
                <w:rPr>
                  <w:rStyle w:val="Hyperlink"/>
                  <w:rFonts w:ascii="Times New Roman" w:hAnsi="Times New Roman" w:cs="Times New Roman"/>
                  <w:bCs/>
                  <w:iCs/>
                  <w:sz w:val="22"/>
                </w:rPr>
                <w:t>https://doi.org/10.1007/s40617-021-00673-6</w:t>
              </w:r>
            </w:hyperlink>
          </w:p>
        </w:tc>
      </w:tr>
      <w:tr w:rsidR="00695DAF" w:rsidRPr="00A04C7E" w14:paraId="25036050" w14:textId="77777777" w:rsidTr="00E90A5E">
        <w:trPr>
          <w:cantSplit/>
        </w:trPr>
        <w:tc>
          <w:tcPr>
            <w:tcW w:w="540" w:type="dxa"/>
          </w:tcPr>
          <w:p w14:paraId="3D354EE8" w14:textId="62557DA2" w:rsidR="00695DAF" w:rsidRPr="00A04C7E" w:rsidRDefault="00695DAF"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4120DE77" w14:textId="38D53C02"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lang w:val="fr-FR"/>
              </w:rPr>
              <w:t>Cox, D.J.</w:t>
            </w:r>
            <w:r w:rsidRPr="00A04C7E">
              <w:rPr>
                <w:rFonts w:ascii="Times New Roman" w:hAnsi="Times New Roman" w:cs="Times New Roman"/>
                <w:bCs/>
                <w:iCs/>
                <w:sz w:val="22"/>
                <w:lang w:val="fr-FR"/>
              </w:rPr>
              <w:t xml:space="preserve">, </w:t>
            </w:r>
            <w:proofErr w:type="spellStart"/>
            <w:r w:rsidRPr="00A04C7E">
              <w:rPr>
                <w:rFonts w:ascii="Times New Roman" w:hAnsi="Times New Roman" w:cs="Times New Roman"/>
                <w:bCs/>
                <w:iCs/>
                <w:sz w:val="22"/>
                <w:lang w:val="fr-FR"/>
              </w:rPr>
              <w:t>Klapes</w:t>
            </w:r>
            <w:proofErr w:type="spellEnd"/>
            <w:r w:rsidRPr="00A04C7E">
              <w:rPr>
                <w:rFonts w:ascii="Times New Roman" w:hAnsi="Times New Roman" w:cs="Times New Roman"/>
                <w:bCs/>
                <w:iCs/>
                <w:sz w:val="22"/>
                <w:lang w:val="fr-FR"/>
              </w:rPr>
              <w:t xml:space="preserve">, B., &amp; </w:t>
            </w:r>
            <w:proofErr w:type="spellStart"/>
            <w:r w:rsidRPr="00A04C7E">
              <w:rPr>
                <w:rFonts w:ascii="Times New Roman" w:hAnsi="Times New Roman" w:cs="Times New Roman"/>
                <w:bCs/>
                <w:iCs/>
                <w:sz w:val="22"/>
                <w:lang w:val="fr-FR"/>
              </w:rPr>
              <w:t>Falligant</w:t>
            </w:r>
            <w:proofErr w:type="spellEnd"/>
            <w:r w:rsidRPr="00A04C7E">
              <w:rPr>
                <w:rFonts w:ascii="Times New Roman" w:hAnsi="Times New Roman" w:cs="Times New Roman"/>
                <w:bCs/>
                <w:iCs/>
                <w:sz w:val="22"/>
                <w:lang w:val="fr-FR"/>
              </w:rPr>
              <w:t xml:space="preserve">, J.M. (2022). </w:t>
            </w:r>
            <w:r w:rsidRPr="00A04C7E">
              <w:rPr>
                <w:rFonts w:ascii="Times New Roman" w:hAnsi="Times New Roman" w:cs="Times New Roman"/>
                <w:bCs/>
                <w:iCs/>
                <w:sz w:val="22"/>
              </w:rPr>
              <w:t xml:space="preserve">Scaling </w:t>
            </w:r>
            <w:r w:rsidRPr="00A04C7E">
              <w:rPr>
                <w:rFonts w:ascii="Times New Roman" w:hAnsi="Times New Roman" w:cs="Times New Roman"/>
                <w:bCs/>
                <w:i/>
                <w:sz w:val="22"/>
              </w:rPr>
              <w:t>N</w:t>
            </w:r>
            <w:r w:rsidRPr="00A04C7E">
              <w:rPr>
                <w:rFonts w:ascii="Times New Roman" w:hAnsi="Times New Roman" w:cs="Times New Roman"/>
                <w:bCs/>
                <w:iCs/>
                <w:sz w:val="22"/>
              </w:rPr>
              <w:t xml:space="preserve"> from 1 to 1,000,000: Application of the generalized matching law to big data contexts. </w:t>
            </w:r>
            <w:r w:rsidRPr="00A04C7E">
              <w:rPr>
                <w:rFonts w:ascii="Times New Roman" w:hAnsi="Times New Roman" w:cs="Times New Roman"/>
                <w:bCs/>
                <w:i/>
                <w:sz w:val="22"/>
              </w:rPr>
              <w:t xml:space="preserve">Perspectives on Behavior Science, 44, </w:t>
            </w:r>
            <w:r w:rsidRPr="00A04C7E">
              <w:rPr>
                <w:rFonts w:ascii="Times New Roman" w:hAnsi="Times New Roman" w:cs="Times New Roman"/>
                <w:bCs/>
                <w:iCs/>
                <w:sz w:val="22"/>
              </w:rPr>
              <w:t xml:space="preserve">641-665. </w:t>
            </w:r>
            <w:hyperlink r:id="rId43" w:history="1">
              <w:r w:rsidR="00CE3928" w:rsidRPr="00A04C7E">
                <w:rPr>
                  <w:rStyle w:val="Hyperlink"/>
                  <w:rFonts w:ascii="Times New Roman" w:hAnsi="Times New Roman" w:cs="Times New Roman"/>
                  <w:bCs/>
                  <w:iCs/>
                  <w:sz w:val="22"/>
                </w:rPr>
                <w:t>https://doi.org/10.1007/s40614-021-00298-8</w:t>
              </w:r>
            </w:hyperlink>
          </w:p>
        </w:tc>
      </w:tr>
      <w:tr w:rsidR="0041662E" w:rsidRPr="00A04C7E" w14:paraId="53D18008" w14:textId="77777777" w:rsidTr="00E90A5E">
        <w:trPr>
          <w:cantSplit/>
        </w:trPr>
        <w:tc>
          <w:tcPr>
            <w:tcW w:w="540" w:type="dxa"/>
          </w:tcPr>
          <w:p w14:paraId="2F465587" w14:textId="7562B4A9" w:rsidR="0041662E" w:rsidRPr="00A04C7E" w:rsidRDefault="0041662E"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384BED0B" w14:textId="7FE857DD"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Losee, J.E., &amp; Webster, G.D. (2022). Discounting under severe weather threat. </w:t>
            </w:r>
            <w:r w:rsidRPr="00A04C7E">
              <w:rPr>
                <w:rFonts w:ascii="Times New Roman" w:hAnsi="Times New Roman" w:cs="Times New Roman"/>
                <w:bCs/>
                <w:i/>
                <w:sz w:val="22"/>
              </w:rPr>
              <w:t>Weather, Climate, and Society, 14</w:t>
            </w:r>
            <w:r w:rsidRPr="00A04C7E">
              <w:rPr>
                <w:rFonts w:ascii="Times New Roman" w:hAnsi="Times New Roman" w:cs="Times New Roman"/>
                <w:bCs/>
                <w:iCs/>
                <w:sz w:val="22"/>
              </w:rPr>
              <w:t xml:space="preserve">(1), 65-79. </w:t>
            </w:r>
            <w:hyperlink r:id="rId44" w:history="1">
              <w:r w:rsidR="00CE3928" w:rsidRPr="00A04C7E">
                <w:rPr>
                  <w:rStyle w:val="Hyperlink"/>
                  <w:rFonts w:ascii="Times New Roman" w:hAnsi="Times New Roman" w:cs="Times New Roman"/>
                  <w:bCs/>
                  <w:iCs/>
                  <w:sz w:val="22"/>
                </w:rPr>
                <w:t>https://doi.org/10.1175/WCAS-D-20-0178.1</w:t>
              </w:r>
            </w:hyperlink>
          </w:p>
        </w:tc>
      </w:tr>
      <w:tr w:rsidR="00E22815" w:rsidRPr="00A04C7E" w14:paraId="69BF869C" w14:textId="77777777" w:rsidTr="00E90A5E">
        <w:trPr>
          <w:cantSplit/>
        </w:trPr>
        <w:tc>
          <w:tcPr>
            <w:tcW w:w="540" w:type="dxa"/>
          </w:tcPr>
          <w:p w14:paraId="1E35BB1E" w14:textId="412F624A" w:rsidR="00E22815" w:rsidRPr="00A04C7E" w:rsidRDefault="00E2281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E583A41" w14:textId="46B226D0" w:rsidR="00CE3928" w:rsidRPr="00A04C7E" w:rsidRDefault="00600848"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Johnson,</w:t>
            </w:r>
            <w:r w:rsidR="00FD0C6B" w:rsidRPr="00A04C7E">
              <w:rPr>
                <w:rFonts w:ascii="Times New Roman" w:hAnsi="Times New Roman" w:cs="Times New Roman"/>
                <w:bCs/>
                <w:iCs/>
                <w:sz w:val="22"/>
              </w:rPr>
              <w:t xml:space="preserve"> M.W.,</w:t>
            </w:r>
            <w:r w:rsidRPr="00A04C7E">
              <w:rPr>
                <w:rFonts w:ascii="Times New Roman" w:hAnsi="Times New Roman" w:cs="Times New Roman"/>
                <w:bCs/>
                <w:iCs/>
                <w:sz w:val="22"/>
              </w:rPr>
              <w:t xml:space="preserve"> Strickland, J.C., Herrmann, E.S., Dolan, S.B.,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Berry, M.S. (2021). Sexual discounting: A systematic review of discounting processes and sexual behavior. </w:t>
            </w:r>
            <w:r w:rsidRPr="00A04C7E">
              <w:rPr>
                <w:rFonts w:ascii="Times New Roman" w:hAnsi="Times New Roman" w:cs="Times New Roman"/>
                <w:bCs/>
                <w:i/>
                <w:sz w:val="22"/>
              </w:rPr>
              <w:t>Experimental &amp; Clinical Psychopharmacology, 29</w:t>
            </w:r>
            <w:r w:rsidRPr="00A04C7E">
              <w:rPr>
                <w:rFonts w:ascii="Times New Roman" w:hAnsi="Times New Roman" w:cs="Times New Roman"/>
                <w:bCs/>
                <w:iCs/>
                <w:sz w:val="22"/>
              </w:rPr>
              <w:t xml:space="preserve">(6), 711-738. </w:t>
            </w:r>
            <w:hyperlink r:id="rId45" w:history="1">
              <w:r w:rsidR="00CE3928" w:rsidRPr="00A04C7E">
                <w:rPr>
                  <w:rStyle w:val="Hyperlink"/>
                  <w:rFonts w:ascii="Times New Roman" w:hAnsi="Times New Roman" w:cs="Times New Roman"/>
                  <w:bCs/>
                  <w:iCs/>
                  <w:sz w:val="22"/>
                </w:rPr>
                <w:t>https://doi.org/10.1037/pha0000402</w:t>
              </w:r>
            </w:hyperlink>
          </w:p>
        </w:tc>
      </w:tr>
      <w:tr w:rsidR="003B69D7" w:rsidRPr="00A04C7E" w14:paraId="028C5DAD" w14:textId="77777777" w:rsidTr="00E90A5E">
        <w:trPr>
          <w:cantSplit/>
        </w:trPr>
        <w:tc>
          <w:tcPr>
            <w:tcW w:w="540" w:type="dxa"/>
          </w:tcPr>
          <w:p w14:paraId="10DCDB59" w14:textId="5CC353C6" w:rsidR="003B69D7" w:rsidRPr="00A04C7E" w:rsidRDefault="003B69D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33.</w:t>
            </w:r>
          </w:p>
        </w:tc>
        <w:tc>
          <w:tcPr>
            <w:tcW w:w="8910" w:type="dxa"/>
          </w:tcPr>
          <w:p w14:paraId="03D7A2C7" w14:textId="036E1F4F" w:rsidR="00CE3928" w:rsidRPr="00A04C7E" w:rsidRDefault="00E92F92"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Cs/>
                <w:iCs/>
                <w:sz w:val="22"/>
              </w:rPr>
              <w:t xml:space="preserve">Naudé, G.P., Dolan, S.B., Strickland, J.C., Berry, M.S., </w:t>
            </w:r>
            <w:r w:rsidRPr="00A04C7E">
              <w:rPr>
                <w:rFonts w:ascii="Times New Roman" w:hAnsi="Times New Roman" w:cs="Times New Roman"/>
                <w:b/>
                <w:i/>
                <w:sz w:val="22"/>
              </w:rPr>
              <w:t>Cox,</w:t>
            </w:r>
            <w:r w:rsidRPr="00A04C7E">
              <w:rPr>
                <w:rFonts w:ascii="Times New Roman" w:hAnsi="Times New Roman" w:cs="Times New Roman"/>
                <w:bCs/>
                <w:iCs/>
                <w:sz w:val="22"/>
              </w:rPr>
              <w:t xml:space="preserve"> </w:t>
            </w:r>
            <w:r w:rsidRPr="00A04C7E">
              <w:rPr>
                <w:rFonts w:ascii="Times New Roman" w:hAnsi="Times New Roman" w:cs="Times New Roman"/>
                <w:b/>
                <w:i/>
                <w:sz w:val="22"/>
              </w:rPr>
              <w:t>D.J.</w:t>
            </w:r>
            <w:r w:rsidRPr="00A04C7E">
              <w:rPr>
                <w:rFonts w:ascii="Times New Roman" w:hAnsi="Times New Roman" w:cs="Times New Roman"/>
                <w:bCs/>
                <w:iCs/>
                <w:sz w:val="22"/>
              </w:rPr>
              <w:t xml:space="preserve">, &amp; Johnson, M.W. (2021). The influence of episodic future thinking and graphic warning labels on delay discounting and cigarette demand. </w:t>
            </w:r>
            <w:r w:rsidRPr="00A04C7E">
              <w:rPr>
                <w:rFonts w:ascii="Times New Roman" w:hAnsi="Times New Roman" w:cs="Times New Roman"/>
                <w:bCs/>
                <w:i/>
                <w:sz w:val="22"/>
              </w:rPr>
              <w:t>International Journal of Environmental Research and Public Health, 18</w:t>
            </w:r>
            <w:r w:rsidRPr="00A04C7E">
              <w:rPr>
                <w:rFonts w:ascii="Times New Roman" w:hAnsi="Times New Roman" w:cs="Times New Roman"/>
                <w:bCs/>
                <w:iCs/>
                <w:sz w:val="22"/>
              </w:rPr>
              <w:t>(23), 12637</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6" w:history="1">
              <w:r w:rsidR="00CE3928" w:rsidRPr="00A04C7E">
                <w:rPr>
                  <w:rStyle w:val="Hyperlink"/>
                  <w:rFonts w:ascii="Times New Roman" w:hAnsi="Times New Roman" w:cs="Times New Roman"/>
                  <w:bCs/>
                  <w:iCs/>
                  <w:sz w:val="22"/>
                </w:rPr>
                <w:t>https://doi.org/10.3390/ijerph182312637</w:t>
              </w:r>
            </w:hyperlink>
          </w:p>
        </w:tc>
      </w:tr>
      <w:tr w:rsidR="00EC27BC" w:rsidRPr="00A04C7E" w14:paraId="59D2C04E" w14:textId="77777777" w:rsidTr="00E90A5E">
        <w:trPr>
          <w:cantSplit/>
        </w:trPr>
        <w:tc>
          <w:tcPr>
            <w:tcW w:w="540" w:type="dxa"/>
          </w:tcPr>
          <w:p w14:paraId="4EAC2423" w14:textId="14511A68" w:rsidR="00EC27BC" w:rsidRPr="00A04C7E" w:rsidRDefault="00EC27B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32.</w:t>
            </w:r>
          </w:p>
        </w:tc>
        <w:tc>
          <w:tcPr>
            <w:tcW w:w="8910" w:type="dxa"/>
          </w:tcPr>
          <w:p w14:paraId="3CF338B1" w14:textId="1E674C34" w:rsidR="00CE3928" w:rsidRPr="00A04C7E" w:rsidRDefault="00F360A3"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i/>
                <w:sz w:val="22"/>
                <w:lang w:val="fr-FR"/>
              </w:rPr>
              <w:t xml:space="preserve">Cox, D.J., </w:t>
            </w:r>
            <w:r w:rsidRPr="00A04C7E">
              <w:rPr>
                <w:rFonts w:ascii="Times New Roman" w:hAnsi="Times New Roman" w:cs="Times New Roman"/>
                <w:bCs/>
                <w:iCs/>
                <w:sz w:val="22"/>
                <w:lang w:val="fr-FR"/>
              </w:rPr>
              <w:t>Garcia-</w:t>
            </w:r>
            <w:proofErr w:type="spellStart"/>
            <w:r w:rsidRPr="00A04C7E">
              <w:rPr>
                <w:rFonts w:ascii="Times New Roman" w:hAnsi="Times New Roman" w:cs="Times New Roman"/>
                <w:bCs/>
                <w:iCs/>
                <w:sz w:val="22"/>
                <w:lang w:val="fr-FR"/>
              </w:rPr>
              <w:t>Romeu</w:t>
            </w:r>
            <w:proofErr w:type="spellEnd"/>
            <w:r w:rsidRPr="00A04C7E">
              <w:rPr>
                <w:rFonts w:ascii="Times New Roman" w:hAnsi="Times New Roman" w:cs="Times New Roman"/>
                <w:bCs/>
                <w:iCs/>
                <w:sz w:val="22"/>
                <w:lang w:val="fr-FR"/>
              </w:rPr>
              <w:t>, A</w:t>
            </w:r>
            <w:r w:rsidRPr="00A04C7E">
              <w:rPr>
                <w:rFonts w:ascii="Times New Roman" w:hAnsi="Times New Roman" w:cs="Times New Roman"/>
                <w:sz w:val="22"/>
                <w:lang w:val="fr-FR"/>
              </w:rPr>
              <w:t>., &amp; Johnson, M.W. (</w:t>
            </w:r>
            <w:r w:rsidRPr="00A04C7E">
              <w:rPr>
                <w:rFonts w:ascii="Times New Roman" w:hAnsi="Times New Roman" w:cs="Times New Roman"/>
                <w:iCs/>
                <w:sz w:val="22"/>
                <w:lang w:val="fr-FR"/>
              </w:rPr>
              <w:t>2021</w:t>
            </w:r>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Predicting </w:t>
            </w:r>
            <w:r w:rsidR="00E8337F" w:rsidRPr="00A04C7E">
              <w:rPr>
                <w:rFonts w:ascii="Times New Roman" w:hAnsi="Times New Roman" w:cs="Times New Roman"/>
                <w:sz w:val="22"/>
              </w:rPr>
              <w:t xml:space="preserve">changes in substance use following </w:t>
            </w:r>
            <w:r w:rsidRPr="00A04C7E">
              <w:rPr>
                <w:rFonts w:ascii="Times New Roman" w:hAnsi="Times New Roman" w:cs="Times New Roman"/>
                <w:sz w:val="22"/>
              </w:rPr>
              <w:t xml:space="preserve">psychedelic experiences: Natural Language Processing of psychedelic session narratives. </w:t>
            </w:r>
            <w:r w:rsidRPr="00A04C7E">
              <w:rPr>
                <w:rFonts w:ascii="Times New Roman" w:hAnsi="Times New Roman" w:cs="Times New Roman"/>
                <w:i/>
                <w:iCs/>
                <w:sz w:val="22"/>
              </w:rPr>
              <w:t>American Journal of Drug &amp; Alcohol Abuse, 47</w:t>
            </w:r>
            <w:r w:rsidRPr="00A04C7E">
              <w:rPr>
                <w:rFonts w:ascii="Times New Roman" w:hAnsi="Times New Roman" w:cs="Times New Roman"/>
                <w:sz w:val="22"/>
              </w:rPr>
              <w:t>(4), 444-454</w:t>
            </w:r>
            <w:r w:rsidRPr="00A04C7E">
              <w:rPr>
                <w:rFonts w:ascii="Times New Roman" w:hAnsi="Times New Roman" w:cs="Times New Roman"/>
                <w:i/>
                <w:iCs/>
                <w:sz w:val="22"/>
              </w:rPr>
              <w:t xml:space="preserve">. </w:t>
            </w:r>
            <w:hyperlink r:id="rId47" w:history="1">
              <w:r w:rsidR="00CE3928" w:rsidRPr="00A04C7E">
                <w:rPr>
                  <w:rStyle w:val="Hyperlink"/>
                  <w:rFonts w:ascii="Times New Roman" w:hAnsi="Times New Roman" w:cs="Times New Roman"/>
                  <w:sz w:val="22"/>
                </w:rPr>
                <w:t>https://doi.org/10.1080/00952990.2021.1910830</w:t>
              </w:r>
            </w:hyperlink>
          </w:p>
        </w:tc>
      </w:tr>
      <w:tr w:rsidR="00433875" w:rsidRPr="00A04C7E" w14:paraId="42E17474" w14:textId="77777777" w:rsidTr="00E90A5E">
        <w:trPr>
          <w:cantSplit/>
        </w:trPr>
        <w:tc>
          <w:tcPr>
            <w:tcW w:w="540" w:type="dxa"/>
          </w:tcPr>
          <w:p w14:paraId="6D3A1895" w14:textId="7D50DD0E" w:rsidR="00433875" w:rsidRPr="00A04C7E" w:rsidRDefault="0043387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021BD5"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68CE06A2" w14:textId="2308EF8F" w:rsidR="00CE3928" w:rsidRPr="00A04C7E" w:rsidRDefault="00F360A3" w:rsidP="00CE3928">
            <w:pPr>
              <w:snapToGrid w:val="0"/>
              <w:spacing w:before="120" w:after="120" w:line="240" w:lineRule="auto"/>
              <w:ind w:left="547" w:hanging="547"/>
              <w:rPr>
                <w:rFonts w:ascii="Times New Roman" w:hAnsi="Times New Roman" w:cs="Times New Roman"/>
                <w:bCs/>
                <w:iCs/>
                <w:sz w:val="22"/>
              </w:rPr>
            </w:pPr>
            <w:proofErr w:type="spellStart"/>
            <w:r w:rsidRPr="00A04C7E">
              <w:rPr>
                <w:rFonts w:ascii="Times New Roman" w:hAnsi="Times New Roman" w:cs="Times New Roman"/>
                <w:bCs/>
                <w:iCs/>
                <w:sz w:val="22"/>
              </w:rPr>
              <w:t>Wongsomboon</w:t>
            </w:r>
            <w:proofErr w:type="spellEnd"/>
            <w:r w:rsidRPr="00A04C7E">
              <w:rPr>
                <w:rFonts w:ascii="Times New Roman" w:hAnsi="Times New Roman" w:cs="Times New Roman"/>
                <w:bCs/>
                <w:iCs/>
                <w:sz w:val="22"/>
              </w:rPr>
              <w:t xml:space="preserve">, V., &amp;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(2021). Sexual arousal discounting: Devaluing condom-protected sex as a function of reduced arousal. </w:t>
            </w:r>
            <w:r w:rsidRPr="00A04C7E">
              <w:rPr>
                <w:rFonts w:ascii="Times New Roman" w:hAnsi="Times New Roman" w:cs="Times New Roman"/>
                <w:bCs/>
                <w:i/>
                <w:sz w:val="22"/>
              </w:rPr>
              <w:t xml:space="preserve">Archives of Sexual Behavior, 50, </w:t>
            </w:r>
            <w:r w:rsidRPr="00A04C7E">
              <w:rPr>
                <w:rFonts w:ascii="Times New Roman" w:hAnsi="Times New Roman" w:cs="Times New Roman"/>
                <w:bCs/>
                <w:iCs/>
                <w:sz w:val="22"/>
              </w:rPr>
              <w:t>2717-2728</w:t>
            </w:r>
            <w:r w:rsidRPr="00A04C7E">
              <w:rPr>
                <w:rFonts w:ascii="Times New Roman" w:hAnsi="Times New Roman" w:cs="Times New Roman"/>
                <w:bCs/>
                <w:i/>
                <w:sz w:val="22"/>
              </w:rPr>
              <w:t>.</w:t>
            </w:r>
            <w:r w:rsidRPr="00A04C7E">
              <w:rPr>
                <w:rFonts w:ascii="Times New Roman" w:hAnsi="Times New Roman" w:cs="Times New Roman"/>
                <w:bCs/>
                <w:iCs/>
                <w:sz w:val="22"/>
              </w:rPr>
              <w:t xml:space="preserve"> </w:t>
            </w:r>
            <w:hyperlink r:id="rId48" w:history="1">
              <w:r w:rsidR="00CE3928" w:rsidRPr="00A04C7E">
                <w:rPr>
                  <w:rStyle w:val="Hyperlink"/>
                  <w:rFonts w:ascii="Times New Roman" w:hAnsi="Times New Roman" w:cs="Times New Roman"/>
                  <w:bCs/>
                  <w:iCs/>
                  <w:sz w:val="22"/>
                </w:rPr>
                <w:t>https://doi.org/10.1007/s10508-020-01907-4</w:t>
              </w:r>
            </w:hyperlink>
          </w:p>
        </w:tc>
      </w:tr>
      <w:tr w:rsidR="00021BD5" w:rsidRPr="00A04C7E" w14:paraId="68BDF361" w14:textId="77777777" w:rsidTr="00E90A5E">
        <w:trPr>
          <w:cantSplit/>
        </w:trPr>
        <w:tc>
          <w:tcPr>
            <w:tcW w:w="540" w:type="dxa"/>
          </w:tcPr>
          <w:p w14:paraId="12AFB63E" w14:textId="4D9D9E2B" w:rsidR="00021BD5" w:rsidRPr="00A04C7E" w:rsidRDefault="00021BD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 xml:space="preserve">30. </w:t>
            </w:r>
          </w:p>
        </w:tc>
        <w:tc>
          <w:tcPr>
            <w:tcW w:w="8910" w:type="dxa"/>
          </w:tcPr>
          <w:p w14:paraId="79EF347F" w14:textId="252EB0CD" w:rsidR="00CE3928" w:rsidRPr="00A04C7E" w:rsidRDefault="00DE777A"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&amp; Brodhead, M.T. (2021). A </w:t>
            </w:r>
            <w:r w:rsidR="007918B3" w:rsidRPr="00A04C7E">
              <w:rPr>
                <w:rFonts w:ascii="Times New Roman" w:hAnsi="Times New Roman" w:cs="Times New Roman"/>
                <w:sz w:val="22"/>
              </w:rPr>
              <w:t>proof-of-concept</w:t>
            </w:r>
            <w:r w:rsidRPr="00A04C7E">
              <w:rPr>
                <w:rFonts w:ascii="Times New Roman" w:hAnsi="Times New Roman" w:cs="Times New Roman"/>
                <w:sz w:val="22"/>
              </w:rPr>
              <w:t xml:space="preserve"> analysis of decision-making with time-series data. </w:t>
            </w:r>
            <w:r w:rsidRPr="00A04C7E">
              <w:rPr>
                <w:rFonts w:ascii="Times New Roman" w:hAnsi="Times New Roman" w:cs="Times New Roman"/>
                <w:i/>
                <w:iCs/>
                <w:sz w:val="22"/>
              </w:rPr>
              <w:t xml:space="preserve">The Psychological Record, 71, </w:t>
            </w:r>
            <w:r w:rsidRPr="00A04C7E">
              <w:rPr>
                <w:rFonts w:ascii="Times New Roman" w:hAnsi="Times New Roman" w:cs="Times New Roman"/>
                <w:sz w:val="22"/>
              </w:rPr>
              <w:t xml:space="preserve">349-366. </w:t>
            </w:r>
            <w:r w:rsidR="0030411C">
              <w:rPr>
                <w:rFonts w:ascii="Times New Roman" w:hAnsi="Times New Roman" w:cs="Times New Roman"/>
                <w:sz w:val="22"/>
              </w:rPr>
              <w:br/>
            </w:r>
            <w:hyperlink r:id="rId49" w:history="1">
              <w:r w:rsidR="007E59E2" w:rsidRPr="00402679">
                <w:rPr>
                  <w:rStyle w:val="Hyperlink"/>
                  <w:rFonts w:ascii="Times New Roman" w:hAnsi="Times New Roman" w:cs="Times New Roman"/>
                  <w:sz w:val="22"/>
                </w:rPr>
                <w:t>https://doi.org/10.1007/s40732-020-00451-w</w:t>
              </w:r>
            </w:hyperlink>
          </w:p>
        </w:tc>
      </w:tr>
      <w:tr w:rsidR="001A42A9" w:rsidRPr="00A04C7E" w14:paraId="75D3D69C" w14:textId="77777777" w:rsidTr="00E90A5E">
        <w:trPr>
          <w:cantSplit/>
        </w:trPr>
        <w:tc>
          <w:tcPr>
            <w:tcW w:w="540" w:type="dxa"/>
          </w:tcPr>
          <w:p w14:paraId="581DCEA6" w14:textId="3CFCC33F" w:rsidR="001A42A9" w:rsidRPr="00A04C7E" w:rsidRDefault="001A42A9"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7661F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0A8D9D2F" w14:textId="67998DB0" w:rsidR="00CE3928" w:rsidRPr="00A04C7E" w:rsidRDefault="00854C69"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r w:rsidRPr="00A04C7E">
              <w:rPr>
                <w:rFonts w:ascii="Times New Roman" w:hAnsi="Times New Roman" w:cs="Times New Roman"/>
                <w:bCs/>
                <w:sz w:val="22"/>
              </w:rPr>
              <w:t>2021</w:t>
            </w:r>
            <w:r w:rsidRPr="00A04C7E">
              <w:rPr>
                <w:rFonts w:ascii="Times New Roman" w:hAnsi="Times New Roman" w:cs="Times New Roman"/>
                <w:bCs/>
                <w:iCs/>
                <w:sz w:val="22"/>
              </w:rPr>
              <w:t xml:space="preserve">). Verbal behavior related to drug reinforcement in polysubstance cannabis users: Comparison across drugs. </w:t>
            </w:r>
            <w:r w:rsidRPr="00A04C7E">
              <w:rPr>
                <w:rFonts w:ascii="Times New Roman" w:hAnsi="Times New Roman" w:cs="Times New Roman"/>
                <w:bCs/>
                <w:i/>
                <w:iCs/>
                <w:sz w:val="22"/>
              </w:rPr>
              <w:t>Experimental &amp; Clinical Psychopharmacology</w:t>
            </w:r>
            <w:r w:rsidR="00850105">
              <w:rPr>
                <w:rFonts w:ascii="Times New Roman" w:hAnsi="Times New Roman" w:cs="Times New Roman"/>
                <w:bCs/>
                <w:i/>
                <w:iCs/>
                <w:sz w:val="22"/>
              </w:rPr>
              <w:t xml:space="preserve">, </w:t>
            </w:r>
            <w:r w:rsidR="00850105" w:rsidRPr="00850105">
              <w:rPr>
                <w:rFonts w:ascii="Times New Roman" w:hAnsi="Times New Roman" w:cs="Times New Roman"/>
                <w:bCs/>
                <w:i/>
                <w:iCs/>
                <w:sz w:val="22"/>
              </w:rPr>
              <w:t>30</w:t>
            </w:r>
            <w:r w:rsidR="00850105" w:rsidRPr="00850105">
              <w:rPr>
                <w:rFonts w:ascii="Times New Roman" w:hAnsi="Times New Roman" w:cs="Times New Roman"/>
                <w:bCs/>
                <w:sz w:val="22"/>
              </w:rPr>
              <w:t>(2), 172–179</w:t>
            </w:r>
            <w:r w:rsidRPr="00A04C7E">
              <w:rPr>
                <w:rFonts w:ascii="Times New Roman" w:hAnsi="Times New Roman" w:cs="Times New Roman"/>
                <w:bCs/>
                <w:iCs/>
                <w:sz w:val="22"/>
              </w:rPr>
              <w:t xml:space="preserve">. </w:t>
            </w:r>
            <w:hyperlink r:id="rId50" w:history="1">
              <w:r w:rsidR="00CE3928" w:rsidRPr="00A04C7E">
                <w:rPr>
                  <w:rStyle w:val="Hyperlink"/>
                  <w:rFonts w:ascii="Times New Roman" w:hAnsi="Times New Roman" w:cs="Times New Roman"/>
                  <w:bCs/>
                  <w:iCs/>
                  <w:sz w:val="22"/>
                </w:rPr>
                <w:t>https://doi.org/10.1037/pha0000404</w:t>
              </w:r>
            </w:hyperlink>
          </w:p>
        </w:tc>
      </w:tr>
      <w:tr w:rsidR="008D52AC" w:rsidRPr="00A04C7E" w14:paraId="4650D5FD" w14:textId="77777777" w:rsidTr="00E90A5E">
        <w:trPr>
          <w:cantSplit/>
        </w:trPr>
        <w:tc>
          <w:tcPr>
            <w:tcW w:w="540" w:type="dxa"/>
          </w:tcPr>
          <w:p w14:paraId="1D095273" w14:textId="4A5A4F11" w:rsidR="008D52AC" w:rsidRPr="00A04C7E" w:rsidRDefault="008D52A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072F21"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9ACD415" w14:textId="1409144F" w:rsidR="001715D5" w:rsidRPr="00A04C7E" w:rsidRDefault="001D101B" w:rsidP="006D28C2">
            <w:pPr>
              <w:snapToGrid w:val="0"/>
              <w:spacing w:before="120" w:after="120" w:line="240" w:lineRule="auto"/>
              <w:ind w:left="547" w:hanging="547"/>
              <w:rPr>
                <w:rFonts w:ascii="Times New Roman" w:hAnsi="Times New Roman" w:cs="Times New Roman"/>
                <w:iCs/>
                <w:color w:val="0000FF"/>
                <w:sz w:val="22"/>
                <w:u w:val="single"/>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00B620FC" w:rsidRPr="00A04C7E">
              <w:rPr>
                <w:rFonts w:ascii="Times New Roman" w:hAnsi="Times New Roman" w:cs="Times New Roman"/>
                <w:iCs/>
                <w:sz w:val="22"/>
              </w:rPr>
              <w:t>2021</w:t>
            </w:r>
            <w:r w:rsidRPr="00A04C7E">
              <w:rPr>
                <w:rFonts w:ascii="Times New Roman" w:hAnsi="Times New Roman" w:cs="Times New Roman"/>
                <w:sz w:val="22"/>
              </w:rPr>
              <w:t xml:space="preserve">). Descriptive and normative ethical behavior appear to be functionally distinct. </w:t>
            </w:r>
            <w:r w:rsidRPr="00A04C7E">
              <w:rPr>
                <w:rFonts w:ascii="Times New Roman" w:hAnsi="Times New Roman" w:cs="Times New Roman"/>
                <w:i/>
                <w:sz w:val="22"/>
              </w:rPr>
              <w:t>Journal of Applied Behavior Analysis</w:t>
            </w:r>
            <w:r w:rsidR="00B620FC" w:rsidRPr="00A04C7E">
              <w:rPr>
                <w:rFonts w:ascii="Times New Roman" w:hAnsi="Times New Roman" w:cs="Times New Roman"/>
                <w:i/>
                <w:sz w:val="22"/>
              </w:rPr>
              <w:t>, 54</w:t>
            </w:r>
            <w:r w:rsidR="00B620FC" w:rsidRPr="00A04C7E">
              <w:rPr>
                <w:rFonts w:ascii="Times New Roman" w:hAnsi="Times New Roman" w:cs="Times New Roman"/>
                <w:iCs/>
                <w:sz w:val="22"/>
              </w:rPr>
              <w:t>(1), 168-191</w:t>
            </w:r>
            <w:r w:rsidRPr="00A04C7E">
              <w:rPr>
                <w:rFonts w:ascii="Times New Roman" w:hAnsi="Times New Roman" w:cs="Times New Roman"/>
                <w:i/>
                <w:sz w:val="22"/>
              </w:rPr>
              <w:t>.</w:t>
            </w:r>
            <w:r w:rsidRPr="00A04C7E">
              <w:rPr>
                <w:rFonts w:ascii="Times New Roman" w:hAnsi="Times New Roman" w:cs="Times New Roman"/>
                <w:iCs/>
                <w:sz w:val="22"/>
              </w:rPr>
              <w:t xml:space="preserve"> </w:t>
            </w:r>
            <w:hyperlink r:id="rId51" w:history="1">
              <w:r w:rsidR="00CE3928" w:rsidRPr="00A04C7E">
                <w:rPr>
                  <w:rStyle w:val="Hyperlink"/>
                  <w:rFonts w:ascii="Times New Roman" w:hAnsi="Times New Roman" w:cs="Times New Roman"/>
                  <w:iCs/>
                  <w:sz w:val="22"/>
                </w:rPr>
                <w:t>https://doi.org/10.1002/jaba.761</w:t>
              </w:r>
            </w:hyperlink>
          </w:p>
        </w:tc>
      </w:tr>
      <w:tr w:rsidR="00072F21" w:rsidRPr="00A04C7E" w14:paraId="0AF6DB86" w14:textId="77777777" w:rsidTr="00E90A5E">
        <w:trPr>
          <w:cantSplit/>
        </w:trPr>
        <w:tc>
          <w:tcPr>
            <w:tcW w:w="540" w:type="dxa"/>
          </w:tcPr>
          <w:p w14:paraId="4D87328F" w14:textId="20CC00F8" w:rsidR="00072F21" w:rsidRPr="00A04C7E" w:rsidRDefault="00072F21"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56AB76BC" w14:textId="24AC8229" w:rsidR="00CE3928" w:rsidRPr="00A04C7E" w:rsidRDefault="001D101B" w:rsidP="00CE3928">
            <w:pPr>
              <w:snapToGrid w:val="0"/>
              <w:spacing w:before="120" w:after="120" w:line="240" w:lineRule="auto"/>
              <w:ind w:left="547" w:hanging="547"/>
              <w:rPr>
                <w:rFonts w:ascii="Times New Roman" w:hAnsi="Times New Roman" w:cs="Times New Roman"/>
                <w:sz w:val="22"/>
              </w:rPr>
            </w:pPr>
            <w:r w:rsidRPr="00A04C7E">
              <w:rPr>
                <w:rFonts w:ascii="Times New Roman" w:hAnsi="Times New Roman" w:cs="Times New Roman"/>
                <w:sz w:val="22"/>
              </w:rPr>
              <w:t xml:space="preserve">Tierney, W., Hardy, J. H., III., Ebersole, C., </w:t>
            </w:r>
            <w:proofErr w:type="spellStart"/>
            <w:r w:rsidRPr="00A04C7E">
              <w:rPr>
                <w:rFonts w:ascii="Times New Roman" w:hAnsi="Times New Roman" w:cs="Times New Roman"/>
                <w:sz w:val="22"/>
              </w:rPr>
              <w:t>Viganola</w:t>
            </w:r>
            <w:proofErr w:type="spellEnd"/>
            <w:r w:rsidRPr="00A04C7E">
              <w:rPr>
                <w:rFonts w:ascii="Times New Roman" w:hAnsi="Times New Roman" w:cs="Times New Roman"/>
                <w:sz w:val="22"/>
              </w:rPr>
              <w:t xml:space="preserve">, D., Clemente, E., Gordon, M., Hoogeveen, S., Haaf, J., </w:t>
            </w:r>
            <w:proofErr w:type="spellStart"/>
            <w:r w:rsidRPr="00A04C7E">
              <w:rPr>
                <w:rFonts w:ascii="Times New Roman" w:hAnsi="Times New Roman" w:cs="Times New Roman"/>
                <w:sz w:val="22"/>
              </w:rPr>
              <w:t>Dreber</w:t>
            </w:r>
            <w:proofErr w:type="spellEnd"/>
            <w:r w:rsidRPr="00A04C7E">
              <w:rPr>
                <w:rFonts w:ascii="Times New Roman" w:hAnsi="Times New Roman" w:cs="Times New Roman"/>
                <w:sz w:val="22"/>
              </w:rPr>
              <w:t xml:space="preserve">, A.A., Johannesson, M., Pfeiffer, T., Chapman, H., Gantman, A., Vanaman, M., DeMarree, K., Igou, E., Wylie, J., Storbeck J., </w:t>
            </w:r>
            <w:proofErr w:type="spellStart"/>
            <w:r w:rsidRPr="00A04C7E">
              <w:rPr>
                <w:rFonts w:ascii="Times New Roman" w:hAnsi="Times New Roman" w:cs="Times New Roman"/>
                <w:sz w:val="22"/>
              </w:rPr>
              <w:t>Andreychik</w:t>
            </w:r>
            <w:proofErr w:type="spellEnd"/>
            <w:r w:rsidRPr="00A04C7E">
              <w:rPr>
                <w:rFonts w:ascii="Times New Roman" w:hAnsi="Times New Roman" w:cs="Times New Roman"/>
                <w:sz w:val="22"/>
              </w:rPr>
              <w:t xml:space="preserve">, M.R., McPhetres, J., Vaughn, L.A., Culture and Work Forecasting Collaboration, &amp; Uhlmann, E. L. (2021). A creative destruction approach to replication: Implicit work and sex morality across cultures. </w:t>
            </w:r>
            <w:r w:rsidRPr="00A04C7E">
              <w:rPr>
                <w:rFonts w:ascii="Times New Roman" w:hAnsi="Times New Roman" w:cs="Times New Roman"/>
                <w:i/>
                <w:iCs/>
                <w:sz w:val="22"/>
              </w:rPr>
              <w:t>Journal of Experimental Social Psychology</w:t>
            </w:r>
            <w:r w:rsidRPr="00A04C7E">
              <w:rPr>
                <w:rFonts w:ascii="Times New Roman" w:hAnsi="Times New Roman" w:cs="Times New Roman"/>
                <w:sz w:val="22"/>
              </w:rPr>
              <w:t xml:space="preserve">. </w:t>
            </w:r>
            <w:r w:rsidRPr="00A04C7E">
              <w:rPr>
                <w:rFonts w:ascii="Times New Roman" w:hAnsi="Times New Roman" w:cs="Times New Roman"/>
                <w:b/>
                <w:bCs/>
                <w:i/>
                <w:iCs/>
                <w:sz w:val="22"/>
              </w:rPr>
              <w:t>[Member of forecasting collaboration]</w:t>
            </w:r>
            <w:r w:rsidRPr="00A04C7E">
              <w:rPr>
                <w:rFonts w:ascii="Times New Roman" w:hAnsi="Times New Roman" w:cs="Times New Roman"/>
                <w:sz w:val="22"/>
              </w:rPr>
              <w:t xml:space="preserve">, </w:t>
            </w:r>
            <w:r w:rsidRPr="00A04C7E">
              <w:rPr>
                <w:rFonts w:ascii="Times New Roman" w:hAnsi="Times New Roman" w:cs="Times New Roman"/>
                <w:i/>
                <w:iCs/>
                <w:sz w:val="22"/>
              </w:rPr>
              <w:t>93</w:t>
            </w:r>
            <w:r w:rsidRPr="00A04C7E">
              <w:rPr>
                <w:rFonts w:ascii="Times New Roman" w:hAnsi="Times New Roman" w:cs="Times New Roman"/>
                <w:sz w:val="22"/>
              </w:rPr>
              <w:t xml:space="preserve">, 104060. </w:t>
            </w:r>
            <w:hyperlink r:id="rId52" w:history="1">
              <w:r w:rsidR="00CE3928" w:rsidRPr="00A04C7E">
                <w:rPr>
                  <w:rStyle w:val="Hyperlink"/>
                  <w:rFonts w:ascii="Times New Roman" w:hAnsi="Times New Roman" w:cs="Times New Roman"/>
                  <w:sz w:val="22"/>
                </w:rPr>
                <w:t>https://doi.org/10.1016/j.jesp.2020.104060</w:t>
              </w:r>
            </w:hyperlink>
          </w:p>
        </w:tc>
      </w:tr>
      <w:tr w:rsidR="00A7144C" w:rsidRPr="00A04C7E" w14:paraId="2C39A0B7" w14:textId="77777777" w:rsidTr="00E90A5E">
        <w:trPr>
          <w:cantSplit/>
        </w:trPr>
        <w:tc>
          <w:tcPr>
            <w:tcW w:w="540" w:type="dxa"/>
          </w:tcPr>
          <w:p w14:paraId="5B028523" w14:textId="2DCCA19E" w:rsidR="00A7144C" w:rsidRPr="00A04C7E" w:rsidRDefault="00A7144C"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0ABA6822" w14:textId="5670F27A" w:rsidR="00CE3928" w:rsidRPr="00A04C7E" w:rsidRDefault="00DD6EF7" w:rsidP="00CE3928">
            <w:pPr>
              <w:snapToGrid w:val="0"/>
              <w:spacing w:before="120" w:after="120" w:line="240" w:lineRule="auto"/>
              <w:ind w:left="547" w:hanging="547"/>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D84D3F" w:rsidRPr="00A04C7E">
              <w:rPr>
                <w:rFonts w:ascii="Times New Roman" w:hAnsi="Times New Roman" w:cs="Times New Roman"/>
                <w:bCs/>
                <w:iCs/>
                <w:sz w:val="22"/>
              </w:rPr>
              <w:t>2020</w:t>
            </w:r>
            <w:r w:rsidRPr="00A04C7E">
              <w:rPr>
                <w:rFonts w:ascii="Times New Roman" w:hAnsi="Times New Roman" w:cs="Times New Roman"/>
                <w:bCs/>
                <w:iCs/>
                <w:sz w:val="22"/>
              </w:rPr>
              <w:t xml:space="preserve">). A guide to establishing ethics committees. </w:t>
            </w:r>
            <w:r w:rsidRPr="00A04C7E">
              <w:rPr>
                <w:rFonts w:ascii="Times New Roman" w:hAnsi="Times New Roman" w:cs="Times New Roman"/>
                <w:bCs/>
                <w:i/>
                <w:sz w:val="22"/>
              </w:rPr>
              <w:t>Behavior Analysis in Practice</w:t>
            </w:r>
            <w:r w:rsidR="00D84D3F" w:rsidRPr="00A04C7E">
              <w:rPr>
                <w:rFonts w:ascii="Times New Roman" w:hAnsi="Times New Roman" w:cs="Times New Roman"/>
                <w:bCs/>
                <w:i/>
                <w:sz w:val="22"/>
              </w:rPr>
              <w:t>, 13</w:t>
            </w:r>
            <w:r w:rsidR="00D84D3F" w:rsidRPr="00A04C7E">
              <w:rPr>
                <w:rFonts w:ascii="Times New Roman" w:hAnsi="Times New Roman" w:cs="Times New Roman"/>
                <w:bCs/>
                <w:iCs/>
                <w:sz w:val="22"/>
              </w:rPr>
              <w:t>(4), 939-</w:t>
            </w:r>
            <w:r w:rsidR="007A41F1" w:rsidRPr="00A04C7E">
              <w:rPr>
                <w:rFonts w:ascii="Times New Roman" w:hAnsi="Times New Roman" w:cs="Times New Roman"/>
                <w:bCs/>
                <w:iCs/>
                <w:sz w:val="22"/>
              </w:rPr>
              <w:t>9</w:t>
            </w:r>
            <w:r w:rsidR="00D84D3F" w:rsidRPr="00A04C7E">
              <w:rPr>
                <w:rFonts w:ascii="Times New Roman" w:hAnsi="Times New Roman" w:cs="Times New Roman"/>
                <w:bCs/>
                <w:iCs/>
                <w:sz w:val="22"/>
              </w:rPr>
              <w:t>49</w:t>
            </w:r>
            <w:r w:rsidRPr="00A04C7E">
              <w:rPr>
                <w:rFonts w:ascii="Times New Roman" w:hAnsi="Times New Roman" w:cs="Times New Roman"/>
                <w:bCs/>
                <w:i/>
                <w:sz w:val="22"/>
              </w:rPr>
              <w:t>.</w:t>
            </w:r>
            <w:r w:rsidR="006718FE" w:rsidRPr="00A04C7E">
              <w:rPr>
                <w:rFonts w:ascii="Times New Roman" w:hAnsi="Times New Roman" w:cs="Times New Roman"/>
                <w:bCs/>
                <w:i/>
                <w:sz w:val="22"/>
              </w:rPr>
              <w:t xml:space="preserve"> </w:t>
            </w:r>
            <w:hyperlink r:id="rId53" w:history="1">
              <w:r w:rsidR="00CE3928" w:rsidRPr="00A04C7E">
                <w:rPr>
                  <w:rStyle w:val="Hyperlink"/>
                  <w:rFonts w:ascii="Times New Roman" w:hAnsi="Times New Roman" w:cs="Times New Roman"/>
                  <w:bCs/>
                  <w:iCs/>
                  <w:sz w:val="22"/>
                </w:rPr>
                <w:t>https://doi.org/10.1007/s40617-020-00455-6</w:t>
              </w:r>
            </w:hyperlink>
          </w:p>
        </w:tc>
      </w:tr>
      <w:tr w:rsidR="00424845" w:rsidRPr="00A04C7E" w14:paraId="7BE90FD0" w14:textId="77777777" w:rsidTr="00E90A5E">
        <w:trPr>
          <w:cantSplit/>
        </w:trPr>
        <w:tc>
          <w:tcPr>
            <w:tcW w:w="540" w:type="dxa"/>
          </w:tcPr>
          <w:p w14:paraId="12C55219" w14:textId="0DE341D7" w:rsidR="00424845" w:rsidRPr="00A04C7E" w:rsidRDefault="00424845"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25. </w:t>
            </w:r>
          </w:p>
        </w:tc>
        <w:tc>
          <w:tcPr>
            <w:tcW w:w="8910" w:type="dxa"/>
          </w:tcPr>
          <w:p w14:paraId="36EB4CAB" w14:textId="72C46CD0" w:rsidR="00CE3928" w:rsidRPr="00A04C7E" w:rsidRDefault="00DD6EF7"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sz w:val="22"/>
                <w:lang w:val="es-ES"/>
              </w:rPr>
              <w:t xml:space="preserve">*Marano, K., Vladescu, J., Reeve, K., </w:t>
            </w:r>
            <w:proofErr w:type="spellStart"/>
            <w:r w:rsidRPr="00A04C7E">
              <w:rPr>
                <w:rFonts w:ascii="Times New Roman" w:hAnsi="Times New Roman" w:cs="Times New Roman"/>
                <w:sz w:val="22"/>
                <w:lang w:val="es-ES"/>
              </w:rPr>
              <w:t>Sidener</w:t>
            </w:r>
            <w:proofErr w:type="spellEnd"/>
            <w:r w:rsidRPr="00A04C7E">
              <w:rPr>
                <w:rFonts w:ascii="Times New Roman" w:hAnsi="Times New Roman" w:cs="Times New Roman"/>
                <w:sz w:val="22"/>
                <w:lang w:val="es-ES"/>
              </w:rPr>
              <w:t xml:space="preserve">, T., &amp; </w:t>
            </w:r>
            <w:r w:rsidRPr="00A04C7E">
              <w:rPr>
                <w:rFonts w:ascii="Times New Roman" w:hAnsi="Times New Roman" w:cs="Times New Roman"/>
                <w:b/>
                <w:i/>
                <w:sz w:val="22"/>
                <w:lang w:val="es-ES"/>
              </w:rPr>
              <w:t>Cox, D.J.</w:t>
            </w:r>
            <w:r w:rsidRPr="00A04C7E">
              <w:rPr>
                <w:rFonts w:ascii="Times New Roman" w:hAnsi="Times New Roman" w:cs="Times New Roman"/>
                <w:sz w:val="22"/>
                <w:lang w:val="es-ES"/>
              </w:rPr>
              <w:t xml:space="preserve"> (</w:t>
            </w:r>
            <w:r w:rsidR="005B51C4" w:rsidRPr="00A04C7E">
              <w:rPr>
                <w:rFonts w:ascii="Times New Roman" w:hAnsi="Times New Roman" w:cs="Times New Roman"/>
                <w:iCs/>
                <w:sz w:val="22"/>
                <w:lang w:val="es-ES"/>
              </w:rPr>
              <w:t>2020</w:t>
            </w:r>
            <w:r w:rsidRPr="00A04C7E">
              <w:rPr>
                <w:rFonts w:ascii="Times New Roman" w:hAnsi="Times New Roman" w:cs="Times New Roman"/>
                <w:sz w:val="22"/>
                <w:lang w:val="es-ES"/>
              </w:rPr>
              <w:t xml:space="preserve">). </w:t>
            </w:r>
            <w:r w:rsidRPr="00A04C7E">
              <w:rPr>
                <w:rFonts w:ascii="Times New Roman" w:hAnsi="Times New Roman" w:cs="Times New Roman"/>
                <w:sz w:val="22"/>
              </w:rPr>
              <w:t xml:space="preserve">A review of the literature on staff training strategies that minimize trainer involvement. </w:t>
            </w:r>
            <w:r w:rsidRPr="00A04C7E">
              <w:rPr>
                <w:rFonts w:ascii="Times New Roman" w:hAnsi="Times New Roman" w:cs="Times New Roman"/>
                <w:i/>
                <w:sz w:val="22"/>
              </w:rPr>
              <w:t>Behavioral Interventions</w:t>
            </w:r>
            <w:r w:rsidR="006534AE" w:rsidRPr="00A04C7E">
              <w:rPr>
                <w:rFonts w:ascii="Times New Roman" w:hAnsi="Times New Roman" w:cs="Times New Roman"/>
                <w:i/>
                <w:sz w:val="22"/>
              </w:rPr>
              <w:t>, 35</w:t>
            </w:r>
            <w:r w:rsidR="006534AE" w:rsidRPr="00A04C7E">
              <w:rPr>
                <w:rFonts w:ascii="Times New Roman" w:hAnsi="Times New Roman" w:cs="Times New Roman"/>
                <w:iCs/>
                <w:sz w:val="22"/>
              </w:rPr>
              <w:t>(4), 604-641</w:t>
            </w:r>
            <w:r w:rsidRPr="00A04C7E">
              <w:rPr>
                <w:rFonts w:ascii="Times New Roman" w:hAnsi="Times New Roman" w:cs="Times New Roman"/>
                <w:i/>
                <w:sz w:val="22"/>
              </w:rPr>
              <w:t>.</w:t>
            </w:r>
            <w:r w:rsidR="005B51C4" w:rsidRPr="00A04C7E">
              <w:rPr>
                <w:rFonts w:ascii="Times New Roman" w:hAnsi="Times New Roman" w:cs="Times New Roman"/>
                <w:i/>
                <w:sz w:val="22"/>
              </w:rPr>
              <w:t xml:space="preserve"> </w:t>
            </w:r>
            <w:hyperlink r:id="rId54" w:history="1">
              <w:r w:rsidR="00CE3928" w:rsidRPr="00A04C7E">
                <w:rPr>
                  <w:rStyle w:val="Hyperlink"/>
                  <w:rFonts w:ascii="Times New Roman" w:hAnsi="Times New Roman" w:cs="Times New Roman"/>
                  <w:iCs/>
                  <w:sz w:val="22"/>
                </w:rPr>
                <w:t>https://doi.org/10.1002/bin.1727</w:t>
              </w:r>
            </w:hyperlink>
          </w:p>
        </w:tc>
      </w:tr>
      <w:tr w:rsidR="00772C06" w:rsidRPr="00A04C7E" w14:paraId="7A395681" w14:textId="77777777" w:rsidTr="00E90A5E">
        <w:trPr>
          <w:cantSplit/>
        </w:trPr>
        <w:tc>
          <w:tcPr>
            <w:tcW w:w="540" w:type="dxa"/>
          </w:tcPr>
          <w:p w14:paraId="20063E06" w14:textId="2B353740" w:rsidR="00772C06" w:rsidRPr="00A04C7E" w:rsidRDefault="00772C0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24.</w:t>
            </w:r>
          </w:p>
        </w:tc>
        <w:tc>
          <w:tcPr>
            <w:tcW w:w="8910" w:type="dxa"/>
          </w:tcPr>
          <w:p w14:paraId="2A8638AF" w14:textId="225375E8" w:rsidR="00CE3928" w:rsidRPr="00A04C7E" w:rsidRDefault="007543EB" w:rsidP="00CE3928">
            <w:pPr>
              <w:snapToGrid w:val="0"/>
              <w:spacing w:before="120" w:after="120" w:line="240" w:lineRule="auto"/>
              <w:ind w:left="547" w:hanging="547"/>
              <w:rPr>
                <w:rFonts w:ascii="Times New Roman" w:hAnsi="Times New Roman" w:cs="Times New Roman"/>
                <w:sz w:val="22"/>
                <w:shd w:val="clear" w:color="auto" w:fill="FFFFFF"/>
              </w:rPr>
            </w:pPr>
            <w:r w:rsidRPr="00A04C7E">
              <w:rPr>
                <w:rFonts w:ascii="Times New Roman" w:hAnsi="Times New Roman" w:cs="Times New Roman"/>
                <w:b/>
                <w:i/>
                <w:sz w:val="22"/>
              </w:rPr>
              <w:t>Cox, D.J.</w:t>
            </w:r>
            <w:r w:rsidRPr="00A04C7E">
              <w:rPr>
                <w:rFonts w:ascii="Times New Roman" w:hAnsi="Times New Roman" w:cs="Times New Roman"/>
                <w:sz w:val="22"/>
              </w:rPr>
              <w:t xml:space="preserve">, Brodhead, M.T., &amp; </w:t>
            </w:r>
            <w:proofErr w:type="spellStart"/>
            <w:r w:rsidRPr="00A04C7E">
              <w:rPr>
                <w:rFonts w:ascii="Times New Roman" w:hAnsi="Times New Roman" w:cs="Times New Roman"/>
                <w:sz w:val="22"/>
              </w:rPr>
              <w:t>Plavnick</w:t>
            </w:r>
            <w:proofErr w:type="spellEnd"/>
            <w:r w:rsidRPr="00A04C7E">
              <w:rPr>
                <w:rFonts w:ascii="Times New Roman" w:hAnsi="Times New Roman" w:cs="Times New Roman"/>
                <w:sz w:val="22"/>
              </w:rPr>
              <w:t>, J. (</w:t>
            </w:r>
            <w:r w:rsidR="00FA1C7B" w:rsidRPr="00A04C7E">
              <w:rPr>
                <w:rFonts w:ascii="Times New Roman" w:hAnsi="Times New Roman" w:cs="Times New Roman"/>
                <w:iCs/>
                <w:sz w:val="22"/>
              </w:rPr>
              <w:t>2020</w:t>
            </w:r>
            <w:r w:rsidRPr="00A04C7E">
              <w:rPr>
                <w:rFonts w:ascii="Times New Roman" w:hAnsi="Times New Roman" w:cs="Times New Roman"/>
                <w:sz w:val="22"/>
              </w:rPr>
              <w:t xml:space="preserve">). A proposed process for risk mitigation during the COVID-19 pandemic. </w:t>
            </w:r>
            <w:r w:rsidRPr="00A04C7E">
              <w:rPr>
                <w:rFonts w:ascii="Times New Roman" w:hAnsi="Times New Roman" w:cs="Times New Roman"/>
                <w:i/>
                <w:sz w:val="22"/>
              </w:rPr>
              <w:t>Behavior Analysis in Practice</w:t>
            </w:r>
            <w:r w:rsidR="00FA1C7B" w:rsidRPr="00A04C7E">
              <w:rPr>
                <w:rFonts w:ascii="Times New Roman" w:hAnsi="Times New Roman" w:cs="Times New Roman"/>
                <w:i/>
                <w:sz w:val="22"/>
              </w:rPr>
              <w:t>, 13</w:t>
            </w:r>
            <w:r w:rsidR="00720970" w:rsidRPr="00A04C7E">
              <w:rPr>
                <w:rFonts w:ascii="Times New Roman" w:hAnsi="Times New Roman" w:cs="Times New Roman"/>
                <w:iCs/>
                <w:sz w:val="22"/>
              </w:rPr>
              <w:t>(2)</w:t>
            </w:r>
            <w:r w:rsidR="00FA1C7B" w:rsidRPr="00A04C7E">
              <w:rPr>
                <w:rFonts w:ascii="Times New Roman" w:hAnsi="Times New Roman" w:cs="Times New Roman"/>
                <w:i/>
                <w:sz w:val="22"/>
              </w:rPr>
              <w:t xml:space="preserve">, </w:t>
            </w:r>
            <w:r w:rsidR="00FA1C7B" w:rsidRPr="00A04C7E">
              <w:rPr>
                <w:rFonts w:ascii="Times New Roman" w:hAnsi="Times New Roman" w:cs="Times New Roman"/>
                <w:iCs/>
                <w:sz w:val="22"/>
              </w:rPr>
              <w:t>299-305</w:t>
            </w:r>
            <w:r w:rsidRPr="00A04C7E">
              <w:rPr>
                <w:rFonts w:ascii="Times New Roman" w:hAnsi="Times New Roman" w:cs="Times New Roman"/>
                <w:sz w:val="22"/>
              </w:rPr>
              <w:t>.</w:t>
            </w:r>
            <w:r w:rsidRPr="00A04C7E">
              <w:rPr>
                <w:rFonts w:ascii="Times New Roman" w:hAnsi="Times New Roman" w:cs="Times New Roman"/>
                <w:color w:val="000000" w:themeColor="text1"/>
                <w:sz w:val="22"/>
              </w:rPr>
              <w:t xml:space="preserve"> </w:t>
            </w:r>
            <w:hyperlink r:id="rId55" w:history="1">
              <w:r w:rsidR="00CE3928" w:rsidRPr="00A04C7E">
                <w:rPr>
                  <w:rStyle w:val="Hyperlink"/>
                  <w:rFonts w:ascii="Times New Roman" w:hAnsi="Times New Roman" w:cs="Times New Roman"/>
                  <w:sz w:val="22"/>
                  <w:shd w:val="clear" w:color="auto" w:fill="FFFFFF"/>
                </w:rPr>
                <w:t>https://doi.org/10d.1007/s40617-020-00430-1</w:t>
              </w:r>
            </w:hyperlink>
          </w:p>
        </w:tc>
      </w:tr>
      <w:tr w:rsidR="000A1DA6" w:rsidRPr="00A04C7E" w14:paraId="4F33DFDD" w14:textId="77777777" w:rsidTr="00E90A5E">
        <w:trPr>
          <w:cantSplit/>
        </w:trPr>
        <w:tc>
          <w:tcPr>
            <w:tcW w:w="540" w:type="dxa"/>
          </w:tcPr>
          <w:p w14:paraId="4CF9A1E4" w14:textId="47DEEB99" w:rsidR="000A1DA6" w:rsidRPr="00A04C7E" w:rsidRDefault="000A1DA6"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1FC477C7" w14:textId="7E85EE31" w:rsidR="00CE3928" w:rsidRPr="00A04C7E" w:rsidRDefault="007543EB" w:rsidP="00CE3928">
            <w:pPr>
              <w:snapToGrid w:val="0"/>
              <w:spacing w:before="120" w:after="120" w:line="240" w:lineRule="auto"/>
              <w:ind w:left="547" w:hanging="547"/>
              <w:rPr>
                <w:rFonts w:ascii="Times New Roman" w:hAnsi="Times New Roman" w:cs="Times New Roman"/>
                <w:iCs/>
                <w:sz w:val="22"/>
              </w:rPr>
            </w:pPr>
            <w:proofErr w:type="spellStart"/>
            <w:r w:rsidRPr="00A04C7E">
              <w:rPr>
                <w:rFonts w:ascii="Times New Roman" w:hAnsi="Times New Roman" w:cs="Times New Roman"/>
                <w:sz w:val="22"/>
              </w:rPr>
              <w:t>Białaszek</w:t>
            </w:r>
            <w:proofErr w:type="spellEnd"/>
            <w:r w:rsidRPr="00A04C7E">
              <w:rPr>
                <w:rFonts w:ascii="Times New Roman" w:hAnsi="Times New Roman" w:cs="Times New Roman"/>
                <w:sz w:val="22"/>
              </w:rPr>
              <w:t xml:space="preserve">, W., </w:t>
            </w:r>
            <w:r w:rsidR="003B1F6F" w:rsidRPr="00A04C7E">
              <w:rPr>
                <w:rFonts w:ascii="Times New Roman" w:hAnsi="Times New Roman" w:cs="Times New Roman"/>
                <w:sz w:val="22"/>
              </w:rPr>
              <w:t>*</w:t>
            </w:r>
            <w:proofErr w:type="spellStart"/>
            <w:r w:rsidRPr="00A04C7E">
              <w:rPr>
                <w:rFonts w:ascii="Times New Roman" w:hAnsi="Times New Roman" w:cs="Times New Roman"/>
                <w:sz w:val="22"/>
              </w:rPr>
              <w:t>Marcowski</w:t>
            </w:r>
            <w:proofErr w:type="spellEnd"/>
            <w:r w:rsidRPr="00A04C7E">
              <w:rPr>
                <w:rFonts w:ascii="Times New Roman" w:hAnsi="Times New Roman" w:cs="Times New Roman"/>
                <w:sz w:val="22"/>
              </w:rPr>
              <w:t xml:space="preserve">, P.,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r w:rsidRPr="00A04C7E">
              <w:rPr>
                <w:rFonts w:ascii="Times New Roman" w:hAnsi="Times New Roman" w:cs="Times New Roman"/>
                <w:iCs/>
                <w:sz w:val="22"/>
              </w:rPr>
              <w:t>2020</w:t>
            </w:r>
            <w:r w:rsidRPr="00A04C7E">
              <w:rPr>
                <w:rFonts w:ascii="Times New Roman" w:hAnsi="Times New Roman" w:cs="Times New Roman"/>
                <w:sz w:val="22"/>
              </w:rPr>
              <w:t xml:space="preserve">). Comparison of multiplicative and additive hyperbolic and hyperboloid discounting models in delayed lotteries involving gains and losses. </w:t>
            </w:r>
            <w:proofErr w:type="spellStart"/>
            <w:r w:rsidRPr="00A04C7E">
              <w:rPr>
                <w:rFonts w:ascii="Times New Roman" w:hAnsi="Times New Roman" w:cs="Times New Roman"/>
                <w:i/>
                <w:sz w:val="22"/>
              </w:rPr>
              <w:t>PLoS</w:t>
            </w:r>
            <w:proofErr w:type="spellEnd"/>
            <w:r w:rsidRPr="00A04C7E">
              <w:rPr>
                <w:rFonts w:ascii="Times New Roman" w:hAnsi="Times New Roman" w:cs="Times New Roman"/>
                <w:i/>
                <w:sz w:val="22"/>
              </w:rPr>
              <w:t xml:space="preserve"> ONE, 15</w:t>
            </w:r>
            <w:r w:rsidRPr="00A04C7E">
              <w:rPr>
                <w:rFonts w:ascii="Times New Roman" w:hAnsi="Times New Roman" w:cs="Times New Roman"/>
                <w:iCs/>
                <w:sz w:val="22"/>
              </w:rPr>
              <w:t xml:space="preserve">(5), e0233337. </w:t>
            </w:r>
            <w:hyperlink r:id="rId56" w:history="1">
              <w:r w:rsidR="00CE3928" w:rsidRPr="00A04C7E">
                <w:rPr>
                  <w:rStyle w:val="Hyperlink"/>
                  <w:rFonts w:ascii="Times New Roman" w:hAnsi="Times New Roman" w:cs="Times New Roman"/>
                  <w:iCs/>
                  <w:sz w:val="22"/>
                </w:rPr>
                <w:t>https://doi.org/10.1371/journal.pone.0233337</w:t>
              </w:r>
            </w:hyperlink>
          </w:p>
        </w:tc>
      </w:tr>
      <w:tr w:rsidR="0000410A" w:rsidRPr="00A04C7E" w14:paraId="3E3A6358" w14:textId="77777777" w:rsidTr="00E90A5E">
        <w:trPr>
          <w:cantSplit/>
        </w:trPr>
        <w:tc>
          <w:tcPr>
            <w:tcW w:w="540" w:type="dxa"/>
          </w:tcPr>
          <w:p w14:paraId="64C101F7" w14:textId="6EF2EB17" w:rsidR="0000410A" w:rsidRPr="00A04C7E" w:rsidRDefault="0000410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5B754DE6" w14:textId="455AF720" w:rsidR="00CE3928" w:rsidRPr="00A04C7E" w:rsidRDefault="0000410A" w:rsidP="00CE3928">
            <w:pPr>
              <w:snapToGrid w:val="0"/>
              <w:spacing w:before="120" w:after="120" w:line="240" w:lineRule="auto"/>
              <w:ind w:left="547" w:hanging="547"/>
              <w:rPr>
                <w:rFonts w:ascii="Times New Roman" w:hAnsi="Times New Roman" w:cs="Times New Roman"/>
                <w:bCs/>
                <w:sz w:val="22"/>
              </w:rPr>
            </w:pPr>
            <w:r w:rsidRPr="00A04C7E">
              <w:rPr>
                <w:rFonts w:ascii="Times New Roman" w:hAnsi="Times New Roman" w:cs="Times New Roman"/>
                <w:bCs/>
                <w:iCs/>
                <w:sz w:val="22"/>
              </w:rPr>
              <w:t xml:space="preserve">Garcia-Romeu, A., </w:t>
            </w:r>
            <w:r w:rsidRPr="00A04C7E">
              <w:rPr>
                <w:rFonts w:ascii="Times New Roman" w:hAnsi="Times New Roman" w:cs="Times New Roman"/>
                <w:b/>
                <w:i/>
                <w:sz w:val="22"/>
              </w:rPr>
              <w:t>Cox, D.J.</w:t>
            </w:r>
            <w:r w:rsidRPr="00A04C7E">
              <w:rPr>
                <w:rFonts w:ascii="Times New Roman" w:hAnsi="Times New Roman" w:cs="Times New Roman"/>
                <w:bCs/>
                <w:iCs/>
                <w:sz w:val="22"/>
              </w:rPr>
              <w:t>, Smith, K.E., Dunn, K.E., &amp; Griffiths, R.R. (</w:t>
            </w:r>
            <w:r w:rsidR="00585C40" w:rsidRPr="00A04C7E">
              <w:rPr>
                <w:rFonts w:ascii="Times New Roman" w:hAnsi="Times New Roman" w:cs="Times New Roman"/>
                <w:bCs/>
                <w:sz w:val="22"/>
              </w:rPr>
              <w:t>2020</w:t>
            </w:r>
            <w:r w:rsidRPr="00A04C7E">
              <w:rPr>
                <w:rFonts w:ascii="Times New Roman" w:hAnsi="Times New Roman" w:cs="Times New Roman"/>
                <w:bCs/>
                <w:iCs/>
                <w:sz w:val="22"/>
              </w:rPr>
              <w:t>). Kratom (</w:t>
            </w:r>
            <w:proofErr w:type="spellStart"/>
            <w:r w:rsidRPr="00A04C7E">
              <w:rPr>
                <w:rFonts w:ascii="Times New Roman" w:hAnsi="Times New Roman" w:cs="Times New Roman"/>
                <w:bCs/>
                <w:i/>
                <w:sz w:val="22"/>
              </w:rPr>
              <w:t>Mitragyna</w:t>
            </w:r>
            <w:proofErr w:type="spellEnd"/>
            <w:r w:rsidRPr="00A04C7E">
              <w:rPr>
                <w:rFonts w:ascii="Times New Roman" w:hAnsi="Times New Roman" w:cs="Times New Roman"/>
                <w:bCs/>
                <w:i/>
                <w:sz w:val="22"/>
              </w:rPr>
              <w:t xml:space="preserve"> speciosa</w:t>
            </w:r>
            <w:r w:rsidRPr="00A04C7E">
              <w:rPr>
                <w:rFonts w:ascii="Times New Roman" w:hAnsi="Times New Roman" w:cs="Times New Roman"/>
                <w:bCs/>
                <w:iCs/>
                <w:sz w:val="22"/>
              </w:rPr>
              <w:t xml:space="preserve">): User demographics, use patterns, and implications for the opioid epidemic. </w:t>
            </w:r>
            <w:r w:rsidRPr="00A04C7E">
              <w:rPr>
                <w:rFonts w:ascii="Times New Roman" w:hAnsi="Times New Roman" w:cs="Times New Roman"/>
                <w:bCs/>
                <w:i/>
                <w:sz w:val="22"/>
              </w:rPr>
              <w:t xml:space="preserve">Drug </w:t>
            </w:r>
            <w:r w:rsidR="00585C40" w:rsidRPr="00A04C7E">
              <w:rPr>
                <w:rFonts w:ascii="Times New Roman" w:hAnsi="Times New Roman" w:cs="Times New Roman"/>
                <w:bCs/>
                <w:i/>
                <w:sz w:val="22"/>
              </w:rPr>
              <w:t>and</w:t>
            </w:r>
            <w:r w:rsidRPr="00A04C7E">
              <w:rPr>
                <w:rFonts w:ascii="Times New Roman" w:hAnsi="Times New Roman" w:cs="Times New Roman"/>
                <w:bCs/>
                <w:i/>
                <w:sz w:val="22"/>
              </w:rPr>
              <w:t xml:space="preserve"> Alcohol Dependence</w:t>
            </w:r>
            <w:r w:rsidR="00585C40" w:rsidRPr="00A04C7E">
              <w:rPr>
                <w:rFonts w:ascii="Times New Roman" w:hAnsi="Times New Roman" w:cs="Times New Roman"/>
                <w:bCs/>
                <w:i/>
                <w:sz w:val="22"/>
              </w:rPr>
              <w:t>, 208</w:t>
            </w:r>
            <w:r w:rsidR="00585C40" w:rsidRPr="00A04C7E">
              <w:rPr>
                <w:rFonts w:ascii="Times New Roman" w:hAnsi="Times New Roman" w:cs="Times New Roman"/>
                <w:bCs/>
                <w:sz w:val="22"/>
              </w:rPr>
              <w:t>, 107849</w:t>
            </w:r>
            <w:r w:rsidR="00A7137C" w:rsidRPr="00A04C7E">
              <w:rPr>
                <w:rFonts w:ascii="Times New Roman" w:hAnsi="Times New Roman" w:cs="Times New Roman"/>
                <w:bCs/>
                <w:sz w:val="22"/>
              </w:rPr>
              <w:t xml:space="preserve">. </w:t>
            </w:r>
            <w:hyperlink r:id="rId57" w:history="1">
              <w:r w:rsidR="00CE3928" w:rsidRPr="00A04C7E">
                <w:rPr>
                  <w:rStyle w:val="Hyperlink"/>
                  <w:rFonts w:ascii="Times New Roman" w:hAnsi="Times New Roman" w:cs="Times New Roman"/>
                  <w:bCs/>
                  <w:sz w:val="22"/>
                </w:rPr>
                <w:t>https://doi.org/10.1016/j.drugalcdep.2020.107849</w:t>
              </w:r>
            </w:hyperlink>
          </w:p>
        </w:tc>
      </w:tr>
      <w:tr w:rsidR="004F2E37" w:rsidRPr="00A04C7E" w14:paraId="07E3161A" w14:textId="77777777" w:rsidTr="00E90A5E">
        <w:trPr>
          <w:cantSplit/>
        </w:trPr>
        <w:tc>
          <w:tcPr>
            <w:tcW w:w="540" w:type="dxa"/>
          </w:tcPr>
          <w:p w14:paraId="75287F44" w14:textId="172345C7" w:rsidR="004F2E37" w:rsidRPr="00A04C7E" w:rsidRDefault="004F2E37"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8D4A62"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2DA757E1" w14:textId="4FF2A995" w:rsidR="00CE3928" w:rsidRPr="00A04C7E" w:rsidRDefault="00505292" w:rsidP="00CE3928">
            <w:pPr>
              <w:snapToGrid w:val="0"/>
              <w:spacing w:before="120" w:after="120" w:line="240" w:lineRule="auto"/>
              <w:ind w:left="547" w:hanging="547"/>
              <w:rPr>
                <w:rFonts w:ascii="Times New Roman" w:hAnsi="Times New Roman" w:cs="Times New Roman"/>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 Johnson, M.W. (</w:t>
            </w:r>
            <w:r w:rsidR="00A45504" w:rsidRPr="00A04C7E">
              <w:rPr>
                <w:rFonts w:ascii="Times New Roman" w:hAnsi="Times New Roman" w:cs="Times New Roman"/>
                <w:iCs/>
                <w:sz w:val="22"/>
              </w:rPr>
              <w:t>2020</w:t>
            </w:r>
            <w:r w:rsidRPr="00A04C7E">
              <w:rPr>
                <w:rFonts w:ascii="Times New Roman" w:hAnsi="Times New Roman" w:cs="Times New Roman"/>
                <w:sz w:val="22"/>
              </w:rPr>
              <w:t>). Delay and probability discounting in cocaine use</w:t>
            </w:r>
            <w:r w:rsidR="007B0B66" w:rsidRPr="00A04C7E">
              <w:rPr>
                <w:rFonts w:ascii="Times New Roman" w:hAnsi="Times New Roman" w:cs="Times New Roman"/>
                <w:sz w:val="22"/>
              </w:rPr>
              <w:t xml:space="preserve"> disorder</w:t>
            </w:r>
            <w:r w:rsidRPr="00A04C7E">
              <w:rPr>
                <w:rFonts w:ascii="Times New Roman" w:hAnsi="Times New Roman" w:cs="Times New Roman"/>
                <w:sz w:val="22"/>
              </w:rPr>
              <w:t xml:space="preserve">: Comprehensive examination of money, cocaine, and health outcomes using gains and losses at multiple magnitudes. </w:t>
            </w:r>
            <w:r w:rsidRPr="00A04C7E">
              <w:rPr>
                <w:rFonts w:ascii="Times New Roman" w:hAnsi="Times New Roman" w:cs="Times New Roman"/>
                <w:i/>
                <w:sz w:val="22"/>
              </w:rPr>
              <w:t>Experimental and Clinical Psychopharmacology</w:t>
            </w:r>
            <w:r w:rsidR="009B46FC" w:rsidRPr="00A04C7E">
              <w:rPr>
                <w:rFonts w:ascii="Times New Roman" w:hAnsi="Times New Roman" w:cs="Times New Roman"/>
                <w:i/>
                <w:sz w:val="22"/>
              </w:rPr>
              <w:t xml:space="preserve">, </w:t>
            </w:r>
            <w:r w:rsidR="00CA4DAE" w:rsidRPr="00A04C7E">
              <w:rPr>
                <w:rFonts w:ascii="Times New Roman" w:hAnsi="Times New Roman" w:cs="Times New Roman"/>
                <w:i/>
                <w:sz w:val="22"/>
              </w:rPr>
              <w:t>28</w:t>
            </w:r>
            <w:r w:rsidR="00CA4DAE" w:rsidRPr="00A04C7E">
              <w:rPr>
                <w:rFonts w:ascii="Times New Roman" w:hAnsi="Times New Roman" w:cs="Times New Roman"/>
                <w:iCs/>
                <w:sz w:val="22"/>
              </w:rPr>
              <w:t>(6), 724-738</w:t>
            </w:r>
            <w:r w:rsidR="009B46FC" w:rsidRPr="00A04C7E">
              <w:rPr>
                <w:rFonts w:ascii="Times New Roman" w:hAnsi="Times New Roman" w:cs="Times New Roman"/>
                <w:i/>
                <w:sz w:val="22"/>
              </w:rPr>
              <w:t xml:space="preserve">. </w:t>
            </w:r>
            <w:hyperlink r:id="rId58" w:history="1">
              <w:r w:rsidR="00CE3928" w:rsidRPr="00A04C7E">
                <w:rPr>
                  <w:rStyle w:val="Hyperlink"/>
                  <w:rFonts w:ascii="Times New Roman" w:hAnsi="Times New Roman" w:cs="Times New Roman"/>
                  <w:iCs/>
                  <w:sz w:val="22"/>
                </w:rPr>
                <w:t>https://doi.org/10.1037/pha0000341</w:t>
              </w:r>
            </w:hyperlink>
          </w:p>
        </w:tc>
      </w:tr>
      <w:tr w:rsidR="002C4648" w:rsidRPr="00A04C7E" w14:paraId="0903256B" w14:textId="77777777" w:rsidTr="00E90A5E">
        <w:trPr>
          <w:cantSplit/>
        </w:trPr>
        <w:tc>
          <w:tcPr>
            <w:tcW w:w="540" w:type="dxa"/>
          </w:tcPr>
          <w:p w14:paraId="020CDEB1" w14:textId="413D76CD" w:rsidR="002C4648"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r w:rsidR="002C4648" w:rsidRPr="00A04C7E">
              <w:rPr>
                <w:rFonts w:ascii="Times New Roman" w:hAnsi="Times New Roman" w:cs="Times New Roman"/>
                <w:color w:val="000000"/>
                <w:sz w:val="22"/>
              </w:rPr>
              <w:t>.</w:t>
            </w:r>
          </w:p>
        </w:tc>
        <w:tc>
          <w:tcPr>
            <w:tcW w:w="8910" w:type="dxa"/>
          </w:tcPr>
          <w:p w14:paraId="42C7E0AD" w14:textId="499B116B" w:rsidR="00CE3928" w:rsidRPr="00A04C7E" w:rsidRDefault="00A844E4" w:rsidP="00CE3928">
            <w:pPr>
              <w:snapToGrid w:val="0"/>
              <w:spacing w:before="120" w:after="120" w:line="240" w:lineRule="auto"/>
              <w:ind w:left="252" w:hanging="252"/>
              <w:rPr>
                <w:rFonts w:ascii="Times New Roman" w:hAnsi="Times New Roman" w:cs="Times New Roman"/>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w:t>
            </w:r>
            <w:r w:rsidRPr="00A04C7E">
              <w:rPr>
                <w:rFonts w:ascii="Times New Roman" w:hAnsi="Times New Roman" w:cs="Times New Roman"/>
                <w:iCs/>
                <w:sz w:val="22"/>
              </w:rPr>
              <w:t>2019</w:t>
            </w:r>
            <w:r w:rsidRPr="00A04C7E">
              <w:rPr>
                <w:rFonts w:ascii="Times New Roman" w:hAnsi="Times New Roman" w:cs="Times New Roman"/>
                <w:sz w:val="22"/>
              </w:rPr>
              <w:t xml:space="preserve">). The many functions of quantitative modeling. </w:t>
            </w:r>
            <w:r w:rsidRPr="00A04C7E">
              <w:rPr>
                <w:rFonts w:ascii="Times New Roman" w:hAnsi="Times New Roman" w:cs="Times New Roman"/>
                <w:i/>
                <w:sz w:val="22"/>
              </w:rPr>
              <w:t>Computational Brain &amp; Behavior, 2</w:t>
            </w:r>
            <w:r w:rsidRPr="00A04C7E">
              <w:rPr>
                <w:rFonts w:ascii="Times New Roman" w:hAnsi="Times New Roman" w:cs="Times New Roman"/>
                <w:iCs/>
                <w:sz w:val="22"/>
              </w:rPr>
              <w:t>(3-4)</w:t>
            </w:r>
            <w:r w:rsidRPr="00A04C7E">
              <w:rPr>
                <w:rFonts w:ascii="Times New Roman" w:hAnsi="Times New Roman" w:cs="Times New Roman"/>
                <w:i/>
                <w:sz w:val="22"/>
              </w:rPr>
              <w:t xml:space="preserve">, </w:t>
            </w:r>
            <w:r w:rsidRPr="00A04C7E">
              <w:rPr>
                <w:rFonts w:ascii="Times New Roman" w:hAnsi="Times New Roman" w:cs="Times New Roman"/>
                <w:iCs/>
                <w:sz w:val="22"/>
              </w:rPr>
              <w:t>166-169.</w:t>
            </w:r>
            <w:r w:rsidRPr="00A04C7E">
              <w:rPr>
                <w:rFonts w:ascii="Times New Roman" w:hAnsi="Times New Roman" w:cs="Times New Roman"/>
                <w:sz w:val="22"/>
              </w:rPr>
              <w:t xml:space="preserve"> </w:t>
            </w:r>
            <w:hyperlink r:id="rId59" w:history="1">
              <w:r w:rsidR="00CE3928" w:rsidRPr="00A04C7E">
                <w:rPr>
                  <w:rStyle w:val="Hyperlink"/>
                  <w:rFonts w:ascii="Times New Roman" w:hAnsi="Times New Roman" w:cs="Times New Roman"/>
                  <w:sz w:val="22"/>
                </w:rPr>
                <w:t>https://doi.org/10.1007/s42113-019-00048-9</w:t>
              </w:r>
            </w:hyperlink>
          </w:p>
        </w:tc>
      </w:tr>
      <w:tr w:rsidR="002A2BAA" w:rsidRPr="00A04C7E" w14:paraId="1B737E87" w14:textId="77777777" w:rsidTr="00E90A5E">
        <w:trPr>
          <w:cantSplit/>
        </w:trPr>
        <w:tc>
          <w:tcPr>
            <w:tcW w:w="540" w:type="dxa"/>
          </w:tcPr>
          <w:p w14:paraId="4F959308" w14:textId="5C703908" w:rsidR="002A2BAA" w:rsidRPr="00A04C7E" w:rsidRDefault="002A2BAA"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r w:rsidR="008D4A62"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8367000" w14:textId="2845E537" w:rsidR="00CE3928" w:rsidRPr="00A04C7E" w:rsidRDefault="00A844E4" w:rsidP="00CE3928">
            <w:pPr>
              <w:snapToGrid w:val="0"/>
              <w:spacing w:before="120" w:after="120" w:line="240" w:lineRule="auto"/>
              <w:ind w:left="252" w:hanging="252"/>
              <w:rPr>
                <w:rFonts w:ascii="Times New Roman" w:hAnsi="Times New Roman" w:cs="Times New Roman"/>
                <w:iCs/>
                <w:color w:val="000000" w:themeColor="text1"/>
                <w:sz w:val="22"/>
              </w:rPr>
            </w:pPr>
            <w:r w:rsidRPr="00A04C7E">
              <w:rPr>
                <w:rFonts w:ascii="Times New Roman" w:hAnsi="Times New Roman" w:cs="Times New Roman"/>
                <w:color w:val="000000" w:themeColor="text1"/>
                <w:sz w:val="22"/>
              </w:rPr>
              <w:t xml:space="preserve">Barlow, M.A., Villegas, A.,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w:t>
            </w:r>
            <w:r w:rsidRPr="00A04C7E">
              <w:rPr>
                <w:rFonts w:ascii="Times New Roman" w:hAnsi="Times New Roman" w:cs="Times New Roman"/>
                <w:iCs/>
                <w:color w:val="000000" w:themeColor="text1"/>
                <w:sz w:val="22"/>
              </w:rPr>
              <w:t>2019</w:t>
            </w:r>
            <w:r w:rsidRPr="00A04C7E">
              <w:rPr>
                <w:rFonts w:ascii="Times New Roman" w:hAnsi="Times New Roman" w:cs="Times New Roman"/>
                <w:color w:val="000000" w:themeColor="text1"/>
                <w:sz w:val="22"/>
              </w:rPr>
              <w:t xml:space="preserve">). Still lost in translation. </w:t>
            </w:r>
            <w:r w:rsidRPr="00A04C7E">
              <w:rPr>
                <w:rFonts w:ascii="Times New Roman" w:hAnsi="Times New Roman" w:cs="Times New Roman"/>
                <w:i/>
                <w:color w:val="000000" w:themeColor="text1"/>
                <w:sz w:val="22"/>
              </w:rPr>
              <w:t xml:space="preserve">Intellectual and Developmental Disabilities, 57, </w:t>
            </w:r>
            <w:r w:rsidRPr="00A04C7E">
              <w:rPr>
                <w:rFonts w:ascii="Times New Roman" w:hAnsi="Times New Roman" w:cs="Times New Roman"/>
                <w:iCs/>
                <w:color w:val="000000" w:themeColor="text1"/>
                <w:sz w:val="22"/>
              </w:rPr>
              <w:t xml:space="preserve">339-340. </w:t>
            </w:r>
            <w:hyperlink r:id="rId60" w:history="1">
              <w:r w:rsidR="00CE3928" w:rsidRPr="00A04C7E">
                <w:rPr>
                  <w:rStyle w:val="Hyperlink"/>
                  <w:rFonts w:ascii="Times New Roman" w:hAnsi="Times New Roman" w:cs="Times New Roman"/>
                  <w:iCs/>
                  <w:sz w:val="22"/>
                </w:rPr>
                <w:t>https://doi.org/10.1352/1934-9556-57.4.339</w:t>
              </w:r>
            </w:hyperlink>
          </w:p>
        </w:tc>
      </w:tr>
      <w:tr w:rsidR="008D4A62" w:rsidRPr="00A04C7E" w14:paraId="68280F99" w14:textId="77777777" w:rsidTr="00E90A5E">
        <w:trPr>
          <w:cantSplit/>
        </w:trPr>
        <w:tc>
          <w:tcPr>
            <w:tcW w:w="540" w:type="dxa"/>
          </w:tcPr>
          <w:p w14:paraId="26E078A9" w14:textId="6A9F0A82" w:rsidR="008D4A62" w:rsidRPr="00A04C7E" w:rsidRDefault="008D4A62" w:rsidP="00DE777A">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18.</w:t>
            </w:r>
          </w:p>
        </w:tc>
        <w:tc>
          <w:tcPr>
            <w:tcW w:w="8910" w:type="dxa"/>
          </w:tcPr>
          <w:p w14:paraId="0C81BC78" w14:textId="5C265746" w:rsidR="00CE3928" w:rsidRPr="00A04C7E" w:rsidRDefault="008D4A62" w:rsidP="00CE3928">
            <w:pPr>
              <w:snapToGrid w:val="0"/>
              <w:spacing w:before="120" w:after="120" w:line="240" w:lineRule="auto"/>
              <w:ind w:left="252" w:hanging="252"/>
              <w:rPr>
                <w:rFonts w:ascii="Times New Roman" w:hAnsi="Times New Roman" w:cs="Times New Roman"/>
                <w:bCs/>
                <w:iCs/>
                <w:color w:val="000000" w:themeColor="text1"/>
                <w:sz w:val="22"/>
              </w:rPr>
            </w:pPr>
            <w:r w:rsidRPr="00A04C7E">
              <w:rPr>
                <w:rFonts w:ascii="Times New Roman" w:hAnsi="Times New Roman" w:cs="Times New Roman"/>
                <w:bCs/>
                <w:iCs/>
                <w:color w:val="000000" w:themeColor="text1"/>
                <w:sz w:val="22"/>
              </w:rPr>
              <w:t xml:space="preserve">Brodhead, M.T., Truckenmiller, A.J., </w:t>
            </w:r>
            <w:r w:rsidRPr="00A04C7E">
              <w:rPr>
                <w:rFonts w:ascii="Times New Roman" w:hAnsi="Times New Roman" w:cs="Times New Roman"/>
                <w:b/>
                <w:i/>
                <w:color w:val="000000" w:themeColor="text1"/>
                <w:sz w:val="22"/>
              </w:rPr>
              <w:t>Cox, D.J.</w:t>
            </w:r>
            <w:r w:rsidRPr="00A04C7E">
              <w:rPr>
                <w:rFonts w:ascii="Times New Roman" w:hAnsi="Times New Roman" w:cs="Times New Roman"/>
                <w:bCs/>
                <w:iCs/>
                <w:color w:val="000000" w:themeColor="text1"/>
                <w:sz w:val="22"/>
              </w:rPr>
              <w:t xml:space="preserve">, Della Sala, M.R., </w:t>
            </w:r>
            <w:proofErr w:type="spellStart"/>
            <w:r w:rsidRPr="00A04C7E">
              <w:rPr>
                <w:rFonts w:ascii="Times New Roman" w:hAnsi="Times New Roman" w:cs="Times New Roman"/>
                <w:bCs/>
                <w:iCs/>
                <w:color w:val="000000" w:themeColor="text1"/>
                <w:sz w:val="22"/>
              </w:rPr>
              <w:t>Yough</w:t>
            </w:r>
            <w:proofErr w:type="spellEnd"/>
            <w:r w:rsidRPr="00A04C7E">
              <w:rPr>
                <w:rFonts w:ascii="Times New Roman" w:hAnsi="Times New Roman" w:cs="Times New Roman"/>
                <w:bCs/>
                <w:iCs/>
                <w:color w:val="000000" w:themeColor="text1"/>
                <w:sz w:val="22"/>
              </w:rPr>
              <w:t xml:space="preserve">, M., &amp; Hartzheim, D.U. (2019). A multidisciplinary replication of Upper’s (1974) unsuccessful self-treatment of writer’s block. </w:t>
            </w:r>
            <w:r w:rsidRPr="00A04C7E">
              <w:rPr>
                <w:rFonts w:ascii="Times New Roman" w:hAnsi="Times New Roman" w:cs="Times New Roman"/>
                <w:bCs/>
                <w:i/>
                <w:color w:val="000000" w:themeColor="text1"/>
                <w:sz w:val="22"/>
              </w:rPr>
              <w:t>Behavior Analysis in Practice, 12</w:t>
            </w:r>
            <w:r w:rsidRPr="00A04C7E">
              <w:rPr>
                <w:rFonts w:ascii="Times New Roman" w:hAnsi="Times New Roman" w:cs="Times New Roman"/>
                <w:bCs/>
                <w:iCs/>
                <w:color w:val="000000" w:themeColor="text1"/>
                <w:sz w:val="22"/>
              </w:rPr>
              <w:t xml:space="preserve">, 547-547. </w:t>
            </w:r>
            <w:r w:rsidR="007E59E2">
              <w:rPr>
                <w:rFonts w:ascii="Times New Roman" w:hAnsi="Times New Roman" w:cs="Times New Roman"/>
                <w:bCs/>
                <w:iCs/>
                <w:color w:val="000000" w:themeColor="text1"/>
                <w:sz w:val="22"/>
              </w:rPr>
              <w:br/>
            </w:r>
            <w:hyperlink r:id="rId61" w:history="1">
              <w:r w:rsidR="007E59E2" w:rsidRPr="00402679">
                <w:rPr>
                  <w:rStyle w:val="Hyperlink"/>
                  <w:rFonts w:ascii="Times New Roman" w:hAnsi="Times New Roman" w:cs="Times New Roman"/>
                  <w:bCs/>
                  <w:iCs/>
                  <w:sz w:val="22"/>
                </w:rPr>
                <w:t>https://doi.org/10.1007/s40617-018-00290-w</w:t>
              </w:r>
            </w:hyperlink>
          </w:p>
        </w:tc>
      </w:tr>
      <w:tr w:rsidR="00627A08" w:rsidRPr="00A04C7E" w14:paraId="49533C23" w14:textId="77777777" w:rsidTr="00E90A5E">
        <w:trPr>
          <w:cantSplit/>
        </w:trPr>
        <w:tc>
          <w:tcPr>
            <w:tcW w:w="540" w:type="dxa"/>
          </w:tcPr>
          <w:p w14:paraId="76C99BB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2F6824A9" w14:textId="7B2C4221" w:rsidR="001715D5" w:rsidRPr="00A04C7E" w:rsidRDefault="00627A08" w:rsidP="006D28C2">
            <w:pPr>
              <w:snapToGrid w:val="0"/>
              <w:spacing w:before="120" w:after="120" w:line="240" w:lineRule="auto"/>
              <w:ind w:left="252" w:hanging="252"/>
              <w:rPr>
                <w:rFonts w:ascii="Times New Roman" w:hAnsi="Times New Roman" w:cs="Times New Roman"/>
                <w:color w:val="0000FF"/>
                <w:sz w:val="22"/>
                <w:u w:val="single"/>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(2019). Ethical considerations in interdisciplinary treatments. In R.D. Rieske (Ed.), </w:t>
            </w:r>
            <w:r w:rsidRPr="00A04C7E">
              <w:rPr>
                <w:rFonts w:ascii="Times New Roman" w:hAnsi="Times New Roman" w:cs="Times New Roman"/>
                <w:i/>
                <w:color w:val="000000" w:themeColor="text1"/>
                <w:sz w:val="22"/>
              </w:rPr>
              <w:t xml:space="preserve">Handbook of Interdisciplinary Treatments for Autism Spectrum Disorder </w:t>
            </w:r>
            <w:r w:rsidRPr="00A04C7E">
              <w:rPr>
                <w:rFonts w:ascii="Times New Roman" w:hAnsi="Times New Roman" w:cs="Times New Roman"/>
                <w:color w:val="000000" w:themeColor="text1"/>
                <w:sz w:val="22"/>
              </w:rPr>
              <w:t>(pp. 49-61). Springer Publishing.</w:t>
            </w:r>
            <w:r w:rsidR="00CE3928" w:rsidRPr="00A04C7E">
              <w:rPr>
                <w:rFonts w:ascii="Times New Roman" w:hAnsi="Times New Roman" w:cs="Times New Roman"/>
                <w:color w:val="000000" w:themeColor="text1"/>
                <w:sz w:val="22"/>
              </w:rPr>
              <w:t xml:space="preserve"> </w:t>
            </w:r>
            <w:hyperlink r:id="rId62" w:history="1">
              <w:r w:rsidR="00CE3928" w:rsidRPr="00A04C7E">
                <w:rPr>
                  <w:rStyle w:val="Hyperlink"/>
                  <w:rFonts w:ascii="Times New Roman" w:hAnsi="Times New Roman" w:cs="Times New Roman"/>
                  <w:sz w:val="22"/>
                </w:rPr>
                <w:t>https://link.springer.com/chapter/10.1007/978-3-030-13027-5_4</w:t>
              </w:r>
            </w:hyperlink>
          </w:p>
        </w:tc>
      </w:tr>
      <w:tr w:rsidR="00627A08" w:rsidRPr="00A04C7E" w14:paraId="03F313FD" w14:textId="77777777" w:rsidTr="00E90A5E">
        <w:trPr>
          <w:cantSplit/>
        </w:trPr>
        <w:tc>
          <w:tcPr>
            <w:tcW w:w="540" w:type="dxa"/>
          </w:tcPr>
          <w:p w14:paraId="1936F54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6C6BF06A" w14:textId="1E0C314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Quigley, S.P., Blevins, P.R., </w:t>
            </w: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Brodhead, M.T., &amp; Kim, S. Y. (2019). An evaluation of explicit ethical statements in telehealth research with individuals with </w:t>
            </w:r>
            <w:proofErr w:type="gramStart"/>
            <w:r w:rsidRPr="00A04C7E">
              <w:rPr>
                <w:rFonts w:ascii="Times New Roman" w:hAnsi="Times New Roman" w:cs="Times New Roman"/>
                <w:color w:val="000000" w:themeColor="text1"/>
                <w:sz w:val="22"/>
              </w:rPr>
              <w:t>Autism Spectrum Disorders</w:t>
            </w:r>
            <w:proofErr w:type="gramEnd"/>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Behavior Analysis: Research &amp; Practice</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19, </w:t>
            </w:r>
            <w:r w:rsidRPr="00A04C7E">
              <w:rPr>
                <w:rFonts w:ascii="Times New Roman" w:hAnsi="Times New Roman" w:cs="Times New Roman"/>
                <w:color w:val="000000" w:themeColor="text1"/>
                <w:sz w:val="22"/>
              </w:rPr>
              <w:t xml:space="preserve">123-135. </w:t>
            </w:r>
            <w:hyperlink r:id="rId63" w:history="1">
              <w:r w:rsidR="00CE3928" w:rsidRPr="00A04C7E">
                <w:rPr>
                  <w:rStyle w:val="Hyperlink"/>
                  <w:rFonts w:ascii="Times New Roman" w:hAnsi="Times New Roman" w:cs="Times New Roman"/>
                  <w:sz w:val="22"/>
                </w:rPr>
                <w:t>https://doi.org/10.1037/bar0000094</w:t>
              </w:r>
            </w:hyperlink>
          </w:p>
        </w:tc>
      </w:tr>
      <w:tr w:rsidR="00627A08" w:rsidRPr="00A04C7E" w14:paraId="7C9E1C99" w14:textId="77777777" w:rsidTr="00E90A5E">
        <w:trPr>
          <w:cantSplit/>
        </w:trPr>
        <w:tc>
          <w:tcPr>
            <w:tcW w:w="540" w:type="dxa"/>
          </w:tcPr>
          <w:p w14:paraId="1F527F9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3AF5A3EA" w14:textId="58C7A63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lang w:val="es-ES"/>
              </w:rPr>
              <w:t xml:space="preserve">Cox, D.J., </w:t>
            </w:r>
            <w:r w:rsidRPr="00A04C7E">
              <w:rPr>
                <w:rFonts w:ascii="Times New Roman" w:hAnsi="Times New Roman" w:cs="Times New Roman"/>
                <w:color w:val="000000" w:themeColor="text1"/>
                <w:sz w:val="22"/>
                <w:lang w:val="es-ES"/>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lang w:val="es-ES"/>
                    </w:rPr>
                    <m:t>i</m:t>
                  </m:r>
                </m:e>
              </m:acc>
            </m:oMath>
            <w:r w:rsidRPr="00A04C7E">
              <w:rPr>
                <w:rFonts w:ascii="Times New Roman" w:hAnsi="Times New Roman" w:cs="Times New Roman"/>
                <w:color w:val="000000" w:themeColor="text1"/>
                <w:sz w:val="22"/>
                <w:lang w:val="es-ES"/>
              </w:rPr>
              <w:t xml:space="preserve">var, H., &amp; Barlow, M.A. (2019). </w:t>
            </w:r>
            <w:r w:rsidRPr="00A04C7E">
              <w:rPr>
                <w:rFonts w:ascii="Times New Roman" w:hAnsi="Times New Roman" w:cs="Times New Roman"/>
                <w:color w:val="000000" w:themeColor="text1"/>
                <w:sz w:val="22"/>
              </w:rPr>
              <w:t xml:space="preserve">Multiple control responses and resurgence of human behavior. </w:t>
            </w:r>
            <w:r w:rsidRPr="00A04C7E">
              <w:rPr>
                <w:rFonts w:ascii="Times New Roman" w:hAnsi="Times New Roman" w:cs="Times New Roman"/>
                <w:i/>
                <w:color w:val="000000" w:themeColor="text1"/>
                <w:sz w:val="22"/>
              </w:rPr>
              <w:t>Behavioural Processes</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159</w:t>
            </w:r>
            <w:r w:rsidRPr="00A04C7E">
              <w:rPr>
                <w:rFonts w:ascii="Times New Roman" w:hAnsi="Times New Roman" w:cs="Times New Roman"/>
                <w:color w:val="000000" w:themeColor="text1"/>
                <w:sz w:val="22"/>
              </w:rPr>
              <w:t xml:space="preserve">, 93-99. </w:t>
            </w:r>
            <w:hyperlink r:id="rId64" w:history="1">
              <w:r w:rsidR="00CE3928" w:rsidRPr="00A04C7E">
                <w:rPr>
                  <w:rStyle w:val="Hyperlink"/>
                  <w:rFonts w:ascii="Times New Roman" w:hAnsi="Times New Roman" w:cs="Times New Roman"/>
                  <w:sz w:val="22"/>
                </w:rPr>
                <w:t>https://doi.org/10.1013/j.beproc.2018.12.003</w:t>
              </w:r>
            </w:hyperlink>
          </w:p>
        </w:tc>
      </w:tr>
      <w:tr w:rsidR="00627A08" w:rsidRPr="00A04C7E" w14:paraId="7AB27EA4" w14:textId="77777777" w:rsidTr="00E90A5E">
        <w:trPr>
          <w:cantSplit/>
        </w:trPr>
        <w:tc>
          <w:tcPr>
            <w:tcW w:w="540" w:type="dxa"/>
          </w:tcPr>
          <w:p w14:paraId="58BC1C8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43A060E8" w14:textId="21FB548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&amp; Dallery, J. (2018). Verbal behavior and risky choice in humans: Exploring the boundaries of the description-experience gap.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301-308</w:t>
            </w:r>
            <w:r w:rsidRPr="00A04C7E">
              <w:rPr>
                <w:rFonts w:ascii="Times New Roman" w:hAnsi="Times New Roman" w:cs="Times New Roman"/>
                <w:i/>
                <w:color w:val="000000" w:themeColor="text1"/>
                <w:sz w:val="22"/>
              </w:rPr>
              <w:t xml:space="preserve"> </w:t>
            </w:r>
            <w:hyperlink r:id="rId65" w:history="1">
              <w:r w:rsidR="00CE3928" w:rsidRPr="00A04C7E">
                <w:rPr>
                  <w:rStyle w:val="Hyperlink"/>
                  <w:rFonts w:ascii="Times New Roman" w:hAnsi="Times New Roman" w:cs="Times New Roman"/>
                  <w:sz w:val="22"/>
                </w:rPr>
                <w:t>https://doi.org/10.1016/j.beproc.2018.09.002</w:t>
              </w:r>
            </w:hyperlink>
          </w:p>
        </w:tc>
      </w:tr>
      <w:tr w:rsidR="00627A08" w:rsidRPr="00A04C7E" w14:paraId="2CD7FB7F" w14:textId="77777777" w:rsidTr="00E90A5E">
        <w:trPr>
          <w:cantSplit/>
        </w:trPr>
        <w:tc>
          <w:tcPr>
            <w:tcW w:w="540" w:type="dxa"/>
          </w:tcPr>
          <w:p w14:paraId="2CB15C08"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2B245B86" w14:textId="11C88AB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Fernand, J.K., *</w:t>
            </w:r>
            <w:proofErr w:type="spellStart"/>
            <w:r w:rsidRPr="00A04C7E">
              <w:rPr>
                <w:rFonts w:ascii="Times New Roman" w:hAnsi="Times New Roman" w:cs="Times New Roman"/>
                <w:color w:val="000000" w:themeColor="text1"/>
                <w:sz w:val="22"/>
              </w:rPr>
              <w:t>Amanieh</w:t>
            </w:r>
            <w:proofErr w:type="spellEnd"/>
            <w:r w:rsidRPr="00A04C7E">
              <w:rPr>
                <w:rFonts w:ascii="Times New Roman" w:hAnsi="Times New Roman" w:cs="Times New Roman"/>
                <w:color w:val="000000" w:themeColor="text1"/>
                <w:sz w:val="22"/>
              </w:rPr>
              <w:t xml:space="preserve">,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&amp; Dorey, N.R. (2018). Any reward will do: Effects of reversed contingencies on size preference with pet dogs (</w:t>
            </w:r>
            <w:r w:rsidRPr="00A04C7E">
              <w:rPr>
                <w:rFonts w:ascii="Times New Roman" w:hAnsi="Times New Roman" w:cs="Times New Roman"/>
                <w:i/>
                <w:color w:val="000000" w:themeColor="text1"/>
                <w:sz w:val="22"/>
              </w:rPr>
              <w:t xml:space="preserve">Canis lupus </w:t>
            </w:r>
            <w:proofErr w:type="spellStart"/>
            <w:r w:rsidRPr="00A04C7E">
              <w:rPr>
                <w:rFonts w:ascii="Times New Roman" w:hAnsi="Times New Roman" w:cs="Times New Roman"/>
                <w:i/>
                <w:color w:val="000000" w:themeColor="text1"/>
                <w:sz w:val="22"/>
              </w:rPr>
              <w:t>familiaris</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Learning &amp; Behavior</w:t>
            </w:r>
            <w:r w:rsidRPr="00A04C7E">
              <w:rPr>
                <w:rFonts w:ascii="Times New Roman" w:hAnsi="Times New Roman" w:cs="Times New Roman"/>
                <w:color w:val="000000" w:themeColor="text1"/>
                <w:sz w:val="22"/>
              </w:rPr>
              <w:t xml:space="preserve">, </w:t>
            </w:r>
            <w:r w:rsidRPr="00A04C7E">
              <w:rPr>
                <w:rFonts w:ascii="Times New Roman" w:hAnsi="Times New Roman" w:cs="Times New Roman"/>
                <w:i/>
                <w:color w:val="000000" w:themeColor="text1"/>
                <w:sz w:val="22"/>
              </w:rPr>
              <w:t xml:space="preserve">46, </w:t>
            </w:r>
            <w:r w:rsidRPr="00A04C7E">
              <w:rPr>
                <w:rFonts w:ascii="Times New Roman" w:hAnsi="Times New Roman" w:cs="Times New Roman"/>
                <w:color w:val="000000" w:themeColor="text1"/>
                <w:sz w:val="22"/>
              </w:rPr>
              <w:t xml:space="preserve">472-478. </w:t>
            </w:r>
            <w:hyperlink r:id="rId66" w:history="1">
              <w:r w:rsidR="00CE3928" w:rsidRPr="00A04C7E">
                <w:rPr>
                  <w:rStyle w:val="Hyperlink"/>
                  <w:rFonts w:ascii="Times New Roman" w:hAnsi="Times New Roman" w:cs="Times New Roman"/>
                  <w:sz w:val="22"/>
                </w:rPr>
                <w:t>https://doi.org/10.3758/s13420-018-0343-0</w:t>
              </w:r>
            </w:hyperlink>
          </w:p>
        </w:tc>
      </w:tr>
      <w:tr w:rsidR="00627A08" w:rsidRPr="00A04C7E" w14:paraId="4C07A1DF" w14:textId="77777777" w:rsidTr="00E90A5E">
        <w:trPr>
          <w:cantSplit/>
        </w:trPr>
        <w:tc>
          <w:tcPr>
            <w:tcW w:w="540" w:type="dxa"/>
          </w:tcPr>
          <w:p w14:paraId="74D80C7A"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F63A041" w14:textId="143838E8"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lang w:val="es-ES"/>
              </w:rPr>
              <w:t>Dorey</w:t>
            </w:r>
            <w:proofErr w:type="spellEnd"/>
            <w:r w:rsidRPr="00A04C7E">
              <w:rPr>
                <w:rFonts w:ascii="Times New Roman" w:hAnsi="Times New Roman" w:cs="Times New Roman"/>
                <w:color w:val="000000" w:themeColor="text1"/>
                <w:sz w:val="22"/>
                <w:lang w:val="es-ES"/>
              </w:rPr>
              <w:t xml:space="preserve">, N.R.,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Function matters: A review of terminological differences in applied and basic clicker training research. </w:t>
            </w:r>
            <w:proofErr w:type="spellStart"/>
            <w:r w:rsidRPr="00A04C7E">
              <w:rPr>
                <w:rFonts w:ascii="Times New Roman" w:hAnsi="Times New Roman" w:cs="Times New Roman"/>
                <w:i/>
                <w:color w:val="000000" w:themeColor="text1"/>
                <w:sz w:val="22"/>
              </w:rPr>
              <w:t>PeerJ</w:t>
            </w:r>
            <w:proofErr w:type="spellEnd"/>
            <w:r w:rsidRPr="00A04C7E">
              <w:rPr>
                <w:rFonts w:ascii="Times New Roman" w:hAnsi="Times New Roman" w:cs="Times New Roman"/>
                <w:i/>
                <w:color w:val="000000" w:themeColor="text1"/>
                <w:sz w:val="22"/>
              </w:rPr>
              <w:t>.</w:t>
            </w:r>
            <w:r w:rsidRPr="00A04C7E">
              <w:rPr>
                <w:rFonts w:ascii="Times New Roman" w:hAnsi="Times New Roman" w:cs="Times New Roman"/>
                <w:color w:val="000000" w:themeColor="text1"/>
                <w:sz w:val="22"/>
              </w:rPr>
              <w:t xml:space="preserve"> </w:t>
            </w:r>
            <w:hyperlink r:id="rId67" w:history="1">
              <w:r w:rsidR="00CE3928" w:rsidRPr="00A04C7E">
                <w:rPr>
                  <w:rStyle w:val="Hyperlink"/>
                  <w:rFonts w:ascii="Times New Roman" w:hAnsi="Times New Roman" w:cs="Times New Roman"/>
                  <w:sz w:val="22"/>
                </w:rPr>
                <w:t>https://doi.org/10.7717/peerj.5621</w:t>
              </w:r>
            </w:hyperlink>
          </w:p>
        </w:tc>
      </w:tr>
      <w:tr w:rsidR="00627A08" w:rsidRPr="00A04C7E" w14:paraId="48683678" w14:textId="77777777" w:rsidTr="00E90A5E">
        <w:trPr>
          <w:cantSplit/>
        </w:trPr>
        <w:tc>
          <w:tcPr>
            <w:tcW w:w="540" w:type="dxa"/>
          </w:tcPr>
          <w:p w14:paraId="5BD9D40F"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EA91A71" w14:textId="4A940243"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Villegas, A., &amp; Barlow, M.A. (2018). Lost in translation: A reply to </w:t>
            </w:r>
            <w:proofErr w:type="spellStart"/>
            <w:r w:rsidRPr="00A04C7E">
              <w:rPr>
                <w:rFonts w:ascii="Times New Roman" w:hAnsi="Times New Roman" w:cs="Times New Roman"/>
                <w:color w:val="000000" w:themeColor="text1"/>
                <w:sz w:val="22"/>
              </w:rPr>
              <w:t>Shyman</w:t>
            </w:r>
            <w:proofErr w:type="spellEnd"/>
            <w:r w:rsidRPr="00A04C7E">
              <w:rPr>
                <w:rFonts w:ascii="Times New Roman" w:hAnsi="Times New Roman" w:cs="Times New Roman"/>
                <w:color w:val="000000" w:themeColor="text1"/>
                <w:sz w:val="22"/>
              </w:rPr>
              <w:t xml:space="preserve"> (2016). </w:t>
            </w:r>
            <w:r w:rsidRPr="00A04C7E">
              <w:rPr>
                <w:rFonts w:ascii="Times New Roman" w:hAnsi="Times New Roman" w:cs="Times New Roman"/>
                <w:i/>
                <w:color w:val="000000" w:themeColor="text1"/>
                <w:sz w:val="22"/>
              </w:rPr>
              <w:t xml:space="preserve">Intellectual and Developmental Disabilities, 56, </w:t>
            </w:r>
            <w:r w:rsidRPr="00A04C7E">
              <w:rPr>
                <w:rFonts w:ascii="Times New Roman" w:hAnsi="Times New Roman" w:cs="Times New Roman"/>
                <w:color w:val="000000" w:themeColor="text1"/>
                <w:sz w:val="22"/>
              </w:rPr>
              <w:t xml:space="preserve">278-286. </w:t>
            </w:r>
            <w:r w:rsidR="007E59E2">
              <w:rPr>
                <w:rFonts w:ascii="Times New Roman" w:hAnsi="Times New Roman" w:cs="Times New Roman"/>
                <w:color w:val="000000" w:themeColor="text1"/>
                <w:sz w:val="22"/>
              </w:rPr>
              <w:br/>
            </w:r>
            <w:hyperlink r:id="rId68" w:history="1">
              <w:r w:rsidR="00E74913" w:rsidRPr="00402679">
                <w:rPr>
                  <w:rStyle w:val="Hyperlink"/>
                  <w:rFonts w:ascii="Times New Roman" w:hAnsi="Times New Roman" w:cs="Times New Roman"/>
                  <w:sz w:val="22"/>
                </w:rPr>
                <w:t>https://doi.org/10.1352/1934-9556-56.5.278</w:t>
              </w:r>
            </w:hyperlink>
          </w:p>
        </w:tc>
      </w:tr>
      <w:tr w:rsidR="00627A08" w:rsidRPr="00A04C7E" w14:paraId="258E0618" w14:textId="77777777" w:rsidTr="00E90A5E">
        <w:trPr>
          <w:cantSplit/>
        </w:trPr>
        <w:tc>
          <w:tcPr>
            <w:tcW w:w="540" w:type="dxa"/>
          </w:tcPr>
          <w:p w14:paraId="60FE762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1D06B658" w14:textId="2A33AD1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lang w:val="es-ES"/>
              </w:rPr>
              <w:t>*Miranda, M., *</w:t>
            </w:r>
            <w:proofErr w:type="spellStart"/>
            <w:r w:rsidRPr="00A04C7E">
              <w:rPr>
                <w:rFonts w:ascii="Times New Roman" w:hAnsi="Times New Roman" w:cs="Times New Roman"/>
                <w:color w:val="000000" w:themeColor="text1"/>
                <w:sz w:val="22"/>
                <w:lang w:val="es-ES"/>
              </w:rPr>
              <w:t>Drabek</w:t>
            </w:r>
            <w:proofErr w:type="spellEnd"/>
            <w:r w:rsidRPr="00A04C7E">
              <w:rPr>
                <w:rFonts w:ascii="Times New Roman" w:hAnsi="Times New Roman" w:cs="Times New Roman"/>
                <w:color w:val="000000" w:themeColor="text1"/>
                <w:sz w:val="22"/>
                <w:lang w:val="es-ES"/>
              </w:rPr>
              <w:t xml:space="preserve">, A., &amp; </w:t>
            </w:r>
            <w:r w:rsidRPr="00A04C7E">
              <w:rPr>
                <w:rFonts w:ascii="Times New Roman" w:hAnsi="Times New Roman" w:cs="Times New Roman"/>
                <w:b/>
                <w:i/>
                <w:color w:val="000000" w:themeColor="text1"/>
                <w:sz w:val="22"/>
                <w:lang w:val="es-ES"/>
              </w:rPr>
              <w:t>Cox, D.J.</w:t>
            </w:r>
            <w:r w:rsidRPr="00A04C7E">
              <w:rPr>
                <w:rFonts w:ascii="Times New Roman" w:hAnsi="Times New Roman" w:cs="Times New Roman"/>
                <w:color w:val="000000" w:themeColor="text1"/>
                <w:sz w:val="22"/>
                <w:lang w:val="es-ES"/>
              </w:rPr>
              <w:t xml:space="preserve"> (2018). </w:t>
            </w:r>
            <w:r w:rsidRPr="00A04C7E">
              <w:rPr>
                <w:rFonts w:ascii="Times New Roman" w:hAnsi="Times New Roman" w:cs="Times New Roman"/>
                <w:color w:val="000000" w:themeColor="text1"/>
                <w:sz w:val="22"/>
              </w:rPr>
              <w:t xml:space="preserve">Further comparison of 5-trial adjusting delay and probability tasks over a wide range of amounts. </w:t>
            </w:r>
            <w:r w:rsidRPr="00A04C7E">
              <w:rPr>
                <w:rFonts w:ascii="Times New Roman" w:hAnsi="Times New Roman" w:cs="Times New Roman"/>
                <w:i/>
                <w:color w:val="000000" w:themeColor="text1"/>
                <w:sz w:val="22"/>
              </w:rPr>
              <w:t xml:space="preserve">Behavioural Processes, 157, </w:t>
            </w:r>
            <w:r w:rsidRPr="00A04C7E">
              <w:rPr>
                <w:rFonts w:ascii="Times New Roman" w:hAnsi="Times New Roman" w:cs="Times New Roman"/>
                <w:color w:val="000000" w:themeColor="text1"/>
                <w:sz w:val="22"/>
              </w:rPr>
              <w:t xml:space="preserve">7-10. </w:t>
            </w:r>
            <w:hyperlink r:id="rId69" w:history="1">
              <w:r w:rsidR="00CE3928" w:rsidRPr="00A04C7E">
                <w:rPr>
                  <w:rStyle w:val="Hyperlink"/>
                  <w:rFonts w:ascii="Times New Roman" w:hAnsi="Times New Roman" w:cs="Times New Roman"/>
                  <w:sz w:val="22"/>
                </w:rPr>
                <w:t>https://doi.org/10.1016/beproc.2018.08.004</w:t>
              </w:r>
            </w:hyperlink>
          </w:p>
        </w:tc>
      </w:tr>
      <w:tr w:rsidR="00627A08" w:rsidRPr="00A04C7E" w14:paraId="5885BF66" w14:textId="77777777" w:rsidTr="00E90A5E">
        <w:trPr>
          <w:cantSplit/>
        </w:trPr>
        <w:tc>
          <w:tcPr>
            <w:tcW w:w="540" w:type="dxa"/>
          </w:tcPr>
          <w:p w14:paraId="548C7C11"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2C807E9B" w14:textId="4C9D08B2"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&amp; Dallery, J. (2018). Influence of second outcome on monetary discounting. </w:t>
            </w:r>
            <w:r w:rsidRPr="00A04C7E">
              <w:rPr>
                <w:rFonts w:ascii="Times New Roman" w:hAnsi="Times New Roman" w:cs="Times New Roman"/>
                <w:i/>
                <w:color w:val="000000" w:themeColor="text1"/>
                <w:sz w:val="22"/>
              </w:rPr>
              <w:t xml:space="preserve">Behavioural Processes, 153, </w:t>
            </w:r>
            <w:r w:rsidRPr="00A04C7E">
              <w:rPr>
                <w:rFonts w:ascii="Times New Roman" w:hAnsi="Times New Roman" w:cs="Times New Roman"/>
                <w:color w:val="000000" w:themeColor="text1"/>
                <w:sz w:val="22"/>
              </w:rPr>
              <w:t xml:space="preserve">84-91. </w:t>
            </w:r>
            <w:hyperlink r:id="rId70" w:history="1">
              <w:r w:rsidR="00CE3928" w:rsidRPr="00A04C7E">
                <w:rPr>
                  <w:rStyle w:val="Hyperlink"/>
                  <w:rFonts w:ascii="Times New Roman" w:hAnsi="Times New Roman" w:cs="Times New Roman"/>
                  <w:sz w:val="22"/>
                </w:rPr>
                <w:t>https://doi.org/10.1016/j.beproc.2018.05.012</w:t>
              </w:r>
            </w:hyperlink>
          </w:p>
        </w:tc>
      </w:tr>
      <w:tr w:rsidR="00627A08" w:rsidRPr="00A04C7E" w14:paraId="1F1E55F5" w14:textId="77777777" w:rsidTr="00E90A5E">
        <w:trPr>
          <w:cantSplit/>
        </w:trPr>
        <w:tc>
          <w:tcPr>
            <w:tcW w:w="540" w:type="dxa"/>
          </w:tcPr>
          <w:p w14:paraId="1E0C83A6"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12337BE" w14:textId="5809637D"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Brodhead, M.T., Quigley, S.P.,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(2018). How to identify ethical practices in organizations prior to employment. </w:t>
            </w:r>
            <w:r w:rsidRPr="00A04C7E">
              <w:rPr>
                <w:rFonts w:ascii="Times New Roman" w:hAnsi="Times New Roman" w:cs="Times New Roman"/>
                <w:i/>
                <w:color w:val="000000" w:themeColor="text1"/>
                <w:sz w:val="22"/>
              </w:rPr>
              <w:t xml:space="preserve">Behavior Analysis in Practice, 11, </w:t>
            </w:r>
            <w:r w:rsidRPr="00A04C7E">
              <w:rPr>
                <w:rFonts w:ascii="Times New Roman" w:hAnsi="Times New Roman" w:cs="Times New Roman"/>
                <w:color w:val="000000" w:themeColor="text1"/>
                <w:sz w:val="22"/>
              </w:rPr>
              <w:t>165-173.</w:t>
            </w:r>
            <w:r w:rsidRPr="00A04C7E">
              <w:rPr>
                <w:rFonts w:ascii="Times New Roman" w:hAnsi="Times New Roman" w:cs="Times New Roman"/>
                <w:i/>
                <w:color w:val="000000" w:themeColor="text1"/>
                <w:sz w:val="22"/>
              </w:rPr>
              <w:t xml:space="preserve"> </w:t>
            </w:r>
            <w:hyperlink r:id="rId71" w:history="1">
              <w:r w:rsidR="00CE3928" w:rsidRPr="00A04C7E">
                <w:rPr>
                  <w:rStyle w:val="Hyperlink"/>
                  <w:rFonts w:ascii="Times New Roman" w:hAnsi="Times New Roman" w:cs="Times New Roman"/>
                  <w:sz w:val="22"/>
                </w:rPr>
                <w:t>https://doi.org/10.1007/s40617-018-0235-y</w:t>
              </w:r>
            </w:hyperlink>
          </w:p>
        </w:tc>
      </w:tr>
      <w:tr w:rsidR="00627A08" w:rsidRPr="00A04C7E" w14:paraId="0BF23ED2" w14:textId="77777777" w:rsidTr="00E90A5E">
        <w:trPr>
          <w:cantSplit/>
        </w:trPr>
        <w:tc>
          <w:tcPr>
            <w:tcW w:w="540" w:type="dxa"/>
          </w:tcPr>
          <w:p w14:paraId="69D45AFD"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12B38497" w14:textId="524E50B0"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Bol</w:t>
            </w:r>
            <m:oMath>
              <m:acc>
                <m:accPr>
                  <m:chr m:val="́"/>
                  <m:ctrlPr>
                    <w:rPr>
                      <w:rFonts w:ascii="Cambria Math" w:hAnsi="Cambria Math" w:cs="Times New Roman"/>
                      <w:i/>
                      <w:color w:val="000000" w:themeColor="text1"/>
                      <w:sz w:val="22"/>
                    </w:rPr>
                  </m:ctrlPr>
                </m:accPr>
                <m:e>
                  <m:r>
                    <m:rPr>
                      <m:sty m:val="p"/>
                    </m:rPr>
                    <w:rPr>
                      <w:rFonts w:ascii="Cambria Math" w:hAnsi="Cambria Math" w:cs="Times New Roman"/>
                      <w:color w:val="000000" w:themeColor="text1"/>
                      <w:sz w:val="22"/>
                    </w:rPr>
                    <m:t>i</m:t>
                  </m:r>
                </m:e>
              </m:acc>
            </m:oMath>
            <w:r w:rsidRPr="00A04C7E">
              <w:rPr>
                <w:rFonts w:ascii="Times New Roman" w:hAnsi="Times New Roman" w:cs="Times New Roman"/>
                <w:color w:val="000000" w:themeColor="text1"/>
                <w:sz w:val="22"/>
              </w:rPr>
              <w:t xml:space="preserve">var, H., </w:t>
            </w:r>
            <w:r w:rsidRPr="00A04C7E">
              <w:rPr>
                <w:rFonts w:ascii="Times New Roman" w:hAnsi="Times New Roman" w:cs="Times New Roman"/>
                <w:b/>
                <w:i/>
                <w:color w:val="000000" w:themeColor="text1"/>
                <w:sz w:val="22"/>
              </w:rPr>
              <w:t xml:space="preserve">Cox, D.J., </w:t>
            </w:r>
            <w:r w:rsidRPr="00A04C7E">
              <w:rPr>
                <w:rFonts w:ascii="Times New Roman" w:hAnsi="Times New Roman" w:cs="Times New Roman"/>
                <w:color w:val="000000" w:themeColor="text1"/>
                <w:sz w:val="22"/>
              </w:rPr>
              <w:t xml:space="preserve">Barlow, M.A., &amp; Dallery, J. (2017). Evaluating resurgence procedures in a human operant laboratory. </w:t>
            </w:r>
            <w:r w:rsidRPr="00A04C7E">
              <w:rPr>
                <w:rFonts w:ascii="Times New Roman" w:hAnsi="Times New Roman" w:cs="Times New Roman"/>
                <w:i/>
                <w:color w:val="000000" w:themeColor="text1"/>
                <w:sz w:val="22"/>
              </w:rPr>
              <w:t xml:space="preserve">Behavioural Processes, 140, </w:t>
            </w:r>
            <w:r w:rsidRPr="00A04C7E">
              <w:rPr>
                <w:rFonts w:ascii="Times New Roman" w:hAnsi="Times New Roman" w:cs="Times New Roman"/>
                <w:color w:val="000000" w:themeColor="text1"/>
                <w:sz w:val="22"/>
              </w:rPr>
              <w:t>150-160</w:t>
            </w:r>
            <w:r w:rsidRPr="00A04C7E">
              <w:rPr>
                <w:rFonts w:ascii="Times New Roman" w:hAnsi="Times New Roman" w:cs="Times New Roman"/>
                <w:i/>
                <w:color w:val="000000" w:themeColor="text1"/>
                <w:sz w:val="22"/>
              </w:rPr>
              <w:t xml:space="preserve">. </w:t>
            </w:r>
            <w:hyperlink r:id="rId72" w:history="1">
              <w:r w:rsidR="00CE3928" w:rsidRPr="00A04C7E">
                <w:rPr>
                  <w:rStyle w:val="Hyperlink"/>
                  <w:rFonts w:ascii="Times New Roman" w:hAnsi="Times New Roman" w:cs="Times New Roman"/>
                  <w:sz w:val="22"/>
                </w:rPr>
                <w:t>https://doi.org/10.1016/j.beproc.201.05.004</w:t>
              </w:r>
            </w:hyperlink>
          </w:p>
        </w:tc>
      </w:tr>
      <w:tr w:rsidR="00627A08" w:rsidRPr="00A04C7E" w14:paraId="519E4382" w14:textId="77777777" w:rsidTr="00E90A5E">
        <w:trPr>
          <w:cantSplit/>
        </w:trPr>
        <w:tc>
          <w:tcPr>
            <w:tcW w:w="540" w:type="dxa"/>
          </w:tcPr>
          <w:p w14:paraId="6760A6F9"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6.</w:t>
            </w:r>
          </w:p>
        </w:tc>
        <w:tc>
          <w:tcPr>
            <w:tcW w:w="8910" w:type="dxa"/>
          </w:tcPr>
          <w:p w14:paraId="01F29081" w14:textId="499826C5"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Sosine, J., &amp; Dallery, J. (2017). Application of the matching law to pitch selection in professional baseball. </w:t>
            </w:r>
            <w:r w:rsidRPr="00A04C7E">
              <w:rPr>
                <w:rFonts w:ascii="Times New Roman" w:hAnsi="Times New Roman" w:cs="Times New Roman"/>
                <w:i/>
                <w:color w:val="000000" w:themeColor="text1"/>
                <w:sz w:val="22"/>
              </w:rPr>
              <w:t xml:space="preserve">Journal of Applied Behavior Analysis, 50, </w:t>
            </w:r>
            <w:r w:rsidRPr="00A04C7E">
              <w:rPr>
                <w:rFonts w:ascii="Times New Roman" w:hAnsi="Times New Roman" w:cs="Times New Roman"/>
                <w:color w:val="000000" w:themeColor="text1"/>
                <w:sz w:val="22"/>
              </w:rPr>
              <w:t>393-406</w:t>
            </w:r>
            <w:r w:rsidRPr="00A04C7E">
              <w:rPr>
                <w:rFonts w:ascii="Times New Roman" w:hAnsi="Times New Roman" w:cs="Times New Roman"/>
                <w:i/>
                <w:color w:val="000000" w:themeColor="text1"/>
                <w:sz w:val="22"/>
              </w:rPr>
              <w:t xml:space="preserve">. </w:t>
            </w:r>
            <w:hyperlink r:id="rId73" w:history="1">
              <w:r w:rsidR="00CE3928" w:rsidRPr="00A04C7E">
                <w:rPr>
                  <w:rStyle w:val="Hyperlink"/>
                  <w:rFonts w:ascii="Times New Roman" w:hAnsi="Times New Roman" w:cs="Times New Roman"/>
                  <w:sz w:val="22"/>
                </w:rPr>
                <w:t>https://doi.org/10.1002/jaba.381</w:t>
              </w:r>
            </w:hyperlink>
          </w:p>
        </w:tc>
      </w:tr>
      <w:tr w:rsidR="00627A08" w:rsidRPr="00A04C7E" w14:paraId="75914D39" w14:textId="77777777" w:rsidTr="00E90A5E">
        <w:trPr>
          <w:cantSplit/>
        </w:trPr>
        <w:tc>
          <w:tcPr>
            <w:tcW w:w="540" w:type="dxa"/>
          </w:tcPr>
          <w:p w14:paraId="3F90B73C"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2DD23D95" w14:textId="448CFA47"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proofErr w:type="spellStart"/>
            <w:r w:rsidRPr="00A04C7E">
              <w:rPr>
                <w:rFonts w:ascii="Times New Roman" w:hAnsi="Times New Roman" w:cs="Times New Roman"/>
                <w:color w:val="000000" w:themeColor="text1"/>
                <w:sz w:val="22"/>
              </w:rPr>
              <w:t>Bialeszek</w:t>
            </w:r>
            <w:proofErr w:type="spellEnd"/>
            <w:r w:rsidRPr="00A04C7E">
              <w:rPr>
                <w:rFonts w:ascii="Times New Roman" w:hAnsi="Times New Roman" w:cs="Times New Roman"/>
                <w:color w:val="000000" w:themeColor="text1"/>
                <w:sz w:val="22"/>
              </w:rPr>
              <w:t xml:space="preserve">, W., </w:t>
            </w:r>
            <w:proofErr w:type="spellStart"/>
            <w:r w:rsidRPr="00A04C7E">
              <w:rPr>
                <w:rFonts w:ascii="Times New Roman" w:hAnsi="Times New Roman" w:cs="Times New Roman"/>
                <w:color w:val="000000" w:themeColor="text1"/>
                <w:sz w:val="22"/>
              </w:rPr>
              <w:t>Marcowski</w:t>
            </w:r>
            <w:proofErr w:type="spellEnd"/>
            <w:r w:rsidRPr="00A04C7E">
              <w:rPr>
                <w:rFonts w:ascii="Times New Roman" w:hAnsi="Times New Roman" w:cs="Times New Roman"/>
                <w:color w:val="000000" w:themeColor="text1"/>
                <w:sz w:val="22"/>
              </w:rPr>
              <w:t xml:space="preserve">, P., &amp; </w:t>
            </w: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(2017). Differences in delay, but not probability, discounting in smokers, never smokers, and current e-cigarette users. </w:t>
            </w:r>
            <w:r w:rsidRPr="00A04C7E">
              <w:rPr>
                <w:rFonts w:ascii="Times New Roman" w:hAnsi="Times New Roman" w:cs="Times New Roman"/>
                <w:i/>
                <w:color w:val="000000" w:themeColor="text1"/>
                <w:sz w:val="22"/>
              </w:rPr>
              <w:t xml:space="preserve">The Psychological Record, 67, </w:t>
            </w:r>
            <w:r w:rsidRPr="00A04C7E">
              <w:rPr>
                <w:rFonts w:ascii="Times New Roman" w:hAnsi="Times New Roman" w:cs="Times New Roman"/>
                <w:color w:val="000000" w:themeColor="text1"/>
                <w:sz w:val="22"/>
              </w:rPr>
              <w:t xml:space="preserve">223-230. </w:t>
            </w:r>
            <w:hyperlink r:id="rId74" w:history="1">
              <w:r w:rsidR="00CE3928" w:rsidRPr="00A04C7E">
                <w:rPr>
                  <w:rStyle w:val="Hyperlink"/>
                  <w:rFonts w:ascii="Times New Roman" w:hAnsi="Times New Roman" w:cs="Times New Roman"/>
                  <w:sz w:val="22"/>
                </w:rPr>
                <w:t>https://doi.org/10.1007/s40732-017-0244-1</w:t>
              </w:r>
            </w:hyperlink>
          </w:p>
        </w:tc>
      </w:tr>
      <w:tr w:rsidR="00627A08" w:rsidRPr="00A04C7E" w14:paraId="4F9CF415" w14:textId="77777777" w:rsidTr="00E90A5E">
        <w:trPr>
          <w:cantSplit/>
        </w:trPr>
        <w:tc>
          <w:tcPr>
            <w:tcW w:w="540" w:type="dxa"/>
          </w:tcPr>
          <w:p w14:paraId="624C8A94"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2D6D27CF" w14:textId="6B8A00AB"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w:t>
            </w:r>
            <w:r w:rsidRPr="00A04C7E">
              <w:rPr>
                <w:rFonts w:ascii="Times New Roman" w:hAnsi="Times New Roman" w:cs="Times New Roman"/>
                <w:color w:val="000000" w:themeColor="text1"/>
                <w:sz w:val="22"/>
              </w:rPr>
              <w:t>.</w:t>
            </w:r>
            <w:r w:rsidRPr="00A04C7E">
              <w:rPr>
                <w:rFonts w:ascii="Times New Roman" w:hAnsi="Times New Roman" w:cs="Times New Roman"/>
                <w:b/>
                <w:i/>
                <w:color w:val="000000" w:themeColor="text1"/>
                <w:sz w:val="22"/>
              </w:rPr>
              <w:t xml:space="preserve">J. </w:t>
            </w:r>
            <w:r w:rsidRPr="00A04C7E">
              <w:rPr>
                <w:rFonts w:ascii="Times New Roman" w:hAnsi="Times New Roman" w:cs="Times New Roman"/>
                <w:color w:val="000000" w:themeColor="text1"/>
                <w:sz w:val="22"/>
              </w:rPr>
              <w:t xml:space="preserve">(2016). Developing coalitions for effective action: </w:t>
            </w:r>
            <w:r w:rsidRPr="00A04C7E">
              <w:rPr>
                <w:rFonts w:ascii="Times New Roman" w:hAnsi="Times New Roman" w:cs="Times New Roman"/>
                <w:i/>
                <w:color w:val="000000" w:themeColor="text1"/>
                <w:sz w:val="22"/>
              </w:rPr>
              <w:t>The Five Horsemen of the Modern World: Climate, Food, Water, Disease, and Obesity.</w:t>
            </w:r>
            <w:r w:rsidRPr="00A04C7E">
              <w:rPr>
                <w:rFonts w:ascii="Times New Roman" w:hAnsi="Times New Roman" w:cs="Times New Roman"/>
                <w:color w:val="000000" w:themeColor="text1"/>
                <w:sz w:val="22"/>
              </w:rPr>
              <w:t xml:space="preserve"> By, Daniel Callahan. </w:t>
            </w:r>
            <w:r w:rsidRPr="00A04C7E">
              <w:rPr>
                <w:rFonts w:ascii="Times New Roman" w:hAnsi="Times New Roman" w:cs="Times New Roman"/>
                <w:i/>
                <w:color w:val="000000" w:themeColor="text1"/>
                <w:sz w:val="22"/>
              </w:rPr>
              <w:t xml:space="preserve">Behavior and Social Issues, 25, </w:t>
            </w:r>
            <w:r w:rsidRPr="00A04C7E">
              <w:rPr>
                <w:rFonts w:ascii="Times New Roman" w:hAnsi="Times New Roman" w:cs="Times New Roman"/>
                <w:color w:val="000000" w:themeColor="text1"/>
                <w:sz w:val="22"/>
              </w:rPr>
              <w:t>99-102</w:t>
            </w:r>
            <w:r w:rsidRPr="00A04C7E">
              <w:rPr>
                <w:rFonts w:ascii="Times New Roman" w:hAnsi="Times New Roman" w:cs="Times New Roman"/>
                <w:i/>
                <w:color w:val="000000" w:themeColor="text1"/>
                <w:sz w:val="22"/>
              </w:rPr>
              <w:t xml:space="preserve">. </w:t>
            </w:r>
            <w:hyperlink r:id="rId75" w:history="1">
              <w:r w:rsidR="00CE3928" w:rsidRPr="00A04C7E">
                <w:rPr>
                  <w:rStyle w:val="Hyperlink"/>
                  <w:rFonts w:ascii="Times New Roman" w:hAnsi="Times New Roman" w:cs="Times New Roman"/>
                  <w:sz w:val="22"/>
                </w:rPr>
                <w:t>https://doi.org/10.5210/bsi.v.25i0.6871</w:t>
              </w:r>
            </w:hyperlink>
          </w:p>
        </w:tc>
      </w:tr>
      <w:tr w:rsidR="00627A08" w:rsidRPr="00A04C7E" w14:paraId="0BFC7263" w14:textId="77777777" w:rsidTr="00E90A5E">
        <w:trPr>
          <w:cantSplit/>
        </w:trPr>
        <w:tc>
          <w:tcPr>
            <w:tcW w:w="540" w:type="dxa"/>
          </w:tcPr>
          <w:p w14:paraId="534CB93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41699EC3" w14:textId="34B0B57E" w:rsidR="00CE3928" w:rsidRPr="00A04C7E" w:rsidRDefault="00627A08" w:rsidP="00CE392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i/>
                <w:color w:val="000000" w:themeColor="text1"/>
                <w:sz w:val="22"/>
              </w:rPr>
              <w:t xml:space="preserve"> </w:t>
            </w:r>
            <w:r w:rsidRPr="00A04C7E">
              <w:rPr>
                <w:rFonts w:ascii="Times New Roman" w:hAnsi="Times New Roman" w:cs="Times New Roman"/>
                <w:color w:val="000000" w:themeColor="text1"/>
                <w:sz w:val="22"/>
              </w:rPr>
              <w:t xml:space="preserve">&amp; Dallery, J. (2016). Effects of delay and probability combinations on discounting in humans. </w:t>
            </w:r>
            <w:r w:rsidRPr="00A04C7E">
              <w:rPr>
                <w:rFonts w:ascii="Times New Roman" w:hAnsi="Times New Roman" w:cs="Times New Roman"/>
                <w:i/>
                <w:color w:val="000000" w:themeColor="text1"/>
                <w:sz w:val="22"/>
              </w:rPr>
              <w:t xml:space="preserve">Behavioural Processes, 131, </w:t>
            </w:r>
            <w:r w:rsidRPr="00A04C7E">
              <w:rPr>
                <w:rFonts w:ascii="Times New Roman" w:hAnsi="Times New Roman" w:cs="Times New Roman"/>
                <w:color w:val="000000" w:themeColor="text1"/>
                <w:sz w:val="22"/>
              </w:rPr>
              <w:t xml:space="preserve">15-23. </w:t>
            </w:r>
            <w:hyperlink r:id="rId76" w:history="1">
              <w:r w:rsidR="00CE3928" w:rsidRPr="00A04C7E">
                <w:rPr>
                  <w:rStyle w:val="Hyperlink"/>
                  <w:rFonts w:ascii="Times New Roman" w:hAnsi="Times New Roman" w:cs="Times New Roman"/>
                  <w:sz w:val="22"/>
                </w:rPr>
                <w:t>https://doi.org/10.1016/j.beproc.2016.08.002</w:t>
              </w:r>
            </w:hyperlink>
          </w:p>
        </w:tc>
      </w:tr>
      <w:tr w:rsidR="00627A08" w:rsidRPr="00A04C7E" w14:paraId="5AC3360A" w14:textId="77777777" w:rsidTr="00E90A5E">
        <w:trPr>
          <w:cantSplit/>
          <w:trHeight w:val="567"/>
        </w:trPr>
        <w:tc>
          <w:tcPr>
            <w:tcW w:w="540" w:type="dxa"/>
          </w:tcPr>
          <w:p w14:paraId="6EBD07BE"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DF04AC" w14:textId="40555F38" w:rsidR="00627A08" w:rsidRPr="00A04C7E" w:rsidRDefault="00627A08" w:rsidP="00DE777A">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color w:val="000000" w:themeColor="text1"/>
                <w:sz w:val="22"/>
              </w:rPr>
              <w:t xml:space="preserve"> (2016). A brief overview of within-subject experimental design logic for individuals with ASD. </w:t>
            </w:r>
            <w:r w:rsidRPr="00A04C7E">
              <w:rPr>
                <w:rFonts w:ascii="Times New Roman" w:hAnsi="Times New Roman" w:cs="Times New Roman"/>
                <w:i/>
                <w:color w:val="000000" w:themeColor="text1"/>
                <w:sz w:val="22"/>
              </w:rPr>
              <w:t>Journal of Autism &amp; Related Disabilities, 2, 3</w:t>
            </w:r>
            <w:r w:rsidRPr="00A04C7E">
              <w:rPr>
                <w:rFonts w:ascii="Times New Roman" w:hAnsi="Times New Roman" w:cs="Times New Roman"/>
                <w:color w:val="000000" w:themeColor="text1"/>
                <w:sz w:val="22"/>
              </w:rPr>
              <w:t>, 1025-1030.</w:t>
            </w:r>
          </w:p>
        </w:tc>
      </w:tr>
      <w:tr w:rsidR="00627A08" w:rsidRPr="00A04C7E" w14:paraId="746B7477" w14:textId="77777777" w:rsidTr="00060250">
        <w:trPr>
          <w:cantSplit/>
          <w:trHeight w:val="87"/>
        </w:trPr>
        <w:tc>
          <w:tcPr>
            <w:tcW w:w="540" w:type="dxa"/>
          </w:tcPr>
          <w:p w14:paraId="0DFD0BA2" w14:textId="77777777" w:rsidR="00627A08" w:rsidRPr="00A04C7E" w:rsidRDefault="00627A08" w:rsidP="00DE777A">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FB3EBD7" w14:textId="4B430EE8" w:rsidR="00F128F0" w:rsidRPr="00A04C7E" w:rsidRDefault="00627A08" w:rsidP="00F128F0">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color w:val="000000" w:themeColor="text1"/>
                <w:sz w:val="22"/>
              </w:rPr>
              <w:t>Cox, D.J</w:t>
            </w:r>
            <w:r w:rsidRPr="00A04C7E">
              <w:rPr>
                <w:rFonts w:ascii="Times New Roman" w:hAnsi="Times New Roman" w:cs="Times New Roman"/>
                <w:b/>
                <w:color w:val="000000" w:themeColor="text1"/>
                <w:sz w:val="22"/>
              </w:rPr>
              <w:t>.</w:t>
            </w:r>
            <w:r w:rsidRPr="00A04C7E">
              <w:rPr>
                <w:rFonts w:ascii="Times New Roman" w:hAnsi="Times New Roman" w:cs="Times New Roman"/>
                <w:color w:val="000000" w:themeColor="text1"/>
                <w:sz w:val="22"/>
              </w:rPr>
              <w:t xml:space="preserve"> (2012). From Interdisciplinary to Integrated Care of the Child with Autism: The Essential Role for a Code of Ethics. </w:t>
            </w:r>
            <w:r w:rsidRPr="00A04C7E">
              <w:rPr>
                <w:rFonts w:ascii="Times New Roman" w:hAnsi="Times New Roman" w:cs="Times New Roman"/>
                <w:i/>
                <w:color w:val="000000" w:themeColor="text1"/>
                <w:sz w:val="22"/>
              </w:rPr>
              <w:t xml:space="preserve">Journal of Autism and Developmental Disorders, 42, </w:t>
            </w:r>
            <w:r w:rsidRPr="00A04C7E">
              <w:rPr>
                <w:rFonts w:ascii="Times New Roman" w:hAnsi="Times New Roman" w:cs="Times New Roman"/>
                <w:color w:val="000000" w:themeColor="text1"/>
                <w:sz w:val="22"/>
              </w:rPr>
              <w:t xml:space="preserve">2729-2738. </w:t>
            </w:r>
            <w:hyperlink r:id="rId77" w:history="1">
              <w:r w:rsidR="00F128F0" w:rsidRPr="00A04C7E">
                <w:rPr>
                  <w:rStyle w:val="Hyperlink"/>
                  <w:rFonts w:ascii="Times New Roman" w:hAnsi="Times New Roman" w:cs="Times New Roman"/>
                  <w:sz w:val="22"/>
                </w:rPr>
                <w:t>https://doi.org/10.1007/s10803-012-1530-z</w:t>
              </w:r>
            </w:hyperlink>
          </w:p>
        </w:tc>
      </w:tr>
    </w:tbl>
    <w:p w14:paraId="4D1F533C" w14:textId="423BD17B" w:rsidR="005D3AD4" w:rsidRPr="00A04C7E" w:rsidRDefault="005D3AD4" w:rsidP="0032375C">
      <w:pPr>
        <w:ind w:left="540" w:hanging="540"/>
        <w:rPr>
          <w:rFonts w:ascii="Times New Roman" w:hAnsi="Times New Roman" w:cs="Times New Roman"/>
          <w:b/>
          <w:sz w:val="18"/>
          <w:szCs w:val="18"/>
        </w:rPr>
      </w:pPr>
    </w:p>
    <w:p w14:paraId="69D9300D" w14:textId="77777777" w:rsidR="007F7459" w:rsidRDefault="007F7459" w:rsidP="00D31926">
      <w:pPr>
        <w:rPr>
          <w:rFonts w:ascii="Times New Roman" w:hAnsi="Times New Roman" w:cs="Times New Roman"/>
          <w:b/>
          <w:sz w:val="22"/>
        </w:rPr>
      </w:pPr>
    </w:p>
    <w:p w14:paraId="725ADAD0" w14:textId="77777777" w:rsidR="00CF21FE" w:rsidRDefault="00CF21FE" w:rsidP="00D31926">
      <w:pPr>
        <w:rPr>
          <w:rFonts w:ascii="Times New Roman" w:hAnsi="Times New Roman" w:cs="Times New Roman"/>
          <w:b/>
          <w:sz w:val="22"/>
        </w:rPr>
      </w:pPr>
    </w:p>
    <w:p w14:paraId="18B544D9" w14:textId="4C68C1A2" w:rsidR="004F2E37" w:rsidRPr="00A04C7E" w:rsidRDefault="00462D10" w:rsidP="00D31926">
      <w:pPr>
        <w:rPr>
          <w:rFonts w:ascii="Times New Roman" w:hAnsi="Times New Roman" w:cs="Times New Roman"/>
          <w:b/>
          <w:sz w:val="22"/>
        </w:rPr>
      </w:pPr>
      <w:r w:rsidRPr="00A04C7E">
        <w:rPr>
          <w:rFonts w:ascii="Times New Roman" w:hAnsi="Times New Roman" w:cs="Times New Roman"/>
          <w:b/>
          <w:sz w:val="22"/>
        </w:rPr>
        <w:t>In Review</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1D3762" w:rsidRPr="00A04C7E" w14:paraId="2DC7B31D" w14:textId="77777777" w:rsidTr="00766738">
        <w:trPr>
          <w:cantSplit/>
        </w:trPr>
        <w:tc>
          <w:tcPr>
            <w:tcW w:w="540" w:type="dxa"/>
          </w:tcPr>
          <w:p w14:paraId="67ED84AD" w14:textId="245C03C3" w:rsidR="001D3762" w:rsidRDefault="001D3762"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14.</w:t>
            </w:r>
          </w:p>
        </w:tc>
        <w:tc>
          <w:tcPr>
            <w:tcW w:w="8910" w:type="dxa"/>
          </w:tcPr>
          <w:p w14:paraId="1E07D6CA" w14:textId="585A6102" w:rsidR="001D3762" w:rsidRPr="001D3762" w:rsidRDefault="001D3762"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Kausch, T., Neely, L., </w:t>
            </w:r>
            <w:r>
              <w:rPr>
                <w:rFonts w:ascii="Times New Roman" w:hAnsi="Times New Roman" w:cs="Times New Roman"/>
                <w:b/>
                <w:i/>
                <w:sz w:val="22"/>
              </w:rPr>
              <w:t>Cox, D. J.</w:t>
            </w:r>
            <w:r>
              <w:rPr>
                <w:rFonts w:ascii="Times New Roman" w:hAnsi="Times New Roman" w:cs="Times New Roman"/>
                <w:bCs/>
                <w:iCs/>
                <w:sz w:val="22"/>
              </w:rPr>
              <w:t xml:space="preserve">, Holloway, K., &amp; </w:t>
            </w:r>
            <w:proofErr w:type="spellStart"/>
            <w:r>
              <w:rPr>
                <w:rFonts w:ascii="Times New Roman" w:hAnsi="Times New Roman" w:cs="Times New Roman"/>
                <w:bCs/>
                <w:iCs/>
                <w:sz w:val="22"/>
              </w:rPr>
              <w:t>Alaeddini</w:t>
            </w:r>
            <w:proofErr w:type="spellEnd"/>
            <w:r>
              <w:rPr>
                <w:rFonts w:ascii="Times New Roman" w:hAnsi="Times New Roman" w:cs="Times New Roman"/>
                <w:bCs/>
                <w:iCs/>
                <w:sz w:val="22"/>
              </w:rPr>
              <w:t>, A. (</w:t>
            </w:r>
            <w:r>
              <w:rPr>
                <w:rFonts w:ascii="Times New Roman" w:hAnsi="Times New Roman" w:cs="Times New Roman"/>
                <w:bCs/>
                <w:i/>
                <w:sz w:val="22"/>
              </w:rPr>
              <w:t>in review</w:t>
            </w:r>
            <w:r>
              <w:rPr>
                <w:rFonts w:ascii="Times New Roman" w:hAnsi="Times New Roman" w:cs="Times New Roman"/>
                <w:bCs/>
                <w:iCs/>
                <w:sz w:val="22"/>
              </w:rPr>
              <w:t xml:space="preserve">). Machine learning to analyze alternating treatment graphs. </w:t>
            </w:r>
            <w:r>
              <w:rPr>
                <w:rFonts w:ascii="Times New Roman" w:hAnsi="Times New Roman" w:cs="Times New Roman"/>
                <w:bCs/>
                <w:i/>
                <w:sz w:val="22"/>
              </w:rPr>
              <w:t>Journal of Behavioral Education</w:t>
            </w:r>
            <w:r>
              <w:rPr>
                <w:rFonts w:ascii="Times New Roman" w:hAnsi="Times New Roman" w:cs="Times New Roman"/>
                <w:bCs/>
                <w:iCs/>
                <w:sz w:val="22"/>
              </w:rPr>
              <w:t xml:space="preserve">. </w:t>
            </w:r>
          </w:p>
        </w:tc>
      </w:tr>
      <w:tr w:rsidR="005C58E7" w:rsidRPr="00A04C7E" w14:paraId="2B2760E7" w14:textId="77777777" w:rsidTr="00766738">
        <w:trPr>
          <w:cantSplit/>
        </w:trPr>
        <w:tc>
          <w:tcPr>
            <w:tcW w:w="540" w:type="dxa"/>
          </w:tcPr>
          <w:p w14:paraId="29FD161B" w14:textId="70C5B9D8" w:rsidR="005C58E7" w:rsidRDefault="005C58E7"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13.</w:t>
            </w:r>
          </w:p>
        </w:tc>
        <w:tc>
          <w:tcPr>
            <w:tcW w:w="8910" w:type="dxa"/>
          </w:tcPr>
          <w:p w14:paraId="6D45D5C9" w14:textId="5951B467" w:rsidR="005C58E7" w:rsidRPr="005C58E7" w:rsidRDefault="005C58E7"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Jennings, A. M., Breeman, S. L., Vladescu, J. C., &amp; </w:t>
            </w:r>
            <w:r>
              <w:rPr>
                <w:rFonts w:ascii="Times New Roman" w:hAnsi="Times New Roman" w:cs="Times New Roman"/>
                <w:b/>
                <w:i/>
                <w:sz w:val="22"/>
              </w:rPr>
              <w:t xml:space="preserve">Cox, D. J. </w:t>
            </w:r>
            <w:r w:rsidRPr="005C58E7">
              <w:rPr>
                <w:rFonts w:ascii="Times New Roman" w:hAnsi="Times New Roman" w:cs="Times New Roman"/>
                <w:bCs/>
                <w:iCs/>
                <w:sz w:val="22"/>
              </w:rPr>
              <w:t>(</w:t>
            </w:r>
            <w:r w:rsidRPr="005C58E7">
              <w:rPr>
                <w:rFonts w:ascii="Times New Roman" w:hAnsi="Times New Roman" w:cs="Times New Roman"/>
                <w:bCs/>
                <w:i/>
                <w:sz w:val="22"/>
              </w:rPr>
              <w:t>in review</w:t>
            </w:r>
            <w:r w:rsidRPr="005C58E7">
              <w:rPr>
                <w:rFonts w:ascii="Times New Roman" w:hAnsi="Times New Roman" w:cs="Times New Roman"/>
                <w:bCs/>
                <w:iCs/>
                <w:sz w:val="22"/>
              </w:rPr>
              <w:t>)</w:t>
            </w:r>
            <w:r>
              <w:rPr>
                <w:rFonts w:ascii="Times New Roman" w:hAnsi="Times New Roman" w:cs="Times New Roman"/>
                <w:bCs/>
                <w:iCs/>
                <w:sz w:val="22"/>
              </w:rPr>
              <w:t xml:space="preserve">. Survey of open science practices in behavior analysis. </w:t>
            </w:r>
            <w:r>
              <w:rPr>
                <w:rFonts w:ascii="Times New Roman" w:hAnsi="Times New Roman" w:cs="Times New Roman"/>
                <w:bCs/>
                <w:i/>
                <w:sz w:val="22"/>
              </w:rPr>
              <w:t>Behavior Analysis in Practice</w:t>
            </w:r>
            <w:r>
              <w:rPr>
                <w:rFonts w:ascii="Times New Roman" w:hAnsi="Times New Roman" w:cs="Times New Roman"/>
                <w:bCs/>
                <w:iCs/>
                <w:sz w:val="22"/>
              </w:rPr>
              <w:t xml:space="preserve">. </w:t>
            </w:r>
          </w:p>
        </w:tc>
      </w:tr>
      <w:tr w:rsidR="00A06D1C" w:rsidRPr="00A04C7E" w14:paraId="04758CD7" w14:textId="77777777" w:rsidTr="00766738">
        <w:trPr>
          <w:cantSplit/>
        </w:trPr>
        <w:tc>
          <w:tcPr>
            <w:tcW w:w="540" w:type="dxa"/>
          </w:tcPr>
          <w:p w14:paraId="550B3A68" w14:textId="5D4699AB" w:rsidR="00A06D1C" w:rsidRDefault="00A06D1C"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2</w:t>
            </w:r>
            <w:r>
              <w:rPr>
                <w:rFonts w:ascii="Times New Roman" w:hAnsi="Times New Roman" w:cs="Times New Roman"/>
                <w:color w:val="000000"/>
                <w:sz w:val="22"/>
              </w:rPr>
              <w:t>.</w:t>
            </w:r>
          </w:p>
        </w:tc>
        <w:tc>
          <w:tcPr>
            <w:tcW w:w="8910" w:type="dxa"/>
          </w:tcPr>
          <w:p w14:paraId="2ACC8E23" w14:textId="16B584B9" w:rsidR="00A06D1C" w:rsidRPr="00A06D1C" w:rsidRDefault="00A06D1C" w:rsidP="00766738">
            <w:pPr>
              <w:snapToGrid w:val="0"/>
              <w:spacing w:before="120" w:after="120" w:line="240" w:lineRule="auto"/>
              <w:ind w:left="252" w:hanging="252"/>
              <w:rPr>
                <w:rFonts w:ascii="Times New Roman" w:hAnsi="Times New Roman" w:cs="Times New Roman"/>
                <w:iCs/>
                <w:sz w:val="22"/>
              </w:rPr>
            </w:pPr>
            <w:r>
              <w:rPr>
                <w:rFonts w:ascii="Times New Roman" w:hAnsi="Times New Roman" w:cs="Times New Roman"/>
                <w:bCs/>
                <w:iCs/>
                <w:sz w:val="22"/>
              </w:rPr>
              <w:t xml:space="preserve">*Drugan-Eppich, K., &amp; </w:t>
            </w:r>
            <w:r>
              <w:rPr>
                <w:rFonts w:ascii="Times New Roman" w:hAnsi="Times New Roman" w:cs="Times New Roman"/>
                <w:b/>
                <w:i/>
                <w:sz w:val="22"/>
              </w:rPr>
              <w:t>Cox, D. J.</w:t>
            </w:r>
            <w:r>
              <w:rPr>
                <w:rFonts w:ascii="Times New Roman" w:hAnsi="Times New Roman" w:cs="Times New Roman"/>
                <w:b/>
                <w:iCs/>
                <w:sz w:val="22"/>
              </w:rPr>
              <w:t xml:space="preserve"> </w:t>
            </w:r>
            <w:r w:rsidRPr="00A06D1C">
              <w:rPr>
                <w:rFonts w:ascii="Times New Roman" w:hAnsi="Times New Roman" w:cs="Times New Roman"/>
                <w:bCs/>
                <w:iCs/>
                <w:sz w:val="22"/>
              </w:rPr>
              <w:t>(</w:t>
            </w:r>
            <w:r w:rsidRPr="00A06D1C">
              <w:rPr>
                <w:rFonts w:ascii="Times New Roman" w:hAnsi="Times New Roman" w:cs="Times New Roman"/>
                <w:i/>
                <w:sz w:val="22"/>
              </w:rPr>
              <w:t>in review</w:t>
            </w:r>
            <w:r>
              <w:rPr>
                <w:rFonts w:ascii="Times New Roman" w:hAnsi="Times New Roman" w:cs="Times New Roman"/>
                <w:iCs/>
                <w:sz w:val="22"/>
              </w:rPr>
              <w:t xml:space="preserve">). Evaluating the combined effects of effort and probability on monetary discounting. </w:t>
            </w:r>
            <w:r>
              <w:rPr>
                <w:rFonts w:ascii="Times New Roman" w:hAnsi="Times New Roman" w:cs="Times New Roman"/>
                <w:i/>
                <w:sz w:val="22"/>
              </w:rPr>
              <w:t>Journal of the Experimental Analysis of Behavior</w:t>
            </w:r>
            <w:r>
              <w:rPr>
                <w:rFonts w:ascii="Times New Roman" w:hAnsi="Times New Roman" w:cs="Times New Roman"/>
                <w:iCs/>
                <w:sz w:val="22"/>
              </w:rPr>
              <w:t xml:space="preserve">.  </w:t>
            </w:r>
          </w:p>
        </w:tc>
      </w:tr>
      <w:tr w:rsidR="004C71A3" w:rsidRPr="00A04C7E" w14:paraId="04300C7B" w14:textId="77777777" w:rsidTr="00766738">
        <w:trPr>
          <w:cantSplit/>
        </w:trPr>
        <w:tc>
          <w:tcPr>
            <w:tcW w:w="540" w:type="dxa"/>
          </w:tcPr>
          <w:p w14:paraId="3A0465F6" w14:textId="57502BE7" w:rsidR="004C71A3" w:rsidRDefault="004C71A3"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1</w:t>
            </w:r>
            <w:r>
              <w:rPr>
                <w:rFonts w:ascii="Times New Roman" w:hAnsi="Times New Roman" w:cs="Times New Roman"/>
                <w:color w:val="000000"/>
                <w:sz w:val="22"/>
              </w:rPr>
              <w:t>.</w:t>
            </w:r>
          </w:p>
        </w:tc>
        <w:tc>
          <w:tcPr>
            <w:tcW w:w="8910" w:type="dxa"/>
          </w:tcPr>
          <w:p w14:paraId="55C8674E" w14:textId="594AD42F" w:rsidR="004C71A3" w:rsidRDefault="004C71A3"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*Perez, N., *McNulty, A.,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Keystone contingencies and the organization of behavioral repertoires. </w:t>
            </w:r>
            <w:r>
              <w:rPr>
                <w:rFonts w:ascii="Times New Roman" w:hAnsi="Times New Roman" w:cs="Times New Roman"/>
                <w:bCs/>
                <w:i/>
                <w:sz w:val="22"/>
              </w:rPr>
              <w:t>Perspectives on Behavior Science.</w:t>
            </w:r>
          </w:p>
        </w:tc>
      </w:tr>
      <w:tr w:rsidR="00445CCF" w:rsidRPr="00A04C7E" w14:paraId="339FE219" w14:textId="77777777" w:rsidTr="00766738">
        <w:trPr>
          <w:cantSplit/>
        </w:trPr>
        <w:tc>
          <w:tcPr>
            <w:tcW w:w="540" w:type="dxa"/>
          </w:tcPr>
          <w:p w14:paraId="1F8439B1" w14:textId="57BD3A75" w:rsidR="00445CCF" w:rsidRDefault="00445CCF"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1</w:t>
            </w:r>
            <w:r w:rsidR="00B62305">
              <w:rPr>
                <w:rFonts w:ascii="Times New Roman" w:hAnsi="Times New Roman" w:cs="Times New Roman"/>
                <w:color w:val="000000"/>
                <w:sz w:val="22"/>
              </w:rPr>
              <w:t>0</w:t>
            </w:r>
            <w:r>
              <w:rPr>
                <w:rFonts w:ascii="Times New Roman" w:hAnsi="Times New Roman" w:cs="Times New Roman"/>
                <w:color w:val="000000"/>
                <w:sz w:val="22"/>
              </w:rPr>
              <w:t>.</w:t>
            </w:r>
          </w:p>
        </w:tc>
        <w:tc>
          <w:tcPr>
            <w:tcW w:w="8910" w:type="dxa"/>
          </w:tcPr>
          <w:p w14:paraId="2EA60F26" w14:textId="295E7D0B" w:rsidR="00445CCF" w:rsidRPr="00445CCF" w:rsidRDefault="00445CCF"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Cs/>
                <w:iCs/>
                <w:sz w:val="22"/>
              </w:rPr>
              <w:t xml:space="preserve">*Weil, L., &amp; </w:t>
            </w: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A </w:t>
            </w:r>
            <w:r w:rsidR="00B62305">
              <w:rPr>
                <w:rFonts w:ascii="Times New Roman" w:hAnsi="Times New Roman" w:cs="Times New Roman"/>
                <w:bCs/>
                <w:iCs/>
                <w:sz w:val="22"/>
              </w:rPr>
              <w:t>proof-of-concept</w:t>
            </w:r>
            <w:r>
              <w:rPr>
                <w:rFonts w:ascii="Times New Roman" w:hAnsi="Times New Roman" w:cs="Times New Roman"/>
                <w:bCs/>
                <w:iCs/>
                <w:sz w:val="22"/>
              </w:rPr>
              <w:t xml:space="preserve"> demonstration for how to evaluate clinical decision models. </w:t>
            </w:r>
            <w:r>
              <w:rPr>
                <w:rFonts w:ascii="Times New Roman" w:hAnsi="Times New Roman" w:cs="Times New Roman"/>
                <w:bCs/>
                <w:i/>
                <w:sz w:val="22"/>
              </w:rPr>
              <w:t>Behavioral Interventions</w:t>
            </w:r>
            <w:r>
              <w:rPr>
                <w:rFonts w:ascii="Times New Roman" w:hAnsi="Times New Roman" w:cs="Times New Roman"/>
                <w:bCs/>
                <w:iCs/>
                <w:sz w:val="22"/>
              </w:rPr>
              <w:t xml:space="preserve">. </w:t>
            </w:r>
          </w:p>
        </w:tc>
      </w:tr>
      <w:tr w:rsidR="00C906E8" w:rsidRPr="00A04C7E" w14:paraId="2C78BA50" w14:textId="77777777" w:rsidTr="00766738">
        <w:trPr>
          <w:cantSplit/>
        </w:trPr>
        <w:tc>
          <w:tcPr>
            <w:tcW w:w="540" w:type="dxa"/>
          </w:tcPr>
          <w:p w14:paraId="1F5CC0C8" w14:textId="71A113FD" w:rsidR="00C906E8"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9</w:t>
            </w:r>
            <w:r w:rsidR="00C906E8">
              <w:rPr>
                <w:rFonts w:ascii="Times New Roman" w:hAnsi="Times New Roman" w:cs="Times New Roman"/>
                <w:color w:val="000000"/>
                <w:sz w:val="22"/>
              </w:rPr>
              <w:t>.</w:t>
            </w:r>
          </w:p>
        </w:tc>
        <w:tc>
          <w:tcPr>
            <w:tcW w:w="8910" w:type="dxa"/>
          </w:tcPr>
          <w:p w14:paraId="445C8575" w14:textId="50240957" w:rsidR="00C906E8" w:rsidRPr="00C906E8" w:rsidRDefault="00C906E8" w:rsidP="00766738">
            <w:pPr>
              <w:snapToGrid w:val="0"/>
              <w:spacing w:before="120" w:after="120" w:line="240" w:lineRule="auto"/>
              <w:ind w:left="252" w:hanging="252"/>
              <w:rPr>
                <w:rFonts w:ascii="Times New Roman" w:hAnsi="Times New Roman" w:cs="Times New Roman"/>
                <w:bCs/>
                <w:iCs/>
                <w:sz w:val="22"/>
              </w:rPr>
            </w:pPr>
            <w:r>
              <w:rPr>
                <w:rFonts w:ascii="Times New Roman" w:hAnsi="Times New Roman" w:cs="Times New Roman"/>
                <w:b/>
                <w:i/>
                <w:sz w:val="22"/>
              </w:rPr>
              <w:t>Cox, D. J.</w:t>
            </w:r>
            <w:r>
              <w:rPr>
                <w:rFonts w:ascii="Times New Roman" w:hAnsi="Times New Roman" w:cs="Times New Roman"/>
                <w:bCs/>
                <w:iCs/>
                <w:sz w:val="22"/>
              </w:rPr>
              <w:t xml:space="preserve"> (</w:t>
            </w:r>
            <w:r>
              <w:rPr>
                <w:rFonts w:ascii="Times New Roman" w:hAnsi="Times New Roman" w:cs="Times New Roman"/>
                <w:bCs/>
                <w:i/>
                <w:sz w:val="22"/>
              </w:rPr>
              <w:t>in review</w:t>
            </w:r>
            <w:r>
              <w:rPr>
                <w:rFonts w:ascii="Times New Roman" w:hAnsi="Times New Roman" w:cs="Times New Roman"/>
                <w:bCs/>
                <w:iCs/>
                <w:sz w:val="22"/>
              </w:rPr>
              <w:t xml:space="preserve">). </w:t>
            </w:r>
            <w:r w:rsidRPr="00C906E8">
              <w:rPr>
                <w:rFonts w:ascii="Times New Roman" w:hAnsi="Times New Roman" w:cs="Times New Roman"/>
                <w:bCs/>
                <w:iCs/>
                <w:sz w:val="22"/>
              </w:rPr>
              <w:t>Verbal Frontiers: Combining Words in the Wild, Computational Modeling, and Behavior Analysis to Explore Verbal Communities</w:t>
            </w:r>
            <w:r>
              <w:rPr>
                <w:rFonts w:ascii="Times New Roman" w:hAnsi="Times New Roman" w:cs="Times New Roman"/>
                <w:bCs/>
                <w:iCs/>
                <w:sz w:val="22"/>
              </w:rPr>
              <w:t xml:space="preserve">. </w:t>
            </w:r>
            <w:r>
              <w:rPr>
                <w:rFonts w:ascii="Times New Roman" w:hAnsi="Times New Roman" w:cs="Times New Roman"/>
                <w:bCs/>
                <w:i/>
                <w:sz w:val="22"/>
              </w:rPr>
              <w:t>Perspectives on Behavior Science</w:t>
            </w:r>
            <w:r w:rsidR="00445CCF">
              <w:rPr>
                <w:rFonts w:ascii="Times New Roman" w:hAnsi="Times New Roman" w:cs="Times New Roman"/>
                <w:bCs/>
                <w:i/>
                <w:sz w:val="22"/>
              </w:rPr>
              <w:t xml:space="preserve">. </w:t>
            </w:r>
          </w:p>
        </w:tc>
      </w:tr>
      <w:tr w:rsidR="00823B50" w:rsidRPr="00A04C7E" w14:paraId="63B1F7AF" w14:textId="77777777" w:rsidTr="00766738">
        <w:trPr>
          <w:cantSplit/>
        </w:trPr>
        <w:tc>
          <w:tcPr>
            <w:tcW w:w="540" w:type="dxa"/>
          </w:tcPr>
          <w:p w14:paraId="33953152" w14:textId="3CB20DCA" w:rsidR="00823B50" w:rsidRPr="00A04C7E" w:rsidRDefault="00B62305" w:rsidP="00766738">
            <w:pPr>
              <w:snapToGrid w:val="0"/>
              <w:spacing w:before="120" w:after="120" w:line="240" w:lineRule="auto"/>
              <w:rPr>
                <w:rFonts w:ascii="Times New Roman" w:hAnsi="Times New Roman" w:cs="Times New Roman"/>
                <w:color w:val="000000"/>
                <w:sz w:val="22"/>
              </w:rPr>
            </w:pPr>
            <w:r>
              <w:rPr>
                <w:rFonts w:ascii="Times New Roman" w:hAnsi="Times New Roman" w:cs="Times New Roman"/>
                <w:color w:val="000000"/>
                <w:sz w:val="22"/>
              </w:rPr>
              <w:t>8</w:t>
            </w:r>
            <w:r w:rsidR="00823B50">
              <w:rPr>
                <w:rFonts w:ascii="Times New Roman" w:hAnsi="Times New Roman" w:cs="Times New Roman"/>
                <w:color w:val="000000"/>
                <w:sz w:val="22"/>
              </w:rPr>
              <w:t>.</w:t>
            </w:r>
          </w:p>
        </w:tc>
        <w:tc>
          <w:tcPr>
            <w:tcW w:w="8910" w:type="dxa"/>
          </w:tcPr>
          <w:p w14:paraId="7D91F6B2" w14:textId="4C848278" w:rsidR="00823B50" w:rsidRPr="00823B50" w:rsidRDefault="00A513A3" w:rsidP="00766738">
            <w:pPr>
              <w:snapToGrid w:val="0"/>
              <w:spacing w:before="120" w:after="120" w:line="240" w:lineRule="auto"/>
              <w:ind w:left="252" w:hanging="252"/>
              <w:rPr>
                <w:rFonts w:ascii="Times New Roman" w:hAnsi="Times New Roman" w:cs="Times New Roman"/>
                <w:bCs/>
                <w:iCs/>
                <w:sz w:val="22"/>
              </w:rPr>
            </w:pPr>
            <w:r w:rsidRPr="00A513A3">
              <w:rPr>
                <w:rFonts w:ascii="Times New Roman" w:hAnsi="Times New Roman" w:cs="Times New Roman"/>
                <w:b/>
                <w:i/>
                <w:sz w:val="22"/>
              </w:rPr>
              <w:t>Cox, D. J.,</w:t>
            </w:r>
            <w:r>
              <w:rPr>
                <w:rFonts w:ascii="Times New Roman" w:hAnsi="Times New Roman" w:cs="Times New Roman"/>
                <w:bCs/>
                <w:iCs/>
                <w:sz w:val="22"/>
              </w:rPr>
              <w:t xml:space="preserve"> </w:t>
            </w:r>
            <w:r w:rsidR="00823B50" w:rsidRPr="00823B50">
              <w:rPr>
                <w:rFonts w:ascii="Times New Roman" w:hAnsi="Times New Roman" w:cs="Times New Roman"/>
                <w:bCs/>
                <w:iCs/>
                <w:sz w:val="22"/>
              </w:rPr>
              <w:t>Martin,</w:t>
            </w:r>
            <w:r w:rsidR="00823B50">
              <w:rPr>
                <w:rFonts w:ascii="Times New Roman" w:hAnsi="Times New Roman" w:cs="Times New Roman"/>
                <w:bCs/>
                <w:iCs/>
                <w:sz w:val="22"/>
              </w:rPr>
              <w:t xml:space="preserve"> R.</w:t>
            </w:r>
            <w:r>
              <w:rPr>
                <w:rFonts w:ascii="Times New Roman" w:hAnsi="Times New Roman" w:cs="Times New Roman"/>
                <w:bCs/>
                <w:iCs/>
                <w:sz w:val="22"/>
              </w:rPr>
              <w:t xml:space="preserve"> J.</w:t>
            </w:r>
            <w:r w:rsidR="00823B50">
              <w:rPr>
                <w:rFonts w:ascii="Times New Roman" w:hAnsi="Times New Roman" w:cs="Times New Roman"/>
                <w:bCs/>
                <w:iCs/>
                <w:sz w:val="22"/>
              </w:rPr>
              <w:t>,</w:t>
            </w:r>
            <w:r w:rsidR="00823B50">
              <w:rPr>
                <w:rFonts w:ascii="Times New Roman" w:hAnsi="Times New Roman" w:cs="Times New Roman"/>
                <w:b/>
                <w:i/>
                <w:sz w:val="22"/>
              </w:rPr>
              <w:t xml:space="preserve"> </w:t>
            </w:r>
            <w:r>
              <w:rPr>
                <w:rFonts w:ascii="Times New Roman" w:hAnsi="Times New Roman" w:cs="Times New Roman"/>
                <w:bCs/>
                <w:iCs/>
                <w:sz w:val="22"/>
              </w:rPr>
              <w:t>Godwin, J.</w:t>
            </w:r>
            <w:r w:rsidR="00823B50">
              <w:rPr>
                <w:rFonts w:ascii="Times New Roman" w:hAnsi="Times New Roman" w:cs="Times New Roman"/>
                <w:bCs/>
                <w:iCs/>
                <w:sz w:val="22"/>
              </w:rPr>
              <w:t>, &amp; Plattner, C. (</w:t>
            </w:r>
            <w:r w:rsidR="00823B50">
              <w:rPr>
                <w:rFonts w:ascii="Times New Roman" w:hAnsi="Times New Roman" w:cs="Times New Roman"/>
                <w:bCs/>
                <w:i/>
                <w:sz w:val="22"/>
              </w:rPr>
              <w:t>in review</w:t>
            </w:r>
            <w:r w:rsidR="00823B50">
              <w:rPr>
                <w:rFonts w:ascii="Times New Roman" w:hAnsi="Times New Roman" w:cs="Times New Roman"/>
                <w:bCs/>
                <w:iCs/>
                <w:sz w:val="22"/>
              </w:rPr>
              <w:t xml:space="preserve">). </w:t>
            </w:r>
            <w:r>
              <w:rPr>
                <w:rFonts w:ascii="Times New Roman" w:hAnsi="Times New Roman" w:cs="Times New Roman"/>
                <w:bCs/>
                <w:iCs/>
                <w:sz w:val="22"/>
              </w:rPr>
              <w:t>Acceptability and f</w:t>
            </w:r>
            <w:r w:rsidR="00823B50">
              <w:rPr>
                <w:rFonts w:ascii="Times New Roman" w:hAnsi="Times New Roman" w:cs="Times New Roman"/>
                <w:bCs/>
                <w:iCs/>
                <w:sz w:val="22"/>
              </w:rPr>
              <w:t xml:space="preserve">easibility of using the Autism Impact Measure </w:t>
            </w:r>
            <w:r>
              <w:rPr>
                <w:rFonts w:ascii="Times New Roman" w:hAnsi="Times New Roman" w:cs="Times New Roman"/>
                <w:bCs/>
                <w:iCs/>
                <w:sz w:val="22"/>
              </w:rPr>
              <w:t>in a large, multi</w:t>
            </w:r>
            <w:r w:rsidR="00835CE6">
              <w:rPr>
                <w:rFonts w:ascii="Times New Roman" w:hAnsi="Times New Roman" w:cs="Times New Roman"/>
                <w:bCs/>
                <w:iCs/>
                <w:sz w:val="22"/>
              </w:rPr>
              <w:t>-</w:t>
            </w:r>
            <w:r>
              <w:rPr>
                <w:rFonts w:ascii="Times New Roman" w:hAnsi="Times New Roman" w:cs="Times New Roman"/>
                <w:bCs/>
                <w:iCs/>
                <w:sz w:val="22"/>
              </w:rPr>
              <w:t>site ABA organization</w:t>
            </w:r>
            <w:r w:rsidR="00823B50">
              <w:rPr>
                <w:rFonts w:ascii="Times New Roman" w:hAnsi="Times New Roman" w:cs="Times New Roman"/>
                <w:bCs/>
                <w:iCs/>
                <w:sz w:val="22"/>
              </w:rPr>
              <w:t xml:space="preserve">. </w:t>
            </w:r>
            <w:r w:rsidR="00823B50">
              <w:rPr>
                <w:rFonts w:ascii="Times New Roman" w:hAnsi="Times New Roman" w:cs="Times New Roman"/>
                <w:bCs/>
                <w:i/>
                <w:sz w:val="22"/>
              </w:rPr>
              <w:t>Behavior Analysis in Practice</w:t>
            </w:r>
            <w:r w:rsidR="00823B50">
              <w:rPr>
                <w:rFonts w:ascii="Times New Roman" w:hAnsi="Times New Roman" w:cs="Times New Roman"/>
                <w:bCs/>
                <w:iCs/>
                <w:sz w:val="22"/>
              </w:rPr>
              <w:t xml:space="preserve">. </w:t>
            </w:r>
          </w:p>
        </w:tc>
      </w:tr>
      <w:tr w:rsidR="00FB1A5E" w:rsidRPr="00A04C7E" w14:paraId="4D6A08F1" w14:textId="77777777" w:rsidTr="00766738">
        <w:trPr>
          <w:cantSplit/>
        </w:trPr>
        <w:tc>
          <w:tcPr>
            <w:tcW w:w="540" w:type="dxa"/>
          </w:tcPr>
          <w:p w14:paraId="094E6678" w14:textId="2671CF1B"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lastRenderedPageBreak/>
              <w:t>7</w:t>
            </w:r>
            <w:r w:rsidR="00FB1A5E" w:rsidRPr="00A04C7E">
              <w:rPr>
                <w:rFonts w:ascii="Times New Roman" w:hAnsi="Times New Roman" w:cs="Times New Roman"/>
                <w:color w:val="000000"/>
                <w:sz w:val="22"/>
              </w:rPr>
              <w:t>.</w:t>
            </w:r>
          </w:p>
        </w:tc>
        <w:tc>
          <w:tcPr>
            <w:tcW w:w="8910" w:type="dxa"/>
          </w:tcPr>
          <w:p w14:paraId="1FBDBF8B" w14:textId="1692A654" w:rsidR="00FB1A5E" w:rsidRPr="00A04C7E" w:rsidRDefault="00FB1A5E"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Pr>
                <w:rFonts w:ascii="Times New Roman" w:hAnsi="Times New Roman" w:cs="Times New Roman"/>
                <w:bCs/>
                <w:iCs/>
                <w:sz w:val="22"/>
              </w:rPr>
              <w:t xml:space="preserve">*Weil, L., *Diaz-Salvat, C., </w:t>
            </w:r>
            <w:r w:rsidRPr="00A04C7E">
              <w:rPr>
                <w:rFonts w:ascii="Times New Roman" w:hAnsi="Times New Roman" w:cs="Times New Roman"/>
                <w:bCs/>
                <w:iCs/>
                <w:sz w:val="22"/>
              </w:rPr>
              <w:t xml:space="preserve">&amp; </w:t>
            </w:r>
            <w:r>
              <w:rPr>
                <w:rFonts w:ascii="Times New Roman" w:hAnsi="Times New Roman" w:cs="Times New Roman"/>
                <w:bCs/>
                <w:iCs/>
                <w:sz w:val="22"/>
              </w:rPr>
              <w:t>*</w:t>
            </w:r>
            <w:r w:rsidRPr="00A04C7E">
              <w:rPr>
                <w:rFonts w:ascii="Times New Roman" w:hAnsi="Times New Roman" w:cs="Times New Roman"/>
                <w:bCs/>
                <w:iCs/>
                <w:sz w:val="22"/>
              </w:rPr>
              <w:t>Javed, A.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Choice with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o</w:t>
            </w:r>
            <w:r w:rsidRPr="00A04C7E">
              <w:rPr>
                <w:rFonts w:ascii="Times New Roman" w:hAnsi="Times New Roman" w:cs="Times New Roman"/>
                <w:bCs/>
                <w:iCs/>
                <w:sz w:val="22"/>
              </w:rPr>
              <w:t xml:space="preserve">utcomes: Sign </w:t>
            </w:r>
            <w:r>
              <w:rPr>
                <w:rFonts w:ascii="Times New Roman" w:hAnsi="Times New Roman" w:cs="Times New Roman"/>
                <w:bCs/>
                <w:iCs/>
                <w:sz w:val="22"/>
              </w:rPr>
              <w:t>e</w:t>
            </w:r>
            <w:r w:rsidRPr="00A04C7E">
              <w:rPr>
                <w:rFonts w:ascii="Times New Roman" w:hAnsi="Times New Roman" w:cs="Times New Roman"/>
                <w:bCs/>
                <w:iCs/>
                <w:sz w:val="22"/>
              </w:rPr>
              <w:t xml:space="preserve">ffect, </w:t>
            </w:r>
            <w:r>
              <w:rPr>
                <w:rFonts w:ascii="Times New Roman" w:hAnsi="Times New Roman" w:cs="Times New Roman"/>
                <w:bCs/>
                <w:iCs/>
                <w:sz w:val="22"/>
              </w:rPr>
              <w:t>c</w:t>
            </w:r>
            <w:r w:rsidRPr="00A04C7E">
              <w:rPr>
                <w:rFonts w:ascii="Times New Roman" w:hAnsi="Times New Roman" w:cs="Times New Roman"/>
                <w:bCs/>
                <w:iCs/>
                <w:sz w:val="22"/>
              </w:rPr>
              <w:t xml:space="preserve">ommodity </w:t>
            </w:r>
            <w:r>
              <w:rPr>
                <w:rFonts w:ascii="Times New Roman" w:hAnsi="Times New Roman" w:cs="Times New Roman"/>
                <w:bCs/>
                <w:iCs/>
                <w:sz w:val="22"/>
              </w:rPr>
              <w:t>e</w:t>
            </w:r>
            <w:r w:rsidRPr="00A04C7E">
              <w:rPr>
                <w:rFonts w:ascii="Times New Roman" w:hAnsi="Times New Roman" w:cs="Times New Roman"/>
                <w:bCs/>
                <w:iCs/>
                <w:sz w:val="22"/>
              </w:rPr>
              <w:t xml:space="preserve">ffect, &amp; </w:t>
            </w:r>
            <w:r>
              <w:rPr>
                <w:rFonts w:ascii="Times New Roman" w:hAnsi="Times New Roman" w:cs="Times New Roman"/>
                <w:bCs/>
                <w:iCs/>
                <w:sz w:val="22"/>
              </w:rPr>
              <w:t>e</w:t>
            </w:r>
            <w:r w:rsidRPr="00A04C7E">
              <w:rPr>
                <w:rFonts w:ascii="Times New Roman" w:hAnsi="Times New Roman" w:cs="Times New Roman"/>
                <w:bCs/>
                <w:iCs/>
                <w:sz w:val="22"/>
              </w:rPr>
              <w:t xml:space="preserve">thical </w:t>
            </w:r>
            <w:r>
              <w:rPr>
                <w:rFonts w:ascii="Times New Roman" w:hAnsi="Times New Roman" w:cs="Times New Roman"/>
                <w:bCs/>
                <w:iCs/>
                <w:sz w:val="22"/>
              </w:rPr>
              <w:t>t</w:t>
            </w:r>
            <w:r w:rsidRPr="00A04C7E">
              <w:rPr>
                <w:rFonts w:ascii="Times New Roman" w:hAnsi="Times New Roman" w:cs="Times New Roman"/>
                <w:bCs/>
                <w:iCs/>
                <w:sz w:val="22"/>
              </w:rPr>
              <w:t xml:space="preserve">heory </w:t>
            </w:r>
            <w:r>
              <w:rPr>
                <w:rFonts w:ascii="Times New Roman" w:hAnsi="Times New Roman" w:cs="Times New Roman"/>
                <w:bCs/>
                <w:iCs/>
                <w:sz w:val="22"/>
              </w:rPr>
              <w:t>p</w:t>
            </w:r>
            <w:r w:rsidRPr="00A04C7E">
              <w:rPr>
                <w:rFonts w:ascii="Times New Roman" w:hAnsi="Times New Roman" w:cs="Times New Roman"/>
                <w:bCs/>
                <w:iCs/>
                <w:sz w:val="22"/>
              </w:rPr>
              <w:t>reference</w:t>
            </w:r>
            <w:r w:rsidRPr="00A04C7E">
              <w:rPr>
                <w:rFonts w:ascii="Times New Roman" w:hAnsi="Times New Roman" w:cs="Times New Roman"/>
                <w:bCs/>
                <w:i/>
                <w:sz w:val="22"/>
              </w:rPr>
              <w:t xml:space="preserve">. </w:t>
            </w:r>
            <w:r>
              <w:rPr>
                <w:rFonts w:ascii="Times New Roman" w:hAnsi="Times New Roman" w:cs="Times New Roman"/>
                <w:bCs/>
                <w:i/>
                <w:sz w:val="22"/>
              </w:rPr>
              <w:t>Journal of the Experimental Analysis of Behavior.</w:t>
            </w:r>
          </w:p>
        </w:tc>
      </w:tr>
      <w:tr w:rsidR="00FB1A5E" w:rsidRPr="00A04C7E" w14:paraId="1D2AD88D" w14:textId="77777777" w:rsidTr="00766738">
        <w:trPr>
          <w:cantSplit/>
        </w:trPr>
        <w:tc>
          <w:tcPr>
            <w:tcW w:w="540" w:type="dxa"/>
          </w:tcPr>
          <w:p w14:paraId="004AB675" w14:textId="5A282C9D"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6</w:t>
            </w:r>
            <w:r w:rsidR="00FB1A5E" w:rsidRPr="00A04C7E">
              <w:rPr>
                <w:rFonts w:ascii="Times New Roman" w:hAnsi="Times New Roman" w:cs="Times New Roman"/>
                <w:color w:val="000000"/>
                <w:sz w:val="22"/>
              </w:rPr>
              <w:t>.</w:t>
            </w:r>
          </w:p>
        </w:tc>
        <w:tc>
          <w:tcPr>
            <w:tcW w:w="8910" w:type="dxa"/>
          </w:tcPr>
          <w:p w14:paraId="4D464DFE" w14:textId="40BE166F"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Of m</w:t>
            </w:r>
            <w:r w:rsidRPr="00A04C7E">
              <w:rPr>
                <w:rFonts w:ascii="Times New Roman" w:hAnsi="Times New Roman" w:cs="Times New Roman"/>
                <w:bCs/>
                <w:iCs/>
                <w:sz w:val="22"/>
              </w:rPr>
              <w:t>odels</w:t>
            </w:r>
            <w:r>
              <w:rPr>
                <w:rFonts w:ascii="Times New Roman" w:hAnsi="Times New Roman" w:cs="Times New Roman"/>
                <w:bCs/>
                <w:iCs/>
                <w:sz w:val="22"/>
              </w:rPr>
              <w:t xml:space="preserve">, vectors, and matrices: Advancing analyses of the </w:t>
            </w:r>
            <w:r w:rsidRPr="00A04C7E">
              <w:rPr>
                <w:rFonts w:ascii="Times New Roman" w:hAnsi="Times New Roman" w:cs="Times New Roman"/>
                <w:bCs/>
                <w:iCs/>
                <w:sz w:val="22"/>
              </w:rPr>
              <w:t>multiple control of behavior.</w:t>
            </w:r>
            <w:r>
              <w:rPr>
                <w:rFonts w:ascii="Times New Roman" w:hAnsi="Times New Roman" w:cs="Times New Roman"/>
                <w:bCs/>
                <w:iCs/>
                <w:sz w:val="22"/>
              </w:rPr>
              <w:t xml:space="preserve"> </w:t>
            </w:r>
            <w:r w:rsidRPr="004D41C4">
              <w:rPr>
                <w:rFonts w:ascii="Times New Roman" w:hAnsi="Times New Roman" w:cs="Times New Roman"/>
                <w:bCs/>
                <w:i/>
                <w:sz w:val="22"/>
              </w:rPr>
              <w:t>Advances in the Experimental Analysis of Behavior</w:t>
            </w:r>
            <w:r>
              <w:rPr>
                <w:rFonts w:ascii="Times New Roman" w:hAnsi="Times New Roman" w:cs="Times New Roman"/>
                <w:bCs/>
                <w:iCs/>
                <w:sz w:val="22"/>
              </w:rPr>
              <w:t>.</w:t>
            </w:r>
          </w:p>
        </w:tc>
      </w:tr>
      <w:tr w:rsidR="00FB1A5E" w:rsidRPr="00A04C7E" w14:paraId="5A209195" w14:textId="77777777" w:rsidTr="00766738">
        <w:trPr>
          <w:cantSplit/>
        </w:trPr>
        <w:tc>
          <w:tcPr>
            <w:tcW w:w="540" w:type="dxa"/>
          </w:tcPr>
          <w:p w14:paraId="0FC261D5" w14:textId="7024EF10"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5</w:t>
            </w:r>
            <w:r w:rsidR="00FB1A5E" w:rsidRPr="00A04C7E">
              <w:rPr>
                <w:rFonts w:ascii="Times New Roman" w:hAnsi="Times New Roman" w:cs="Times New Roman"/>
                <w:color w:val="000000"/>
                <w:sz w:val="22"/>
              </w:rPr>
              <w:t>.</w:t>
            </w:r>
          </w:p>
        </w:tc>
        <w:tc>
          <w:tcPr>
            <w:tcW w:w="8910" w:type="dxa"/>
          </w:tcPr>
          <w:p w14:paraId="2F2FDC3B" w14:textId="118720CE"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Pr>
                <w:rFonts w:ascii="Times New Roman" w:hAnsi="Times New Roman" w:cs="Times New Roman"/>
                <w:b/>
                <w:i/>
                <w:sz w:val="22"/>
              </w:rPr>
              <w:t>Cox, D. J.</w:t>
            </w:r>
            <w:r>
              <w:rPr>
                <w:rFonts w:ascii="Times New Roman" w:hAnsi="Times New Roman" w:cs="Times New Roman"/>
                <w:bCs/>
                <w:iCs/>
                <w:sz w:val="22"/>
              </w:rPr>
              <w:t>, *Shanahan, C., *Diaz-Salvat, C., *Hacker, J. (</w:t>
            </w:r>
            <w:r>
              <w:rPr>
                <w:rFonts w:ascii="Times New Roman" w:hAnsi="Times New Roman" w:cs="Times New Roman"/>
                <w:bCs/>
                <w:i/>
                <w:sz w:val="22"/>
              </w:rPr>
              <w:t>in review</w:t>
            </w:r>
            <w:r>
              <w:rPr>
                <w:rFonts w:ascii="Times New Roman" w:hAnsi="Times New Roman" w:cs="Times New Roman"/>
                <w:bCs/>
                <w:iCs/>
                <w:sz w:val="22"/>
              </w:rPr>
              <w:t xml:space="preserve">). Undue Influence: A Missing Characteristics of Assent in ABA. </w:t>
            </w:r>
            <w:r w:rsidR="00A73EBF">
              <w:rPr>
                <w:rFonts w:ascii="Times New Roman" w:hAnsi="Times New Roman" w:cs="Times New Roman"/>
                <w:bCs/>
                <w:i/>
                <w:sz w:val="22"/>
              </w:rPr>
              <w:t>Behavior Analysis in Practice</w:t>
            </w:r>
            <w:r w:rsidR="00445CCF">
              <w:rPr>
                <w:rFonts w:ascii="Times New Roman" w:hAnsi="Times New Roman" w:cs="Times New Roman"/>
                <w:bCs/>
                <w:i/>
                <w:sz w:val="22"/>
              </w:rPr>
              <w:t>.</w:t>
            </w:r>
          </w:p>
        </w:tc>
      </w:tr>
      <w:tr w:rsidR="00FB1A5E" w:rsidRPr="00A04C7E" w14:paraId="79E01E55" w14:textId="77777777" w:rsidTr="00766738">
        <w:trPr>
          <w:cantSplit/>
        </w:trPr>
        <w:tc>
          <w:tcPr>
            <w:tcW w:w="540" w:type="dxa"/>
          </w:tcPr>
          <w:p w14:paraId="2E7DEC47" w14:textId="396F2F69" w:rsidR="00FB1A5E" w:rsidRPr="00A04C7E" w:rsidRDefault="00B62305" w:rsidP="00766738">
            <w:pPr>
              <w:snapToGrid w:val="0"/>
              <w:spacing w:before="120" w:after="120" w:line="240" w:lineRule="auto"/>
              <w:rPr>
                <w:rFonts w:ascii="Times New Roman" w:hAnsi="Times New Roman" w:cs="Times New Roman"/>
                <w:bCs/>
                <w:iCs/>
                <w:sz w:val="22"/>
              </w:rPr>
            </w:pPr>
            <w:r>
              <w:rPr>
                <w:rFonts w:ascii="Times New Roman" w:hAnsi="Times New Roman" w:cs="Times New Roman"/>
                <w:color w:val="000000"/>
                <w:sz w:val="22"/>
              </w:rPr>
              <w:t>4</w:t>
            </w:r>
            <w:r w:rsidR="00FB1A5E" w:rsidRPr="00A04C7E">
              <w:rPr>
                <w:rFonts w:ascii="Times New Roman" w:hAnsi="Times New Roman" w:cs="Times New Roman"/>
                <w:color w:val="000000"/>
                <w:sz w:val="22"/>
              </w:rPr>
              <w:t>.</w:t>
            </w:r>
          </w:p>
        </w:tc>
        <w:tc>
          <w:tcPr>
            <w:tcW w:w="8910" w:type="dxa"/>
          </w:tcPr>
          <w:p w14:paraId="2FDE2FE5" w14:textId="27CAABEA"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6120AB">
              <w:rPr>
                <w:rFonts w:ascii="Times New Roman" w:hAnsi="Times New Roman" w:cs="Times New Roman"/>
                <w:b/>
                <w:i/>
                <w:sz w:val="22"/>
              </w:rPr>
              <w:t xml:space="preserve">Cox, D. J. </w:t>
            </w:r>
            <w:r w:rsidRPr="006120AB">
              <w:rPr>
                <w:rFonts w:ascii="Times New Roman" w:hAnsi="Times New Roman" w:cs="Times New Roman"/>
                <w:bCs/>
                <w:iCs/>
                <w:sz w:val="22"/>
              </w:rPr>
              <w:t>(</w:t>
            </w:r>
            <w:r>
              <w:rPr>
                <w:rFonts w:ascii="Times New Roman" w:hAnsi="Times New Roman" w:cs="Times New Roman"/>
                <w:bCs/>
                <w:i/>
                <w:sz w:val="22"/>
              </w:rPr>
              <w:t>in review</w:t>
            </w:r>
            <w:r w:rsidRPr="006120AB">
              <w:rPr>
                <w:rFonts w:ascii="Times New Roman" w:hAnsi="Times New Roman" w:cs="Times New Roman"/>
                <w:bCs/>
                <w:iCs/>
                <w:sz w:val="22"/>
              </w:rPr>
              <w:t xml:space="preserve">). Extinction in free-ranging </w:t>
            </w:r>
            <w:r w:rsidRPr="006120AB">
              <w:rPr>
                <w:rFonts w:ascii="Times New Roman" w:hAnsi="Times New Roman" w:cs="Times New Roman"/>
                <w:bCs/>
                <w:i/>
                <w:sz w:val="22"/>
              </w:rPr>
              <w:t>Aves</w:t>
            </w:r>
            <w:r w:rsidRPr="006120AB">
              <w:rPr>
                <w:rFonts w:ascii="Times New Roman" w:hAnsi="Times New Roman" w:cs="Times New Roman"/>
                <w:bCs/>
                <w:iCs/>
                <w:sz w:val="22"/>
              </w:rPr>
              <w:t xml:space="preserve"> in competition with </w:t>
            </w:r>
            <w:r w:rsidRPr="006120AB">
              <w:rPr>
                <w:rFonts w:ascii="Times New Roman" w:hAnsi="Times New Roman" w:cs="Times New Roman"/>
                <w:bCs/>
                <w:i/>
                <w:sz w:val="22"/>
              </w:rPr>
              <w:t>Sciurus carolinensis</w:t>
            </w:r>
            <w:r w:rsidRPr="006120AB">
              <w:rPr>
                <w:rFonts w:ascii="Times New Roman" w:hAnsi="Times New Roman" w:cs="Times New Roman"/>
                <w:bCs/>
                <w:iCs/>
                <w:sz w:val="22"/>
              </w:rPr>
              <w:t>.</w:t>
            </w:r>
            <w:r>
              <w:rPr>
                <w:rFonts w:ascii="Times New Roman" w:hAnsi="Times New Roman" w:cs="Times New Roman"/>
                <w:bCs/>
                <w:iCs/>
                <w:sz w:val="22"/>
              </w:rPr>
              <w:t xml:space="preserve"> </w:t>
            </w:r>
            <w:r>
              <w:rPr>
                <w:rFonts w:ascii="Times New Roman" w:hAnsi="Times New Roman" w:cs="Times New Roman"/>
                <w:bCs/>
                <w:i/>
                <w:sz w:val="22"/>
              </w:rPr>
              <w:t>Journal of the Experimental Analysis of Behavior</w:t>
            </w:r>
            <w:r>
              <w:rPr>
                <w:rFonts w:ascii="Times New Roman" w:hAnsi="Times New Roman" w:cs="Times New Roman"/>
                <w:bCs/>
                <w:iCs/>
                <w:sz w:val="22"/>
              </w:rPr>
              <w:t>.</w:t>
            </w:r>
          </w:p>
        </w:tc>
      </w:tr>
      <w:tr w:rsidR="00FB1A5E" w:rsidRPr="00A04C7E" w14:paraId="06A1CCEF" w14:textId="77777777" w:rsidTr="00766738">
        <w:trPr>
          <w:cantSplit/>
        </w:trPr>
        <w:tc>
          <w:tcPr>
            <w:tcW w:w="540" w:type="dxa"/>
          </w:tcPr>
          <w:p w14:paraId="58DEB80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3470543" w14:textId="55725142" w:rsidR="00FB1A5E" w:rsidRPr="00DE2406" w:rsidRDefault="00DE2406" w:rsidP="00DE2406">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*Cascarilla, A., Sarmiento, C., </w:t>
            </w:r>
            <w:r w:rsidRPr="00A04C7E">
              <w:rPr>
                <w:rFonts w:ascii="Times New Roman" w:hAnsi="Times New Roman" w:cs="Times New Roman"/>
                <w:b/>
                <w:i/>
                <w:sz w:val="22"/>
              </w:rPr>
              <w:t>Cox, D. J.</w:t>
            </w:r>
            <w:r w:rsidRPr="00A04C7E">
              <w:rPr>
                <w:rFonts w:ascii="Times New Roman" w:hAnsi="Times New Roman" w:cs="Times New Roman"/>
                <w:bCs/>
                <w:iCs/>
                <w:sz w:val="22"/>
              </w:rPr>
              <w:t>, &amp; Brodhead, M.T.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Delay discounting and teacher decision-making of behavioral interventions. </w:t>
            </w:r>
            <w:r w:rsidRPr="00A04C7E">
              <w:rPr>
                <w:rFonts w:ascii="Times New Roman" w:hAnsi="Times New Roman" w:cs="Times New Roman"/>
                <w:bCs/>
                <w:i/>
                <w:sz w:val="22"/>
              </w:rPr>
              <w:t>Behavioral Interventions</w:t>
            </w:r>
            <w:r w:rsidRPr="00A04C7E">
              <w:rPr>
                <w:rFonts w:ascii="Times New Roman" w:hAnsi="Times New Roman" w:cs="Times New Roman"/>
                <w:bCs/>
                <w:iCs/>
                <w:sz w:val="22"/>
              </w:rPr>
              <w:t>.</w:t>
            </w:r>
          </w:p>
        </w:tc>
      </w:tr>
      <w:tr w:rsidR="00FB1A5E" w:rsidRPr="00A04C7E" w14:paraId="5F4B05C6" w14:textId="77777777" w:rsidTr="00766738">
        <w:trPr>
          <w:cantSplit/>
          <w:trHeight w:val="567"/>
        </w:trPr>
        <w:tc>
          <w:tcPr>
            <w:tcW w:w="540" w:type="dxa"/>
          </w:tcPr>
          <w:p w14:paraId="083FAE64"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0E11E356" w14:textId="45083FEC" w:rsidR="00FB1A5E" w:rsidRPr="00A04C7E" w:rsidRDefault="00DE2406" w:rsidP="00766738">
            <w:pPr>
              <w:snapToGrid w:val="0"/>
              <w:spacing w:before="120" w:after="120" w:line="240" w:lineRule="auto"/>
              <w:ind w:left="252" w:hanging="252"/>
              <w:rPr>
                <w:rFonts w:ascii="Times New Roman" w:hAnsi="Times New Roman" w:cs="Times New Roman"/>
                <w:bCs/>
                <w:iCs/>
                <w:sz w:val="22"/>
              </w:rPr>
            </w:pPr>
            <w:r w:rsidRPr="00A04C7E">
              <w:rPr>
                <w:rFonts w:ascii="Times New Roman" w:hAnsi="Times New Roman" w:cs="Times New Roman"/>
                <w:bCs/>
                <w:iCs/>
                <w:sz w:val="22"/>
              </w:rPr>
              <w:t xml:space="preserve">Sosine,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Initial description of 3.9 million unique ABA sessions. </w:t>
            </w:r>
            <w:r w:rsidRPr="00A04C7E">
              <w:rPr>
                <w:rFonts w:ascii="Times New Roman" w:hAnsi="Times New Roman" w:cs="Times New Roman"/>
                <w:bCs/>
                <w:i/>
                <w:sz w:val="22"/>
              </w:rPr>
              <w:t>Behavior Analysis in Practice</w:t>
            </w:r>
            <w:r w:rsidRPr="00A04C7E">
              <w:rPr>
                <w:rFonts w:ascii="Times New Roman" w:hAnsi="Times New Roman" w:cs="Times New Roman"/>
                <w:bCs/>
                <w:iCs/>
                <w:sz w:val="22"/>
              </w:rPr>
              <w:t>.</w:t>
            </w:r>
          </w:p>
        </w:tc>
      </w:tr>
      <w:tr w:rsidR="00FB1A5E" w:rsidRPr="00A04C7E" w14:paraId="666B0AB3" w14:textId="77777777" w:rsidTr="00766738">
        <w:trPr>
          <w:cantSplit/>
          <w:trHeight w:val="87"/>
        </w:trPr>
        <w:tc>
          <w:tcPr>
            <w:tcW w:w="540" w:type="dxa"/>
          </w:tcPr>
          <w:p w14:paraId="5C296B39" w14:textId="77777777" w:rsidR="00FB1A5E" w:rsidRPr="00A04C7E" w:rsidRDefault="00FB1A5E" w:rsidP="00766738">
            <w:pPr>
              <w:snapToGrid w:val="0"/>
              <w:spacing w:before="120" w:after="120"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C0351EF" w14:textId="0632A55C" w:rsidR="00FB1A5E" w:rsidRPr="00A04C7E" w:rsidRDefault="00DE2406" w:rsidP="00766738">
            <w:pPr>
              <w:snapToGrid w:val="0"/>
              <w:spacing w:before="120" w:after="120" w:line="240" w:lineRule="auto"/>
              <w:ind w:left="252" w:hanging="252"/>
              <w:rPr>
                <w:rFonts w:ascii="Times New Roman" w:hAnsi="Times New Roman" w:cs="Times New Roman"/>
                <w:color w:val="000000" w:themeColor="text1"/>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Sosine, J., &amp; Rethink Data Team (</w:t>
            </w:r>
            <w:r w:rsidRPr="00A04C7E">
              <w:rPr>
                <w:rFonts w:ascii="Times New Roman" w:hAnsi="Times New Roman" w:cs="Times New Roman"/>
                <w:bCs/>
                <w:i/>
                <w:sz w:val="22"/>
              </w:rPr>
              <w:t>in review</w:t>
            </w:r>
            <w:r w:rsidRPr="00A04C7E">
              <w:rPr>
                <w:rFonts w:ascii="Times New Roman" w:hAnsi="Times New Roman" w:cs="Times New Roman"/>
                <w:bCs/>
                <w:iCs/>
                <w:sz w:val="22"/>
              </w:rPr>
              <w:t xml:space="preserve">). Influence of Sample Size, Feature Set, and Algorithm on Cluster Analyses for Patients with Autism Spectrum Disorders. </w:t>
            </w:r>
            <w:r w:rsidRPr="00A04C7E">
              <w:rPr>
                <w:rFonts w:ascii="Times New Roman" w:hAnsi="Times New Roman" w:cs="Times New Roman"/>
                <w:bCs/>
                <w:i/>
                <w:sz w:val="22"/>
              </w:rPr>
              <w:t>Research in Autism Spectrum Disorders.</w:t>
            </w:r>
          </w:p>
        </w:tc>
      </w:tr>
    </w:tbl>
    <w:p w14:paraId="4C35EF6A" w14:textId="77777777" w:rsidR="00023C7D" w:rsidRDefault="00023C7D" w:rsidP="00E40AB4">
      <w:pPr>
        <w:ind w:left="547" w:hanging="547"/>
        <w:rPr>
          <w:rFonts w:ascii="Times New Roman" w:hAnsi="Times New Roman" w:cs="Times New Roman"/>
          <w:b/>
          <w:sz w:val="22"/>
        </w:rPr>
      </w:pPr>
    </w:p>
    <w:p w14:paraId="358463F0" w14:textId="37ABD096" w:rsidR="00E319DA" w:rsidRDefault="00E319DA">
      <w:pPr>
        <w:spacing w:after="200" w:line="276" w:lineRule="auto"/>
        <w:rPr>
          <w:rFonts w:ascii="Times New Roman" w:hAnsi="Times New Roman" w:cs="Times New Roman"/>
          <w:b/>
          <w:sz w:val="22"/>
        </w:rPr>
      </w:pPr>
    </w:p>
    <w:p w14:paraId="01569649" w14:textId="209955FC" w:rsidR="00E40AB4" w:rsidRPr="00A04C7E" w:rsidRDefault="00E40AB4" w:rsidP="00E40AB4">
      <w:pPr>
        <w:ind w:left="547" w:hanging="547"/>
        <w:rPr>
          <w:rFonts w:ascii="Times New Roman" w:hAnsi="Times New Roman" w:cs="Times New Roman"/>
          <w:b/>
          <w:sz w:val="22"/>
        </w:rPr>
      </w:pPr>
      <w:r w:rsidRPr="00A04C7E">
        <w:rPr>
          <w:rFonts w:ascii="Times New Roman" w:hAnsi="Times New Roman" w:cs="Times New Roman"/>
          <w:b/>
          <w:sz w:val="22"/>
        </w:rPr>
        <w:t>In Revision</w:t>
      </w:r>
      <w:r w:rsidR="00B476D2" w:rsidRPr="00A04C7E">
        <w:rPr>
          <w:rFonts w:ascii="Times New Roman" w:hAnsi="Times New Roman" w:cs="Times New Roman"/>
          <w:b/>
          <w:sz w:val="22"/>
        </w:rPr>
        <w:t xml:space="preserve"> </w:t>
      </w:r>
      <w:r w:rsidR="00B476D2" w:rsidRPr="00A04C7E">
        <w:rPr>
          <w:rFonts w:ascii="Times New Roman" w:hAnsi="Times New Roman" w:cs="Times New Roman"/>
          <w:sz w:val="22"/>
        </w:rPr>
        <w:t>(*student/mentee at time of project initiation)</w:t>
      </w:r>
    </w:p>
    <w:p w14:paraId="1D756790" w14:textId="7BFE2AE7" w:rsidR="00947EA5" w:rsidRDefault="005B0827" w:rsidP="005B0827">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*Deshpande, M., *Weil, L., *Renshaw, E., *</w:t>
      </w:r>
      <w:proofErr w:type="spellStart"/>
      <w:r w:rsidRPr="00A04C7E">
        <w:rPr>
          <w:rFonts w:ascii="Times New Roman" w:hAnsi="Times New Roman" w:cs="Times New Roman"/>
          <w:bCs/>
          <w:iCs/>
          <w:sz w:val="22"/>
        </w:rPr>
        <w:t>Duyile</w:t>
      </w:r>
      <w:proofErr w:type="spellEnd"/>
      <w:r w:rsidRPr="00A04C7E">
        <w:rPr>
          <w:rFonts w:ascii="Times New Roman" w:hAnsi="Times New Roman" w:cs="Times New Roman"/>
          <w:bCs/>
          <w:iCs/>
          <w:sz w:val="22"/>
        </w:rPr>
        <w:t xml:space="preserve">, L.,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 xml:space="preserve">in </w:t>
      </w:r>
      <w:r>
        <w:rPr>
          <w:rFonts w:ascii="Times New Roman" w:hAnsi="Times New Roman" w:cs="Times New Roman"/>
          <w:bCs/>
          <w:i/>
          <w:sz w:val="22"/>
        </w:rPr>
        <w:t>revision</w:t>
      </w:r>
      <w:r w:rsidRPr="00A04C7E">
        <w:rPr>
          <w:rFonts w:ascii="Times New Roman" w:hAnsi="Times New Roman" w:cs="Times New Roman"/>
          <w:bCs/>
          <w:iCs/>
          <w:sz w:val="22"/>
        </w:rPr>
        <w:t xml:space="preserve">). Bridging </w:t>
      </w:r>
      <w:proofErr w:type="spellStart"/>
      <w:r w:rsidRPr="00A04C7E">
        <w:rPr>
          <w:rFonts w:ascii="Times New Roman" w:hAnsi="Times New Roman" w:cs="Times New Roman"/>
          <w:bCs/>
          <w:iCs/>
          <w:sz w:val="22"/>
        </w:rPr>
        <w:t>behavioural</w:t>
      </w:r>
      <w:proofErr w:type="spellEnd"/>
      <w:r w:rsidRPr="00A04C7E">
        <w:rPr>
          <w:rFonts w:ascii="Times New Roman" w:hAnsi="Times New Roman" w:cs="Times New Roman"/>
          <w:bCs/>
          <w:iCs/>
          <w:sz w:val="22"/>
        </w:rPr>
        <w:t xml:space="preserve"> pharmacology and behaviour analysis: A guide to developing practical medication data collection tools for practitioners.</w:t>
      </w:r>
    </w:p>
    <w:p w14:paraId="690BCED5" w14:textId="77777777" w:rsidR="00211FBF" w:rsidRDefault="00211FBF" w:rsidP="00211FBF">
      <w:pPr>
        <w:spacing w:before="120" w:after="120"/>
        <w:ind w:left="547" w:hanging="547"/>
        <w:jc w:val="both"/>
        <w:rPr>
          <w:rFonts w:ascii="Times New Roman" w:hAnsi="Times New Roman" w:cs="Times New Roman"/>
          <w:bCs/>
          <w:i/>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w:t>
      </w:r>
      <w:r w:rsidRPr="00A04C7E">
        <w:rPr>
          <w:rFonts w:ascii="Times New Roman" w:hAnsi="Times New Roman" w:cs="Times New Roman"/>
          <w:bCs/>
          <w:i/>
          <w:sz w:val="22"/>
        </w:rPr>
        <w:t xml:space="preserve">in </w:t>
      </w:r>
      <w:r>
        <w:rPr>
          <w:rFonts w:ascii="Times New Roman" w:hAnsi="Times New Roman" w:cs="Times New Roman"/>
          <w:bCs/>
          <w:i/>
          <w:sz w:val="22"/>
        </w:rPr>
        <w:t>review</w:t>
      </w:r>
      <w:r w:rsidRPr="00A04C7E">
        <w:rPr>
          <w:rFonts w:ascii="Times New Roman" w:hAnsi="Times New Roman" w:cs="Times New Roman"/>
          <w:bCs/>
          <w:iCs/>
          <w:sz w:val="22"/>
        </w:rPr>
        <w:t xml:space="preserve">). </w:t>
      </w:r>
      <w:r>
        <w:rPr>
          <w:rFonts w:ascii="Times New Roman" w:hAnsi="Times New Roman" w:cs="Times New Roman"/>
          <w:bCs/>
          <w:iCs/>
          <w:sz w:val="22"/>
        </w:rPr>
        <w:t>Experiential delay and probability discounting during positive and negative earnings budgets</w:t>
      </w:r>
      <w:r>
        <w:rPr>
          <w:rFonts w:ascii="Times New Roman" w:hAnsi="Times New Roman" w:cs="Times New Roman"/>
          <w:bCs/>
          <w:i/>
          <w:sz w:val="22"/>
        </w:rPr>
        <w:t xml:space="preserve">. Psychological Record. </w:t>
      </w:r>
    </w:p>
    <w:p w14:paraId="63C5CC61" w14:textId="77777777" w:rsidR="00DE2406" w:rsidRDefault="00DE2406" w:rsidP="006B08D1">
      <w:pPr>
        <w:snapToGrid w:val="0"/>
        <w:spacing w:after="120" w:line="240" w:lineRule="auto"/>
        <w:rPr>
          <w:rFonts w:ascii="Times New Roman" w:hAnsi="Times New Roman" w:cs="Times New Roman"/>
          <w:b/>
          <w:sz w:val="22"/>
        </w:rPr>
      </w:pPr>
    </w:p>
    <w:p w14:paraId="514F36E9" w14:textId="77777777" w:rsidR="0034724E" w:rsidRDefault="0034724E" w:rsidP="006B08D1">
      <w:pPr>
        <w:snapToGrid w:val="0"/>
        <w:spacing w:after="120" w:line="240" w:lineRule="auto"/>
        <w:rPr>
          <w:rFonts w:ascii="Times New Roman" w:hAnsi="Times New Roman" w:cs="Times New Roman"/>
          <w:b/>
          <w:sz w:val="22"/>
        </w:rPr>
      </w:pPr>
    </w:p>
    <w:p w14:paraId="09203392" w14:textId="7457B4F3" w:rsidR="006B08D1" w:rsidRPr="00A04C7E" w:rsidRDefault="0032375C" w:rsidP="006B08D1">
      <w:pPr>
        <w:snapToGrid w:val="0"/>
        <w:spacing w:after="120" w:line="240" w:lineRule="auto"/>
        <w:rPr>
          <w:rFonts w:ascii="Times New Roman" w:hAnsi="Times New Roman" w:cs="Times New Roman"/>
          <w:sz w:val="22"/>
        </w:rPr>
      </w:pPr>
      <w:r w:rsidRPr="00A04C7E">
        <w:rPr>
          <w:rFonts w:ascii="Times New Roman" w:hAnsi="Times New Roman" w:cs="Times New Roman"/>
          <w:b/>
          <w:sz w:val="22"/>
        </w:rPr>
        <w:t>In-Preparation</w:t>
      </w:r>
      <w:r w:rsidR="00154CAF" w:rsidRPr="00A04C7E">
        <w:rPr>
          <w:rFonts w:ascii="Times New Roman" w:hAnsi="Times New Roman" w:cs="Times New Roman"/>
          <w:b/>
          <w:sz w:val="22"/>
        </w:rPr>
        <w:t xml:space="preserve"> from Completed Data Sets</w:t>
      </w:r>
      <w:r w:rsidR="0037056A" w:rsidRPr="00A04C7E">
        <w:rPr>
          <w:rFonts w:ascii="Times New Roman" w:hAnsi="Times New Roman" w:cs="Times New Roman"/>
          <w:b/>
          <w:sz w:val="22"/>
        </w:rPr>
        <w:t xml:space="preserve"> </w:t>
      </w:r>
      <w:r w:rsidR="0037056A" w:rsidRPr="00A04C7E">
        <w:rPr>
          <w:rFonts w:ascii="Times New Roman" w:hAnsi="Times New Roman" w:cs="Times New Roman"/>
          <w:sz w:val="22"/>
        </w:rPr>
        <w:t>(*student</w:t>
      </w:r>
      <w:r w:rsidR="00A567FA" w:rsidRPr="00A04C7E">
        <w:rPr>
          <w:rFonts w:ascii="Times New Roman" w:hAnsi="Times New Roman" w:cs="Times New Roman"/>
          <w:sz w:val="22"/>
        </w:rPr>
        <w:t>, ^invited</w:t>
      </w:r>
      <w:r w:rsidR="0037056A" w:rsidRPr="00A04C7E">
        <w:rPr>
          <w:rFonts w:ascii="Times New Roman" w:hAnsi="Times New Roman" w:cs="Times New Roman"/>
          <w:sz w:val="22"/>
        </w:rPr>
        <w:t>)</w:t>
      </w:r>
    </w:p>
    <w:p w14:paraId="4B81C456" w14:textId="50122FFC" w:rsidR="00B36692" w:rsidRPr="00A04C7E" w:rsidRDefault="00B36692"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Potential tradeoffs between performance and discrimination assuming pure behavioral economic control of responding. </w:t>
      </w:r>
      <w:r w:rsidRPr="00A04C7E">
        <w:rPr>
          <w:rFonts w:ascii="Times New Roman" w:hAnsi="Times New Roman" w:cs="Times New Roman"/>
          <w:bCs/>
          <w:i/>
          <w:sz w:val="22"/>
        </w:rPr>
        <w:t>Journal of the Experimental Analysis of Behavior.</w:t>
      </w:r>
    </w:p>
    <w:p w14:paraId="09B04BD5" w14:textId="693396C9" w:rsidR="004013AE" w:rsidRPr="00A04C7E" w:rsidRDefault="004013AE" w:rsidP="00AB64F9">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r w:rsidR="00603B55" w:rsidRPr="00A04C7E">
        <w:rPr>
          <w:rFonts w:ascii="Times New Roman" w:hAnsi="Times New Roman" w:cs="Times New Roman"/>
          <w:bCs/>
          <w:iCs/>
          <w:sz w:val="22"/>
        </w:rPr>
        <w:t>*</w:t>
      </w:r>
      <w:r w:rsidRPr="00A04C7E">
        <w:rPr>
          <w:rFonts w:ascii="Times New Roman" w:hAnsi="Times New Roman" w:cs="Times New Roman"/>
          <w:bCs/>
          <w:iCs/>
          <w:sz w:val="22"/>
        </w:rPr>
        <w:t xml:space="preserve">Sotomayor, J., &amp; </w:t>
      </w:r>
      <w:r w:rsidR="00603B55" w:rsidRPr="00A04C7E">
        <w:rPr>
          <w:rFonts w:ascii="Times New Roman" w:hAnsi="Times New Roman" w:cs="Times New Roman"/>
          <w:bCs/>
          <w:iCs/>
          <w:sz w:val="22"/>
        </w:rPr>
        <w:t>*</w:t>
      </w:r>
      <w:r w:rsidRPr="00A04C7E">
        <w:rPr>
          <w:rFonts w:ascii="Times New Roman" w:hAnsi="Times New Roman" w:cs="Times New Roman"/>
          <w:bCs/>
          <w:iCs/>
          <w:sz w:val="22"/>
        </w:rPr>
        <w:t>Cordeiro, C. (</w:t>
      </w:r>
      <w:r w:rsidRPr="00A04C7E">
        <w:rPr>
          <w:rFonts w:ascii="Times New Roman" w:hAnsi="Times New Roman" w:cs="Times New Roman"/>
          <w:bCs/>
          <w:i/>
          <w:sz w:val="22"/>
        </w:rPr>
        <w:t>in prep</w:t>
      </w:r>
      <w:r w:rsidRPr="00A04C7E">
        <w:rPr>
          <w:rFonts w:ascii="Times New Roman" w:hAnsi="Times New Roman" w:cs="Times New Roman"/>
          <w:bCs/>
          <w:iCs/>
          <w:sz w:val="22"/>
        </w:rPr>
        <w:t xml:space="preserve">). Demand and ethical decision-making. </w:t>
      </w:r>
      <w:r w:rsidRPr="00A04C7E">
        <w:rPr>
          <w:rFonts w:ascii="Times New Roman" w:hAnsi="Times New Roman" w:cs="Times New Roman"/>
          <w:bCs/>
          <w:i/>
          <w:sz w:val="22"/>
        </w:rPr>
        <w:t>The Bulletin</w:t>
      </w:r>
      <w:r w:rsidRPr="00A04C7E">
        <w:rPr>
          <w:rFonts w:ascii="Times New Roman" w:hAnsi="Times New Roman" w:cs="Times New Roman"/>
          <w:bCs/>
          <w:iCs/>
          <w:sz w:val="22"/>
        </w:rPr>
        <w:t xml:space="preserve">. </w:t>
      </w:r>
    </w:p>
    <w:p w14:paraId="6832AB84" w14:textId="16111DB2" w:rsidR="00221FB7" w:rsidRPr="00A04C7E" w:rsidRDefault="00AD2E16" w:rsidP="00626E62">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w:t>
      </w:r>
      <w:proofErr w:type="spellStart"/>
      <w:r w:rsidRPr="00A04C7E">
        <w:rPr>
          <w:rFonts w:ascii="Times New Roman" w:hAnsi="Times New Roman" w:cs="Times New Roman"/>
          <w:bCs/>
          <w:iCs/>
          <w:sz w:val="22"/>
        </w:rPr>
        <w:t>Aciu</w:t>
      </w:r>
      <w:proofErr w:type="spellEnd"/>
      <w:r w:rsidRPr="00A04C7E">
        <w:rPr>
          <w:rFonts w:ascii="Times New Roman" w:hAnsi="Times New Roman" w:cs="Times New Roman"/>
          <w:bCs/>
          <w:iCs/>
          <w:sz w:val="22"/>
        </w:rPr>
        <w:t xml:space="preserve">, J.L., </w:t>
      </w:r>
      <w:r w:rsidR="007300E4" w:rsidRPr="00A04C7E">
        <w:rPr>
          <w:rFonts w:ascii="Times New Roman" w:hAnsi="Times New Roman" w:cs="Times New Roman"/>
          <w:b/>
          <w:i/>
          <w:sz w:val="22"/>
        </w:rPr>
        <w:t>Cox, D.J.</w:t>
      </w:r>
      <w:r w:rsidR="007300E4" w:rsidRPr="00A04C7E">
        <w:rPr>
          <w:rFonts w:ascii="Times New Roman" w:hAnsi="Times New Roman" w:cs="Times New Roman"/>
          <w:bCs/>
          <w:iCs/>
          <w:sz w:val="22"/>
        </w:rPr>
        <w:t>, &amp; Vladescu, J.</w:t>
      </w:r>
      <w:r w:rsidR="00BA770E" w:rsidRPr="00A04C7E">
        <w:rPr>
          <w:rFonts w:ascii="Times New Roman" w:hAnsi="Times New Roman" w:cs="Times New Roman"/>
          <w:bCs/>
          <w:iCs/>
          <w:sz w:val="22"/>
        </w:rPr>
        <w:t>C.</w:t>
      </w:r>
      <w:r w:rsidR="007300E4" w:rsidRPr="00A04C7E">
        <w:rPr>
          <w:rFonts w:ascii="Times New Roman" w:hAnsi="Times New Roman" w:cs="Times New Roman"/>
          <w:bCs/>
          <w:iCs/>
          <w:sz w:val="22"/>
        </w:rPr>
        <w:t xml:space="preserve"> (</w:t>
      </w:r>
      <w:r w:rsidR="007300E4" w:rsidRPr="00A04C7E">
        <w:rPr>
          <w:rFonts w:ascii="Times New Roman" w:hAnsi="Times New Roman" w:cs="Times New Roman"/>
          <w:bCs/>
          <w:i/>
          <w:sz w:val="22"/>
        </w:rPr>
        <w:t>in prep</w:t>
      </w:r>
      <w:r w:rsidR="007300E4" w:rsidRPr="00A04C7E">
        <w:rPr>
          <w:rFonts w:ascii="Times New Roman" w:hAnsi="Times New Roman" w:cs="Times New Roman"/>
          <w:bCs/>
          <w:iCs/>
          <w:sz w:val="22"/>
        </w:rPr>
        <w:t xml:space="preserve">). Statistics in behavior analysis journals: A scoping review and analysis. </w:t>
      </w:r>
      <w:r w:rsidR="007300E4" w:rsidRPr="00A04C7E">
        <w:rPr>
          <w:rFonts w:ascii="Times New Roman" w:hAnsi="Times New Roman" w:cs="Times New Roman"/>
          <w:bCs/>
          <w:i/>
          <w:sz w:val="22"/>
        </w:rPr>
        <w:t>Journal of Applied Behavior Analysis.</w:t>
      </w:r>
    </w:p>
    <w:p w14:paraId="1AA8C562" w14:textId="77777777" w:rsidR="00DE2406" w:rsidRDefault="00DE2406" w:rsidP="001224AC">
      <w:pPr>
        <w:ind w:left="540" w:hanging="540"/>
        <w:rPr>
          <w:rFonts w:ascii="Times New Roman" w:hAnsi="Times New Roman" w:cs="Times New Roman"/>
          <w:b/>
          <w:sz w:val="24"/>
          <w:szCs w:val="24"/>
        </w:rPr>
      </w:pPr>
    </w:p>
    <w:p w14:paraId="097A1FFE" w14:textId="77777777" w:rsidR="00DE2406" w:rsidRDefault="00DE2406" w:rsidP="001224AC">
      <w:pPr>
        <w:ind w:left="540" w:hanging="540"/>
        <w:rPr>
          <w:rFonts w:ascii="Times New Roman" w:hAnsi="Times New Roman" w:cs="Times New Roman"/>
          <w:b/>
          <w:sz w:val="24"/>
          <w:szCs w:val="24"/>
        </w:rPr>
      </w:pPr>
    </w:p>
    <w:p w14:paraId="3124E3C0" w14:textId="77777777" w:rsidR="0034724E" w:rsidRDefault="0034724E" w:rsidP="001224AC">
      <w:pPr>
        <w:ind w:left="540" w:hanging="540"/>
        <w:rPr>
          <w:rFonts w:ascii="Times New Roman" w:hAnsi="Times New Roman" w:cs="Times New Roman"/>
          <w:b/>
          <w:sz w:val="24"/>
          <w:szCs w:val="24"/>
        </w:rPr>
      </w:pPr>
    </w:p>
    <w:p w14:paraId="7D7C25DF" w14:textId="77777777" w:rsidR="008E6B89" w:rsidRDefault="008E6B89">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73AEBA3B" w14:textId="32017898" w:rsidR="00CE7462" w:rsidRPr="00A04C7E" w:rsidRDefault="00433A33" w:rsidP="00DE2406">
      <w:pPr>
        <w:rPr>
          <w:rFonts w:ascii="Times New Roman" w:hAnsi="Times New Roman" w:cs="Times New Roman"/>
          <w:b/>
          <w:sz w:val="24"/>
          <w:szCs w:val="24"/>
        </w:rPr>
      </w:pPr>
      <w:r w:rsidRPr="00A04C7E">
        <w:rPr>
          <w:rFonts w:ascii="Times New Roman" w:hAnsi="Times New Roman" w:cs="Times New Roman"/>
          <w:b/>
          <w:sz w:val="24"/>
          <w:szCs w:val="24"/>
        </w:rPr>
        <w:lastRenderedPageBreak/>
        <w:t>B</w:t>
      </w:r>
      <w:r w:rsidR="00722B9B" w:rsidRPr="00A04C7E">
        <w:rPr>
          <w:rFonts w:ascii="Times New Roman" w:hAnsi="Times New Roman" w:cs="Times New Roman"/>
          <w:b/>
          <w:sz w:val="24"/>
          <w:szCs w:val="24"/>
        </w:rPr>
        <w:t>OOK</w:t>
      </w:r>
      <w:r w:rsidR="005A6FFE" w:rsidRPr="00A04C7E">
        <w:rPr>
          <w:rFonts w:ascii="Times New Roman" w:hAnsi="Times New Roman" w:cs="Times New Roman"/>
          <w:b/>
          <w:sz w:val="24"/>
          <w:szCs w:val="24"/>
        </w:rPr>
        <w:t>S</w:t>
      </w:r>
    </w:p>
    <w:p w14:paraId="40F757EC" w14:textId="77777777" w:rsidR="005A6FFE" w:rsidRPr="00A04C7E" w:rsidRDefault="005A6FFE" w:rsidP="00627A08">
      <w:pPr>
        <w:spacing w:after="120"/>
        <w:ind w:left="547" w:hanging="547"/>
        <w:jc w:val="both"/>
        <w:rPr>
          <w:rFonts w:ascii="Times New Roman" w:hAnsi="Times New Roman" w:cs="Times New Roman"/>
          <w:sz w:val="2"/>
          <w:szCs w:val="2"/>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2279" w:rsidRPr="00A04C7E" w14:paraId="7E4D2F7E" w14:textId="77777777" w:rsidTr="00D24B8E">
        <w:tc>
          <w:tcPr>
            <w:tcW w:w="540" w:type="dxa"/>
          </w:tcPr>
          <w:p w14:paraId="1FA354E2" w14:textId="11D2E3E3" w:rsidR="006C2279" w:rsidRPr="00A04C7E" w:rsidRDefault="006C2279"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8.</w:t>
            </w:r>
          </w:p>
        </w:tc>
        <w:tc>
          <w:tcPr>
            <w:tcW w:w="8910" w:type="dxa"/>
          </w:tcPr>
          <w:p w14:paraId="57FC1F64" w14:textId="7B484214" w:rsidR="006C2279" w:rsidRPr="00A04C7E" w:rsidRDefault="00A42ABF"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(2028-expected). Individual Ethical Behavior: Theory, Research, and Application. Springer Publishing.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69B3E012" w14:textId="77777777" w:rsidTr="00D24B8E">
        <w:tc>
          <w:tcPr>
            <w:tcW w:w="540" w:type="dxa"/>
          </w:tcPr>
          <w:p w14:paraId="74D484B0" w14:textId="108F6682"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7.</w:t>
            </w:r>
          </w:p>
        </w:tc>
        <w:tc>
          <w:tcPr>
            <w:tcW w:w="8910" w:type="dxa"/>
          </w:tcPr>
          <w:p w14:paraId="17F33E90" w14:textId="5FD886AE"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(2026-expected). </w:t>
            </w:r>
            <w:r w:rsidRPr="00A04C7E">
              <w:rPr>
                <w:rFonts w:ascii="Times New Roman" w:hAnsi="Times New Roman" w:cs="Times New Roman"/>
                <w:bCs/>
                <w:i/>
                <w:sz w:val="22"/>
              </w:rPr>
              <w:t>Mathematical Behaviorism</w:t>
            </w:r>
            <w:r w:rsidRPr="00A04C7E">
              <w:rPr>
                <w:rFonts w:ascii="Times New Roman" w:hAnsi="Times New Roman" w:cs="Times New Roman"/>
                <w:bCs/>
                <w:iCs/>
                <w:sz w:val="22"/>
              </w:rPr>
              <w:t xml:space="preserve">. </w:t>
            </w:r>
            <w:proofErr w:type="spellStart"/>
            <w:r w:rsidRPr="00A04C7E">
              <w:rPr>
                <w:rFonts w:ascii="Times New Roman" w:hAnsi="Times New Roman" w:cs="Times New Roman"/>
                <w:bCs/>
                <w:iCs/>
                <w:sz w:val="22"/>
              </w:rPr>
              <w:t>LeanPub</w:t>
            </w:r>
            <w:proofErr w:type="spellEnd"/>
            <w:r w:rsidRPr="00A04C7E">
              <w:rPr>
                <w:rFonts w:ascii="Times New Roman" w:hAnsi="Times New Roman" w:cs="Times New Roman"/>
                <w:bCs/>
                <w:iCs/>
                <w:sz w:val="22"/>
              </w:rPr>
              <w:t>. [</w:t>
            </w:r>
            <w:r w:rsidRPr="00A04C7E">
              <w:rPr>
                <w:rFonts w:ascii="Times New Roman" w:hAnsi="Times New Roman" w:cs="Times New Roman"/>
                <w:bCs/>
                <w:i/>
                <w:sz w:val="22"/>
              </w:rPr>
              <w:t>under contract</w:t>
            </w:r>
            <w:r w:rsidRPr="00A04C7E">
              <w:rPr>
                <w:rFonts w:ascii="Times New Roman" w:hAnsi="Times New Roman" w:cs="Times New Roman"/>
                <w:bCs/>
                <w:iCs/>
                <w:sz w:val="22"/>
              </w:rPr>
              <w:t>]</w:t>
            </w:r>
          </w:p>
        </w:tc>
      </w:tr>
      <w:tr w:rsidR="00A42ABF" w:rsidRPr="00A04C7E" w14:paraId="19B08206" w14:textId="77777777" w:rsidTr="00D24B8E">
        <w:tc>
          <w:tcPr>
            <w:tcW w:w="540" w:type="dxa"/>
          </w:tcPr>
          <w:p w14:paraId="34A7F080" w14:textId="4D60897E"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6.</w:t>
            </w:r>
          </w:p>
        </w:tc>
        <w:tc>
          <w:tcPr>
            <w:tcW w:w="8910" w:type="dxa"/>
          </w:tcPr>
          <w:p w14:paraId="29C22FCD" w14:textId="5B4FB30B" w:rsidR="00A42ABF" w:rsidRPr="00A04C7E" w:rsidRDefault="00A42ABF" w:rsidP="00A42ABF">
            <w:pPr>
              <w:spacing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Business and Technology Applications.</w:t>
            </w:r>
            <w:r w:rsidRPr="00A04C7E">
              <w:rPr>
                <w:rFonts w:ascii="Times New Roman" w:hAnsi="Times New Roman" w:cs="Times New Roman"/>
                <w:bCs/>
                <w:iCs/>
                <w:sz w:val="22"/>
              </w:rPr>
              <w:t xml:space="preserve"> Elsevier. ISBN: 9780443223587</w:t>
            </w:r>
          </w:p>
        </w:tc>
      </w:tr>
      <w:tr w:rsidR="00A42ABF" w:rsidRPr="00A04C7E" w14:paraId="474F66A9" w14:textId="77777777" w:rsidTr="00D24B8E">
        <w:tc>
          <w:tcPr>
            <w:tcW w:w="540" w:type="dxa"/>
          </w:tcPr>
          <w:p w14:paraId="2378DCA6" w14:textId="35BF4CCA" w:rsidR="00A42ABF" w:rsidRPr="00A04C7E" w:rsidRDefault="00A42ABF" w:rsidP="00A42ABF">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5.</w:t>
            </w:r>
          </w:p>
        </w:tc>
        <w:tc>
          <w:tcPr>
            <w:tcW w:w="8910" w:type="dxa"/>
          </w:tcPr>
          <w:p w14:paraId="6EB5962E" w14:textId="1B949B38" w:rsidR="00A42ABF" w:rsidRPr="00A04C7E" w:rsidRDefault="00A42ABF" w:rsidP="00A42ABF">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Cs/>
                <w:iCs/>
                <w:sz w:val="22"/>
              </w:rPr>
              <w:t xml:space="preserve">Vladescu, J.,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(2025). </w:t>
            </w:r>
            <w:r w:rsidRPr="00A04C7E">
              <w:rPr>
                <w:rFonts w:ascii="Times New Roman" w:hAnsi="Times New Roman" w:cs="Times New Roman"/>
                <w:bCs/>
                <w:i/>
                <w:sz w:val="22"/>
              </w:rPr>
              <w:t>Applied Behavior Analysis for Clinical, Educational, and Training Applications.</w:t>
            </w:r>
            <w:r w:rsidRPr="00A04C7E">
              <w:rPr>
                <w:rFonts w:ascii="Times New Roman" w:hAnsi="Times New Roman" w:cs="Times New Roman"/>
                <w:bCs/>
                <w:iCs/>
                <w:sz w:val="22"/>
              </w:rPr>
              <w:t xml:space="preserve"> Elsevier. ISBN: 9780443223617</w:t>
            </w:r>
          </w:p>
        </w:tc>
      </w:tr>
      <w:tr w:rsidR="00A429D0" w:rsidRPr="00A04C7E" w14:paraId="520D0E33" w14:textId="77777777" w:rsidTr="00D24B8E">
        <w:tc>
          <w:tcPr>
            <w:tcW w:w="540" w:type="dxa"/>
          </w:tcPr>
          <w:p w14:paraId="4C22364A" w14:textId="2FC12AE8"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57898701" w14:textId="1D68B783" w:rsidR="00BC235A" w:rsidRPr="00A04C7E" w:rsidRDefault="00A429D0" w:rsidP="00BC235A">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Vladescu, J. (2023). Statistics for ABA Practitioners and Researchers. Elsevier. ISBN: 978-0323998857</w:t>
            </w:r>
            <w:r w:rsidR="00BC235A" w:rsidRPr="00A04C7E">
              <w:rPr>
                <w:rFonts w:ascii="Times New Roman" w:hAnsi="Times New Roman" w:cs="Times New Roman"/>
                <w:bCs/>
                <w:iCs/>
                <w:sz w:val="22"/>
              </w:rPr>
              <w:t xml:space="preserve">. </w:t>
            </w:r>
            <w:hyperlink r:id="rId78" w:history="1">
              <w:r w:rsidR="00BC235A" w:rsidRPr="00A04C7E">
                <w:rPr>
                  <w:rStyle w:val="Hyperlink"/>
                  <w:rFonts w:ascii="Times New Roman" w:hAnsi="Times New Roman" w:cs="Times New Roman"/>
                  <w:bCs/>
                  <w:iCs/>
                  <w:sz w:val="22"/>
                </w:rPr>
                <w:t>https://doi.org/10.1016/B978-0-323-99885-7.00004-0</w:t>
              </w:r>
            </w:hyperlink>
          </w:p>
        </w:tc>
      </w:tr>
      <w:tr w:rsidR="00A429D0" w:rsidRPr="00A04C7E" w14:paraId="50F79BBA" w14:textId="77777777" w:rsidTr="00D24B8E">
        <w:tc>
          <w:tcPr>
            <w:tcW w:w="540" w:type="dxa"/>
          </w:tcPr>
          <w:p w14:paraId="59E69663" w14:textId="7513D034"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E244853" w14:textId="5F03FB68"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Syed, N.Y., Brodhead, M.T., &amp; Quigley, S.P.</w:t>
            </w:r>
            <w:r w:rsidRPr="00A04C7E">
              <w:rPr>
                <w:rFonts w:ascii="Times New Roman" w:hAnsi="Times New Roman" w:cs="Times New Roman"/>
                <w:sz w:val="22"/>
              </w:rPr>
              <w:t xml:space="preserve"> (2022). Research Ethics in Behavior Analysis: From Laboratory to Clinic and Classroom. Academic Press: Cambridge, MA. ISBN: 9780323909693</w:t>
            </w:r>
          </w:p>
        </w:tc>
      </w:tr>
      <w:tr w:rsidR="00A429D0" w:rsidRPr="00A04C7E" w14:paraId="45756681" w14:textId="77777777" w:rsidTr="00D24B8E">
        <w:tc>
          <w:tcPr>
            <w:tcW w:w="540" w:type="dxa"/>
          </w:tcPr>
          <w:p w14:paraId="461E06E9" w14:textId="2674506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910" w:type="dxa"/>
          </w:tcPr>
          <w:p w14:paraId="08FBF868" w14:textId="0E23D9D4"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(2022).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Second Edition. Elsevier Inc.: Cambridge, MA. ISBN: 9780128238608</w:t>
            </w:r>
          </w:p>
        </w:tc>
      </w:tr>
      <w:tr w:rsidR="00A429D0" w:rsidRPr="00A04C7E" w14:paraId="0DB7A016" w14:textId="77777777" w:rsidTr="00D24B8E">
        <w:tc>
          <w:tcPr>
            <w:tcW w:w="540" w:type="dxa"/>
          </w:tcPr>
          <w:p w14:paraId="43EA2998" w14:textId="48514E12" w:rsidR="00A429D0" w:rsidRPr="00A04C7E" w:rsidRDefault="00A429D0" w:rsidP="00D24B8E">
            <w:pPr>
              <w:snapToGrid w:val="0"/>
              <w:spacing w:before="120" w:after="120" w:line="240" w:lineRule="auto"/>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094A980B" w14:textId="227284DB" w:rsidR="00A429D0" w:rsidRPr="00A04C7E" w:rsidRDefault="00A429D0" w:rsidP="00D24B8E">
            <w:pPr>
              <w:spacing w:before="120" w:after="120"/>
              <w:ind w:left="547" w:hanging="547"/>
              <w:jc w:val="both"/>
              <w:rPr>
                <w:rFonts w:ascii="Times New Roman" w:hAnsi="Times New Roman" w:cs="Times New Roman"/>
                <w:bCs/>
                <w:iCs/>
                <w:sz w:val="22"/>
              </w:rPr>
            </w:pPr>
            <w:r w:rsidRPr="00A04C7E">
              <w:rPr>
                <w:rFonts w:ascii="Times New Roman" w:hAnsi="Times New Roman" w:cs="Times New Roman"/>
                <w:sz w:val="22"/>
              </w:rPr>
              <w:t xml:space="preserve">Brodhead, M.T., </w:t>
            </w:r>
            <w:r w:rsidRPr="00A04C7E">
              <w:rPr>
                <w:rFonts w:ascii="Times New Roman" w:hAnsi="Times New Roman" w:cs="Times New Roman"/>
                <w:b/>
                <w:i/>
                <w:sz w:val="22"/>
              </w:rPr>
              <w:t>Cox, D.J.</w:t>
            </w:r>
            <w:r w:rsidRPr="00A04C7E">
              <w:rPr>
                <w:rFonts w:ascii="Times New Roman" w:hAnsi="Times New Roman" w:cs="Times New Roman"/>
                <w:sz w:val="22"/>
              </w:rPr>
              <w:t xml:space="preserve">, &amp; Quigley, S.P.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Elsevier Inc.: Cambridge, MA. ISBN:9780128140987</w:t>
            </w:r>
          </w:p>
        </w:tc>
      </w:tr>
    </w:tbl>
    <w:p w14:paraId="72A3EB93" w14:textId="77777777" w:rsidR="002F14E1" w:rsidRDefault="002F14E1" w:rsidP="00DE5241">
      <w:pPr>
        <w:ind w:left="540" w:hanging="540"/>
        <w:rPr>
          <w:rFonts w:ascii="Times New Roman" w:hAnsi="Times New Roman" w:cs="Times New Roman"/>
          <w:b/>
          <w:sz w:val="24"/>
          <w:szCs w:val="24"/>
        </w:rPr>
      </w:pPr>
    </w:p>
    <w:p w14:paraId="01DB8AF2" w14:textId="77777777" w:rsidR="002F14E1" w:rsidRDefault="002F14E1" w:rsidP="00DE5241">
      <w:pPr>
        <w:ind w:left="540" w:hanging="540"/>
        <w:rPr>
          <w:rFonts w:ascii="Times New Roman" w:hAnsi="Times New Roman" w:cs="Times New Roman"/>
          <w:b/>
          <w:sz w:val="24"/>
          <w:szCs w:val="24"/>
        </w:rPr>
      </w:pPr>
    </w:p>
    <w:p w14:paraId="3F8651E0" w14:textId="77777777" w:rsidR="002F14E1" w:rsidRDefault="002F14E1" w:rsidP="00DE5241">
      <w:pPr>
        <w:ind w:left="540" w:hanging="540"/>
        <w:rPr>
          <w:rFonts w:ascii="Times New Roman" w:hAnsi="Times New Roman" w:cs="Times New Roman"/>
          <w:b/>
          <w:sz w:val="24"/>
          <w:szCs w:val="24"/>
        </w:rPr>
      </w:pPr>
    </w:p>
    <w:p w14:paraId="75DC127A" w14:textId="5E6E10C6" w:rsidR="00DE5241" w:rsidRPr="00A04C7E" w:rsidRDefault="001F05DB" w:rsidP="00DE5241">
      <w:pPr>
        <w:ind w:left="540" w:hanging="540"/>
        <w:rPr>
          <w:rFonts w:ascii="Times New Roman" w:hAnsi="Times New Roman" w:cs="Times New Roman"/>
          <w:b/>
          <w:sz w:val="24"/>
          <w:szCs w:val="24"/>
        </w:rPr>
      </w:pPr>
      <w:r w:rsidRPr="00A04C7E">
        <w:rPr>
          <w:rFonts w:ascii="Times New Roman" w:hAnsi="Times New Roman" w:cs="Times New Roman"/>
          <w:b/>
          <w:sz w:val="24"/>
          <w:szCs w:val="24"/>
        </w:rPr>
        <w:t xml:space="preserve">INDUSTRY </w:t>
      </w:r>
      <w:r w:rsidR="00DE5241" w:rsidRPr="00A04C7E">
        <w:rPr>
          <w:rFonts w:ascii="Times New Roman" w:hAnsi="Times New Roman" w:cs="Times New Roman"/>
          <w:b/>
          <w:sz w:val="24"/>
          <w:szCs w:val="24"/>
        </w:rPr>
        <w:t>WHITE PAPERS</w:t>
      </w:r>
      <w:r w:rsidR="000262DD" w:rsidRPr="00A04C7E">
        <w:rPr>
          <w:rFonts w:ascii="Times New Roman" w:hAnsi="Times New Roman" w:cs="Times New Roman"/>
          <w:b/>
          <w:sz w:val="24"/>
          <w:szCs w:val="24"/>
        </w:rPr>
        <w:t xml:space="preserve"> </w:t>
      </w:r>
      <w:r w:rsidR="006D28C2" w:rsidRPr="00A04C7E">
        <w:rPr>
          <w:rFonts w:ascii="Times New Roman" w:hAnsi="Times New Roman" w:cs="Times New Roman"/>
          <w:b/>
          <w:sz w:val="24"/>
          <w:szCs w:val="24"/>
        </w:rPr>
        <w:t xml:space="preserve">/ RESEARCH PAPERS </w:t>
      </w:r>
      <w:r w:rsidR="000262DD" w:rsidRPr="00A04C7E">
        <w:rPr>
          <w:rFonts w:ascii="Times New Roman" w:hAnsi="Times New Roman" w:cs="Times New Roman"/>
          <w:b/>
          <w:sz w:val="24"/>
          <w:szCs w:val="24"/>
        </w:rPr>
        <w:t>CO-AUTHORED</w:t>
      </w:r>
    </w:p>
    <w:p w14:paraId="2B7DA9DA" w14:textId="77777777" w:rsidR="000262DD" w:rsidRPr="00A04C7E" w:rsidRDefault="000262DD" w:rsidP="00DE5241">
      <w:pPr>
        <w:ind w:left="540" w:hanging="540"/>
        <w:rPr>
          <w:rFonts w:ascii="Times New Roman" w:eastAsia="Calibri" w:hAnsi="Times New Roman" w:cs="Times New Roman"/>
          <w:bCs/>
          <w:sz w:val="12"/>
          <w:szCs w:val="12"/>
        </w:rPr>
      </w:pPr>
    </w:p>
    <w:p w14:paraId="4CD53B00" w14:textId="0C9F4DBC" w:rsidR="00D2471D" w:rsidRDefault="00D2471D" w:rsidP="00D2471D">
      <w:pPr>
        <w:ind w:left="540" w:hanging="540"/>
        <w:rPr>
          <w:rFonts w:ascii="Times New Roman" w:eastAsia="Calibri" w:hAnsi="Times New Roman" w:cs="Times New Roman"/>
          <w:bCs/>
          <w:sz w:val="24"/>
          <w:szCs w:val="24"/>
        </w:rPr>
      </w:pPr>
      <w:r>
        <w:rPr>
          <w:rFonts w:ascii="Times New Roman" w:eastAsia="Calibri" w:hAnsi="Times New Roman" w:cs="Times New Roman"/>
          <w:bCs/>
          <w:sz w:val="24"/>
          <w:szCs w:val="24"/>
        </w:rPr>
        <w:t>Council of Autism Service Providers</w:t>
      </w:r>
      <w:r w:rsidRPr="00A04C7E">
        <w:rPr>
          <w:rFonts w:ascii="Times New Roman" w:eastAsia="Calibri" w:hAnsi="Times New Roman" w:cs="Times New Roman"/>
          <w:bCs/>
          <w:sz w:val="24"/>
          <w:szCs w:val="24"/>
        </w:rPr>
        <w:t xml:space="preserve"> (</w:t>
      </w:r>
      <w:proofErr w:type="gramStart"/>
      <w:r>
        <w:rPr>
          <w:rFonts w:ascii="Times New Roman" w:eastAsia="Calibri" w:hAnsi="Times New Roman" w:cs="Times New Roman"/>
          <w:bCs/>
          <w:sz w:val="24"/>
          <w:szCs w:val="24"/>
        </w:rPr>
        <w:t>July,</w:t>
      </w:r>
      <w:proofErr w:type="gramEnd"/>
      <w:r>
        <w:rPr>
          <w:rFonts w:ascii="Times New Roman" w:eastAsia="Calibri" w:hAnsi="Times New Roman" w:cs="Times New Roman"/>
          <w:bCs/>
          <w:sz w:val="24"/>
          <w:szCs w:val="24"/>
        </w:rPr>
        <w:t xml:space="preserve"> 2025</w:t>
      </w:r>
      <w:r w:rsidRPr="00A04C7E">
        <w:rPr>
          <w:rFonts w:ascii="Times New Roman" w:eastAsia="Calibri" w:hAnsi="Times New Roman" w:cs="Times New Roman"/>
          <w:bCs/>
          <w:sz w:val="24"/>
          <w:szCs w:val="24"/>
        </w:rPr>
        <w:t xml:space="preserve">). </w:t>
      </w:r>
      <w:r>
        <w:rPr>
          <w:rFonts w:ascii="Times New Roman" w:eastAsia="Calibri" w:hAnsi="Times New Roman" w:cs="Times New Roman"/>
          <w:bCs/>
          <w:i/>
          <w:iCs/>
          <w:sz w:val="24"/>
          <w:szCs w:val="24"/>
        </w:rPr>
        <w:t>CASP Practice Parameters for using Artificial Intelligence in Applied Behavior Analysis</w:t>
      </w:r>
      <w:r w:rsidRPr="00A04C7E">
        <w:rPr>
          <w:rFonts w:ascii="Times New Roman" w:eastAsia="Calibri" w:hAnsi="Times New Roman" w:cs="Times New Roman"/>
          <w:bCs/>
          <w:i/>
          <w:iCs/>
          <w:sz w:val="24"/>
          <w:szCs w:val="24"/>
        </w:rPr>
        <w:t>.</w:t>
      </w:r>
      <w:r>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fldChar w:fldCharType="begin"/>
      </w:r>
      <w:r>
        <w:rPr>
          <w:rFonts w:ascii="Times New Roman" w:eastAsia="Calibri" w:hAnsi="Times New Roman" w:cs="Times New Roman"/>
          <w:bCs/>
          <w:sz w:val="24"/>
          <w:szCs w:val="24"/>
        </w:rPr>
        <w:instrText>HYPERLINK "</w:instrText>
      </w:r>
      <w:r w:rsidRPr="00D2471D">
        <w:rPr>
          <w:rFonts w:ascii="Times New Roman" w:eastAsia="Calibri" w:hAnsi="Times New Roman" w:cs="Times New Roman"/>
          <w:bCs/>
          <w:sz w:val="24"/>
          <w:szCs w:val="24"/>
        </w:rPr>
        <w:instrText>https://www.casproviders.org/practice-parameters-for-ai</w:instrText>
      </w:r>
      <w:r>
        <w:rPr>
          <w:rFonts w:ascii="Times New Roman" w:eastAsia="Calibri" w:hAnsi="Times New Roman" w:cs="Times New Roman"/>
          <w:bCs/>
          <w:sz w:val="24"/>
          <w:szCs w:val="24"/>
        </w:rPr>
        <w:instrText>"</w:instrText>
      </w:r>
      <w:r>
        <w:rPr>
          <w:rFonts w:ascii="Times New Roman" w:eastAsia="Calibri" w:hAnsi="Times New Roman" w:cs="Times New Roman"/>
          <w:bCs/>
          <w:sz w:val="24"/>
          <w:szCs w:val="24"/>
        </w:rPr>
        <w:fldChar w:fldCharType="separate"/>
      </w:r>
      <w:r w:rsidRPr="00441A61">
        <w:rPr>
          <w:rStyle w:val="Hyperlink"/>
          <w:rFonts w:ascii="Times New Roman" w:eastAsia="Calibri" w:hAnsi="Times New Roman" w:cs="Times New Roman"/>
          <w:bCs/>
          <w:sz w:val="24"/>
          <w:szCs w:val="24"/>
        </w:rPr>
        <w:t>https://www.casproviders.org/practice-parameters-for-ai</w:t>
      </w:r>
      <w:r>
        <w:rPr>
          <w:rFonts w:ascii="Times New Roman" w:eastAsia="Calibri" w:hAnsi="Times New Roman" w:cs="Times New Roman"/>
          <w:bCs/>
          <w:sz w:val="24"/>
          <w:szCs w:val="24"/>
        </w:rPr>
        <w:fldChar w:fldCharType="end"/>
      </w:r>
    </w:p>
    <w:p w14:paraId="0A396D87" w14:textId="77777777" w:rsidR="00D2471D" w:rsidRPr="00880FB4" w:rsidRDefault="00D2471D" w:rsidP="00D2471D">
      <w:pPr>
        <w:ind w:left="540" w:hanging="540"/>
        <w:rPr>
          <w:rFonts w:ascii="Times New Roman" w:eastAsia="Calibri" w:hAnsi="Times New Roman" w:cs="Times New Roman"/>
          <w:bCs/>
          <w:sz w:val="12"/>
          <w:szCs w:val="12"/>
        </w:rPr>
      </w:pPr>
    </w:p>
    <w:p w14:paraId="1E55BC87" w14:textId="77777777" w:rsidR="00907F9C" w:rsidRDefault="00907F9C" w:rsidP="00907F9C">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79" w:history="1">
        <w:r w:rsidRPr="00FC6E84">
          <w:rPr>
            <w:rStyle w:val="Hyperlink"/>
            <w:rFonts w:ascii="Times New Roman" w:eastAsia="Calibri" w:hAnsi="Times New Roman" w:cs="Times New Roman"/>
            <w:bCs/>
            <w:sz w:val="24"/>
            <w:szCs w:val="24"/>
          </w:rPr>
          <w:t>https://osf.io/preprints/psyarxiv/pq28y/</w:t>
        </w:r>
      </w:hyperlink>
    </w:p>
    <w:p w14:paraId="5A2E3B57" w14:textId="77777777" w:rsidR="00907F9C" w:rsidRPr="00880FB4" w:rsidRDefault="00907F9C" w:rsidP="00907F9C">
      <w:pPr>
        <w:ind w:left="540" w:hanging="540"/>
        <w:rPr>
          <w:rFonts w:ascii="Times New Roman" w:eastAsia="Calibri" w:hAnsi="Times New Roman" w:cs="Times New Roman"/>
          <w:bCs/>
          <w:sz w:val="12"/>
          <w:szCs w:val="12"/>
        </w:rPr>
      </w:pPr>
    </w:p>
    <w:p w14:paraId="2E83DC60" w14:textId="767629DB" w:rsidR="00CC7595" w:rsidRDefault="00CC7595" w:rsidP="00CC7595">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November,</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Initial Description of 3.9 </w:t>
      </w:r>
      <w:proofErr w:type="gramStart"/>
      <w:r w:rsidRPr="00A04C7E">
        <w:rPr>
          <w:rFonts w:ascii="Times New Roman" w:eastAsia="Calibri" w:hAnsi="Times New Roman" w:cs="Times New Roman"/>
          <w:bCs/>
          <w:i/>
          <w:iCs/>
          <w:sz w:val="24"/>
          <w:szCs w:val="24"/>
        </w:rPr>
        <w:t>Million</w:t>
      </w:r>
      <w:proofErr w:type="gramEnd"/>
      <w:r w:rsidRPr="00A04C7E">
        <w:rPr>
          <w:rFonts w:ascii="Times New Roman" w:eastAsia="Calibri" w:hAnsi="Times New Roman" w:cs="Times New Roman"/>
          <w:bCs/>
          <w:i/>
          <w:iCs/>
          <w:sz w:val="24"/>
          <w:szCs w:val="24"/>
        </w:rPr>
        <w:t xml:space="preserve"> Unique ABA Sessions. </w:t>
      </w:r>
      <w:hyperlink r:id="rId80" w:history="1">
        <w:r w:rsidR="009C40C5" w:rsidRPr="00FC6E84">
          <w:rPr>
            <w:rStyle w:val="Hyperlink"/>
            <w:rFonts w:ascii="Times New Roman" w:eastAsia="Calibri" w:hAnsi="Times New Roman" w:cs="Times New Roman"/>
            <w:bCs/>
            <w:sz w:val="24"/>
            <w:szCs w:val="24"/>
          </w:rPr>
          <w:t>https://osf.io/preprints/psyarxiv/pq28y/</w:t>
        </w:r>
      </w:hyperlink>
    </w:p>
    <w:p w14:paraId="7407B39B" w14:textId="77777777" w:rsidR="00CC7595" w:rsidRPr="00880FB4" w:rsidRDefault="00CC7595" w:rsidP="00CC7595">
      <w:pPr>
        <w:ind w:left="540" w:hanging="540"/>
        <w:rPr>
          <w:rFonts w:ascii="Times New Roman" w:eastAsia="Calibri" w:hAnsi="Times New Roman" w:cs="Times New Roman"/>
          <w:bCs/>
          <w:sz w:val="12"/>
          <w:szCs w:val="12"/>
        </w:rPr>
      </w:pPr>
    </w:p>
    <w:p w14:paraId="41653A97" w14:textId="61A71563" w:rsidR="00347D8F" w:rsidRPr="00A04C7E" w:rsidRDefault="00347D8F" w:rsidP="00347D8F">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Pr="00A04C7E">
        <w:rPr>
          <w:rFonts w:ascii="Times New Roman" w:eastAsia="Calibri" w:hAnsi="Times New Roman" w:cs="Times New Roman"/>
          <w:bCs/>
          <w:sz w:val="24"/>
          <w:szCs w:val="24"/>
        </w:rPr>
        <w:t>August,</w:t>
      </w:r>
      <w:proofErr w:type="gramEnd"/>
      <w:r w:rsidRPr="00A04C7E">
        <w:rPr>
          <w:rFonts w:ascii="Times New Roman" w:eastAsia="Calibri" w:hAnsi="Times New Roman" w:cs="Times New Roman"/>
          <w:bCs/>
          <w:sz w:val="24"/>
          <w:szCs w:val="24"/>
        </w:rPr>
        <w:t xml:space="preserve"> 2023). </w:t>
      </w:r>
      <w:r w:rsidRPr="00A04C7E">
        <w:rPr>
          <w:rFonts w:ascii="Times New Roman" w:eastAsia="Calibri" w:hAnsi="Times New Roman" w:cs="Times New Roman"/>
          <w:bCs/>
          <w:i/>
          <w:iCs/>
          <w:sz w:val="24"/>
          <w:szCs w:val="24"/>
        </w:rPr>
        <w:t xml:space="preserve">Influence of Sample Size, Feature Set, and Algorithm on Cluster Analyses for Patients with Autism Spectrum Disorders. </w:t>
      </w:r>
      <w:hyperlink r:id="rId81" w:history="1">
        <w:r w:rsidRPr="00A04C7E">
          <w:rPr>
            <w:rStyle w:val="Hyperlink"/>
            <w:rFonts w:ascii="Times New Roman" w:eastAsia="Calibri" w:hAnsi="Times New Roman" w:cs="Times New Roman"/>
            <w:bCs/>
            <w:sz w:val="24"/>
            <w:szCs w:val="24"/>
          </w:rPr>
          <w:t>https://psyarxiv.com/9k2yv</w:t>
        </w:r>
      </w:hyperlink>
    </w:p>
    <w:p w14:paraId="63858D71" w14:textId="77777777" w:rsidR="00347D8F" w:rsidRPr="00880FB4" w:rsidRDefault="00347D8F" w:rsidP="00347D8F">
      <w:pPr>
        <w:ind w:left="540" w:hanging="540"/>
        <w:rPr>
          <w:rFonts w:ascii="Times New Roman" w:eastAsia="Calibri" w:hAnsi="Times New Roman" w:cs="Times New Roman"/>
          <w:bCs/>
          <w:sz w:val="12"/>
          <w:szCs w:val="12"/>
        </w:rPr>
      </w:pPr>
    </w:p>
    <w:p w14:paraId="310C233A" w14:textId="72F8FC9D"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Rethink First (</w:t>
      </w:r>
      <w:proofErr w:type="gramStart"/>
      <w:r w:rsidR="00534EFB" w:rsidRPr="00A04C7E">
        <w:rPr>
          <w:rFonts w:ascii="Times New Roman" w:eastAsia="Calibri" w:hAnsi="Times New Roman" w:cs="Times New Roman"/>
          <w:bCs/>
          <w:sz w:val="24"/>
          <w:szCs w:val="24"/>
        </w:rPr>
        <w:t>February</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w:t>
      </w:r>
      <w:r w:rsidR="00534EFB" w:rsidRPr="00A04C7E">
        <w:rPr>
          <w:rFonts w:ascii="Times New Roman" w:eastAsia="Calibri" w:hAnsi="Times New Roman" w:cs="Times New Roman"/>
          <w:bCs/>
          <w:sz w:val="24"/>
          <w:szCs w:val="24"/>
        </w:rPr>
        <w:t>3</w:t>
      </w:r>
      <w:r w:rsidRPr="00A04C7E">
        <w:rPr>
          <w:rFonts w:ascii="Times New Roman" w:eastAsia="Calibri" w:hAnsi="Times New Roman" w:cs="Times New Roman"/>
          <w:bCs/>
          <w:sz w:val="24"/>
          <w:szCs w:val="24"/>
        </w:rPr>
        <w:t xml:space="preserve">). </w:t>
      </w:r>
      <w:r w:rsidR="00534EFB" w:rsidRPr="00A04C7E">
        <w:rPr>
          <w:rFonts w:ascii="Times New Roman" w:eastAsia="Calibri" w:hAnsi="Times New Roman" w:cs="Times New Roman"/>
          <w:bCs/>
          <w:i/>
          <w:iCs/>
          <w:sz w:val="24"/>
          <w:szCs w:val="24"/>
        </w:rPr>
        <w:t>An Artificial Intelligence Driven System to Predict ASD Outcomes in ABA</w:t>
      </w:r>
      <w:r w:rsidRPr="00A04C7E">
        <w:rPr>
          <w:rFonts w:ascii="Times New Roman" w:eastAsia="Calibri" w:hAnsi="Times New Roman" w:cs="Times New Roman"/>
          <w:bCs/>
          <w:sz w:val="24"/>
          <w:szCs w:val="24"/>
        </w:rPr>
        <w:t xml:space="preserve">. </w:t>
      </w:r>
      <w:hyperlink r:id="rId82" w:history="1">
        <w:r w:rsidR="00C069CC" w:rsidRPr="00A04C7E">
          <w:rPr>
            <w:rStyle w:val="Hyperlink"/>
            <w:rFonts w:ascii="Times New Roman" w:eastAsia="Calibri" w:hAnsi="Times New Roman" w:cs="Times New Roman"/>
            <w:bCs/>
            <w:sz w:val="24"/>
            <w:szCs w:val="24"/>
          </w:rPr>
          <w:t>https://osf.io/3t9zc/</w:t>
        </w:r>
      </w:hyperlink>
    </w:p>
    <w:p w14:paraId="39B03519" w14:textId="77777777" w:rsidR="00311741" w:rsidRPr="00880FB4" w:rsidRDefault="00311741" w:rsidP="00311741">
      <w:pPr>
        <w:ind w:left="540" w:hanging="540"/>
        <w:rPr>
          <w:rFonts w:ascii="Times New Roman" w:eastAsia="Calibri" w:hAnsi="Times New Roman" w:cs="Times New Roman"/>
          <w:bCs/>
          <w:sz w:val="12"/>
          <w:szCs w:val="12"/>
        </w:rPr>
      </w:pPr>
    </w:p>
    <w:p w14:paraId="4C685D29" w14:textId="77777777" w:rsidR="00311741" w:rsidRPr="00A04C7E" w:rsidRDefault="00311741" w:rsidP="00311741">
      <w:pPr>
        <w:ind w:left="540" w:hanging="540"/>
        <w:rPr>
          <w:rStyle w:val="Hyperlink"/>
          <w:rFonts w:ascii="Times New Roman" w:eastAsia="Calibri" w:hAnsi="Times New Roman" w:cs="Times New Roman"/>
          <w:bCs/>
          <w:sz w:val="24"/>
          <w:szCs w:val="24"/>
        </w:rPr>
      </w:pPr>
      <w:r w:rsidRPr="00A04C7E">
        <w:rPr>
          <w:rFonts w:ascii="Times New Roman" w:eastAsia="Calibri" w:hAnsi="Times New Roman" w:cs="Times New Roman"/>
          <w:bCs/>
          <w:sz w:val="24"/>
          <w:szCs w:val="24"/>
        </w:rPr>
        <w:lastRenderedPageBreak/>
        <w:t>Behavioral Health Center of Excellence (</w:t>
      </w:r>
      <w:proofErr w:type="gramStart"/>
      <w:r w:rsidRPr="00A04C7E">
        <w:rPr>
          <w:rFonts w:ascii="Times New Roman" w:eastAsia="Calibri" w:hAnsi="Times New Roman" w:cs="Times New Roman"/>
          <w:bCs/>
          <w:sz w:val="24"/>
          <w:szCs w:val="24"/>
        </w:rPr>
        <w:t>June,</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Predicting Staff Satisfaction</w:t>
      </w:r>
      <w:r w:rsidRPr="00A04C7E">
        <w:rPr>
          <w:rFonts w:ascii="Times New Roman" w:eastAsia="Calibri" w:hAnsi="Times New Roman" w:cs="Times New Roman"/>
          <w:bCs/>
          <w:sz w:val="24"/>
          <w:szCs w:val="24"/>
        </w:rPr>
        <w:t xml:space="preserve">. </w:t>
      </w:r>
      <w:hyperlink r:id="rId83" w:history="1">
        <w:r w:rsidRPr="00A04C7E">
          <w:rPr>
            <w:rStyle w:val="Hyperlink"/>
            <w:rFonts w:ascii="Times New Roman" w:eastAsia="Calibri" w:hAnsi="Times New Roman" w:cs="Times New Roman"/>
            <w:bCs/>
            <w:sz w:val="24"/>
            <w:szCs w:val="24"/>
          </w:rPr>
          <w:t>http://bhcoe.org/qsbr</w:t>
        </w:r>
      </w:hyperlink>
    </w:p>
    <w:p w14:paraId="4953F557" w14:textId="77777777" w:rsidR="000262DD" w:rsidRPr="00880FB4" w:rsidRDefault="000262DD" w:rsidP="00DE5241">
      <w:pPr>
        <w:ind w:left="540" w:hanging="540"/>
        <w:rPr>
          <w:rFonts w:ascii="Times New Roman" w:eastAsia="Calibri" w:hAnsi="Times New Roman" w:cs="Times New Roman"/>
          <w:bCs/>
          <w:sz w:val="12"/>
          <w:szCs w:val="12"/>
        </w:rPr>
      </w:pPr>
    </w:p>
    <w:p w14:paraId="215A3E0B"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March,</w:t>
      </w:r>
      <w:proofErr w:type="gramEnd"/>
      <w:r w:rsidRPr="00A04C7E">
        <w:rPr>
          <w:rFonts w:ascii="Times New Roman" w:eastAsia="Calibri" w:hAnsi="Times New Roman" w:cs="Times New Roman"/>
          <w:bCs/>
          <w:sz w:val="24"/>
          <w:szCs w:val="24"/>
        </w:rPr>
        <w:t xml:space="preserve"> 2022). </w:t>
      </w:r>
      <w:r w:rsidRPr="00A04C7E">
        <w:rPr>
          <w:rFonts w:ascii="Times New Roman" w:eastAsia="Calibri" w:hAnsi="Times New Roman" w:cs="Times New Roman"/>
          <w:bCs/>
          <w:i/>
          <w:iCs/>
          <w:sz w:val="24"/>
          <w:szCs w:val="24"/>
        </w:rPr>
        <w:t>Quarterly Strategic Benchmark Report: Parent and Guardian Satisfaction</w:t>
      </w:r>
      <w:r w:rsidRPr="00A04C7E">
        <w:rPr>
          <w:rFonts w:ascii="Times New Roman" w:eastAsia="Calibri" w:hAnsi="Times New Roman" w:cs="Times New Roman"/>
          <w:bCs/>
          <w:sz w:val="24"/>
          <w:szCs w:val="24"/>
        </w:rPr>
        <w:t xml:space="preserve">. </w:t>
      </w:r>
      <w:hyperlink r:id="rId84" w:history="1">
        <w:r w:rsidRPr="00A04C7E">
          <w:rPr>
            <w:rStyle w:val="Hyperlink"/>
            <w:rFonts w:ascii="Times New Roman" w:eastAsia="Calibri" w:hAnsi="Times New Roman" w:cs="Times New Roman"/>
            <w:bCs/>
            <w:sz w:val="24"/>
            <w:szCs w:val="24"/>
          </w:rPr>
          <w:t>http://bhcoe.org/qsbr</w:t>
        </w:r>
      </w:hyperlink>
    </w:p>
    <w:p w14:paraId="1E0AFD98" w14:textId="77777777" w:rsidR="00311741" w:rsidRPr="00880FB4" w:rsidRDefault="00311741" w:rsidP="00311741">
      <w:pPr>
        <w:ind w:left="540" w:hanging="540"/>
        <w:rPr>
          <w:rFonts w:ascii="Times New Roman" w:eastAsia="Calibri" w:hAnsi="Times New Roman" w:cs="Times New Roman"/>
          <w:bCs/>
          <w:sz w:val="12"/>
          <w:szCs w:val="12"/>
        </w:rPr>
      </w:pPr>
    </w:p>
    <w:p w14:paraId="6B5BB00F" w14:textId="37E08924" w:rsidR="006A5463" w:rsidRPr="00A04C7E" w:rsidRDefault="006A5463" w:rsidP="006A5463">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00606FF0" w:rsidRPr="00A04C7E">
        <w:rPr>
          <w:rFonts w:ascii="Times New Roman" w:eastAsia="Calibri" w:hAnsi="Times New Roman" w:cs="Times New Roman"/>
          <w:bCs/>
          <w:sz w:val="24"/>
          <w:szCs w:val="24"/>
        </w:rPr>
        <w:t>Nov</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 xml:space="preserve">Quarterly Strategic Benchmark Report: </w:t>
      </w:r>
      <w:r w:rsidR="00606FF0" w:rsidRPr="00A04C7E">
        <w:rPr>
          <w:rFonts w:ascii="Times New Roman" w:eastAsia="Calibri" w:hAnsi="Times New Roman" w:cs="Times New Roman"/>
          <w:bCs/>
          <w:i/>
          <w:iCs/>
          <w:sz w:val="24"/>
          <w:szCs w:val="24"/>
        </w:rPr>
        <w:t>Fiscal Metrics</w:t>
      </w:r>
      <w:r w:rsidRPr="00A04C7E">
        <w:rPr>
          <w:rFonts w:ascii="Times New Roman" w:eastAsia="Calibri" w:hAnsi="Times New Roman" w:cs="Times New Roman"/>
          <w:bCs/>
          <w:sz w:val="24"/>
          <w:szCs w:val="24"/>
        </w:rPr>
        <w:t xml:space="preserve">. </w:t>
      </w:r>
      <w:hyperlink r:id="rId85" w:history="1">
        <w:r w:rsidRPr="00A04C7E">
          <w:rPr>
            <w:rStyle w:val="Hyperlink"/>
            <w:rFonts w:ascii="Times New Roman" w:eastAsia="Calibri" w:hAnsi="Times New Roman" w:cs="Times New Roman"/>
            <w:bCs/>
            <w:sz w:val="24"/>
            <w:szCs w:val="24"/>
          </w:rPr>
          <w:t>http://bhcoe.org/qsbr</w:t>
        </w:r>
      </w:hyperlink>
    </w:p>
    <w:p w14:paraId="377E161A" w14:textId="77777777" w:rsidR="006A5463" w:rsidRPr="00880FB4" w:rsidRDefault="006A5463" w:rsidP="006A5463">
      <w:pPr>
        <w:ind w:left="540" w:hanging="540"/>
        <w:rPr>
          <w:rFonts w:ascii="Times New Roman" w:eastAsia="Calibri" w:hAnsi="Times New Roman" w:cs="Times New Roman"/>
          <w:bCs/>
          <w:sz w:val="12"/>
          <w:szCs w:val="12"/>
        </w:rPr>
      </w:pPr>
    </w:p>
    <w:p w14:paraId="775CC47C" w14:textId="77777777"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Sep,</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2001 ABA Compensation &amp; Turnover Report</w:t>
      </w:r>
      <w:r w:rsidRPr="00A04C7E">
        <w:rPr>
          <w:rFonts w:ascii="Times New Roman" w:eastAsia="Calibri" w:hAnsi="Times New Roman" w:cs="Times New Roman"/>
          <w:bCs/>
          <w:sz w:val="24"/>
          <w:szCs w:val="24"/>
        </w:rPr>
        <w:t xml:space="preserve">. </w:t>
      </w:r>
      <w:hyperlink r:id="rId86" w:history="1">
        <w:r w:rsidRPr="00A04C7E">
          <w:rPr>
            <w:rStyle w:val="Hyperlink"/>
            <w:rFonts w:ascii="Times New Roman" w:eastAsia="Calibri" w:hAnsi="Times New Roman" w:cs="Times New Roman"/>
            <w:bCs/>
            <w:sz w:val="24"/>
            <w:szCs w:val="24"/>
          </w:rPr>
          <w:t>http://bhcoe.org/qsbr</w:t>
        </w:r>
      </w:hyperlink>
    </w:p>
    <w:p w14:paraId="091F5E53" w14:textId="77777777" w:rsidR="00311741" w:rsidRPr="00880FB4" w:rsidRDefault="00311741" w:rsidP="00311741">
      <w:pPr>
        <w:ind w:left="540" w:hanging="540"/>
        <w:rPr>
          <w:rFonts w:ascii="Times New Roman" w:eastAsia="Calibri" w:hAnsi="Times New Roman" w:cs="Times New Roman"/>
          <w:bCs/>
          <w:sz w:val="12"/>
          <w:szCs w:val="12"/>
        </w:rPr>
      </w:pPr>
    </w:p>
    <w:p w14:paraId="795D5412" w14:textId="348FBBAB" w:rsidR="00311741" w:rsidRPr="00A04C7E" w:rsidRDefault="00311741" w:rsidP="00311741">
      <w:pPr>
        <w:ind w:left="540" w:hanging="540"/>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Behavioral Health Center of Excellence (</w:t>
      </w:r>
      <w:proofErr w:type="gramStart"/>
      <w:r w:rsidRPr="00A04C7E">
        <w:rPr>
          <w:rFonts w:ascii="Times New Roman" w:eastAsia="Calibri" w:hAnsi="Times New Roman" w:cs="Times New Roman"/>
          <w:bCs/>
          <w:sz w:val="24"/>
          <w:szCs w:val="24"/>
        </w:rPr>
        <w:t>Jan,</w:t>
      </w:r>
      <w:proofErr w:type="gramEnd"/>
      <w:r w:rsidRPr="00A04C7E">
        <w:rPr>
          <w:rFonts w:ascii="Times New Roman" w:eastAsia="Calibri" w:hAnsi="Times New Roman" w:cs="Times New Roman"/>
          <w:bCs/>
          <w:sz w:val="24"/>
          <w:szCs w:val="24"/>
        </w:rPr>
        <w:t xml:space="preserve"> 2021). </w:t>
      </w:r>
      <w:r w:rsidRPr="00A04C7E">
        <w:rPr>
          <w:rFonts w:ascii="Times New Roman" w:eastAsia="Calibri" w:hAnsi="Times New Roman" w:cs="Times New Roman"/>
          <w:bCs/>
          <w:i/>
          <w:iCs/>
          <w:sz w:val="24"/>
          <w:szCs w:val="24"/>
        </w:rPr>
        <w:t>Quarterly Strategic Benchmark Report: Predicting Turnover in ABA Organizations</w:t>
      </w:r>
      <w:r w:rsidRPr="00A04C7E">
        <w:rPr>
          <w:rFonts w:ascii="Times New Roman" w:eastAsia="Calibri" w:hAnsi="Times New Roman" w:cs="Times New Roman"/>
          <w:bCs/>
          <w:sz w:val="24"/>
          <w:szCs w:val="24"/>
        </w:rPr>
        <w:t xml:space="preserve">. </w:t>
      </w:r>
      <w:hyperlink r:id="rId87" w:history="1">
        <w:r w:rsidRPr="00A04C7E">
          <w:rPr>
            <w:rStyle w:val="Hyperlink"/>
            <w:rFonts w:ascii="Times New Roman" w:eastAsia="Calibri" w:hAnsi="Times New Roman" w:cs="Times New Roman"/>
            <w:bCs/>
            <w:sz w:val="24"/>
            <w:szCs w:val="24"/>
          </w:rPr>
          <w:t>http://bhcoe.org/qsbr</w:t>
        </w:r>
      </w:hyperlink>
    </w:p>
    <w:p w14:paraId="3EB1E56F" w14:textId="00153532" w:rsidR="00A45277" w:rsidRPr="00A04C7E" w:rsidRDefault="00A45277" w:rsidP="006A5463">
      <w:pPr>
        <w:ind w:left="540" w:hanging="540"/>
        <w:rPr>
          <w:rFonts w:ascii="Times New Roman" w:eastAsia="Calibri" w:hAnsi="Times New Roman" w:cs="Times New Roman"/>
          <w:bCs/>
          <w:sz w:val="6"/>
          <w:szCs w:val="6"/>
        </w:rPr>
      </w:pPr>
    </w:p>
    <w:p w14:paraId="009DE2B2" w14:textId="77777777" w:rsidR="00282C02" w:rsidRDefault="00282C02" w:rsidP="006B015A">
      <w:pPr>
        <w:rPr>
          <w:rFonts w:ascii="Times New Roman" w:hAnsi="Times New Roman" w:cs="Times New Roman"/>
          <w:b/>
          <w:sz w:val="24"/>
          <w:szCs w:val="24"/>
        </w:rPr>
      </w:pPr>
    </w:p>
    <w:p w14:paraId="419F811C" w14:textId="77777777" w:rsidR="008E6B89" w:rsidRPr="00A04C7E" w:rsidRDefault="008E6B89" w:rsidP="006B015A">
      <w:pPr>
        <w:rPr>
          <w:rFonts w:ascii="Times New Roman" w:hAnsi="Times New Roman" w:cs="Times New Roman"/>
          <w:b/>
          <w:sz w:val="24"/>
          <w:szCs w:val="24"/>
        </w:rPr>
      </w:pPr>
    </w:p>
    <w:p w14:paraId="294488CB" w14:textId="77777777" w:rsidR="008E6B89" w:rsidRDefault="008E6B89" w:rsidP="006B015A">
      <w:pPr>
        <w:rPr>
          <w:rFonts w:ascii="Times New Roman" w:hAnsi="Times New Roman" w:cs="Times New Roman"/>
          <w:b/>
          <w:sz w:val="24"/>
          <w:szCs w:val="24"/>
        </w:rPr>
      </w:pPr>
    </w:p>
    <w:p w14:paraId="02D0F8C2" w14:textId="1C89E2C1" w:rsidR="005E1834" w:rsidRPr="00A04C7E" w:rsidRDefault="000E1F29" w:rsidP="006B015A">
      <w:pPr>
        <w:rPr>
          <w:rFonts w:ascii="Times New Roman" w:hAnsi="Times New Roman" w:cs="Times New Roman"/>
          <w:b/>
          <w:sz w:val="24"/>
          <w:szCs w:val="24"/>
        </w:rPr>
      </w:pPr>
      <w:r w:rsidRPr="00A04C7E">
        <w:rPr>
          <w:rFonts w:ascii="Times New Roman" w:hAnsi="Times New Roman" w:cs="Times New Roman"/>
          <w:b/>
          <w:sz w:val="24"/>
          <w:szCs w:val="24"/>
        </w:rPr>
        <w:t>RESEARCH SUPPORT</w:t>
      </w:r>
    </w:p>
    <w:p w14:paraId="4B225709" w14:textId="7D509B72" w:rsidR="00EE2658" w:rsidRPr="00EE2658" w:rsidRDefault="00EE2658" w:rsidP="004A12F2">
      <w:pPr>
        <w:spacing w:before="120"/>
        <w:ind w:left="547" w:hanging="547"/>
        <w:rPr>
          <w:rFonts w:ascii="Times New Roman" w:eastAsia="Calibri" w:hAnsi="Times New Roman" w:cs="Times New Roman"/>
          <w:b/>
          <w:sz w:val="22"/>
        </w:rPr>
      </w:pPr>
      <w:r>
        <w:rPr>
          <w:rFonts w:ascii="Times New Roman" w:eastAsia="Calibri" w:hAnsi="Times New Roman" w:cs="Times New Roman"/>
          <w:b/>
          <w:sz w:val="24"/>
          <w:szCs w:val="24"/>
        </w:rPr>
        <w:t>External – Applied Waiting Results</w:t>
      </w:r>
      <w:r w:rsidRPr="00EE2658">
        <w:rPr>
          <w:rFonts w:ascii="Times New Roman" w:eastAsia="Calibri" w:hAnsi="Times New Roman" w:cs="Times New Roman"/>
          <w:b/>
          <w:sz w:val="28"/>
          <w:szCs w:val="28"/>
        </w:rPr>
        <w:t xml:space="preserve"> </w:t>
      </w:r>
      <w:r w:rsidRPr="00EE2658">
        <w:rPr>
          <w:rFonts w:ascii="Times New Roman" w:eastAsia="Calibri" w:hAnsi="Times New Roman" w:cs="Times New Roman"/>
          <w:b/>
          <w:sz w:val="24"/>
          <w:szCs w:val="24"/>
          <w:vertAlign w:val="subscript"/>
        </w:rPr>
        <w:t>(Total:</w:t>
      </w:r>
      <w:r>
        <w:rPr>
          <w:rFonts w:ascii="Times New Roman" w:eastAsia="Calibri" w:hAnsi="Times New Roman" w:cs="Times New Roman"/>
          <w:b/>
          <w:sz w:val="24"/>
          <w:szCs w:val="24"/>
          <w:vertAlign w:val="subscript"/>
        </w:rPr>
        <w:t xml:space="preserve"> $75,000)</w:t>
      </w:r>
    </w:p>
    <w:p w14:paraId="67876500" w14:textId="4F36DB7E" w:rsidR="00EE2658" w:rsidRDefault="00EE2658" w:rsidP="004A12F2">
      <w:pPr>
        <w:spacing w:before="120"/>
        <w:ind w:left="547" w:hanging="547"/>
        <w:rPr>
          <w:rFonts w:ascii="Times New Roman" w:eastAsia="Calibri" w:hAnsi="Times New Roman" w:cs="Times New Roman"/>
          <w:sz w:val="22"/>
        </w:rPr>
      </w:pPr>
      <w:r>
        <w:rPr>
          <w:rFonts w:ascii="Times New Roman" w:eastAsia="Calibri" w:hAnsi="Times New Roman" w:cs="Times New Roman"/>
          <w:sz w:val="22"/>
        </w:rPr>
        <w:t xml:space="preserve">Spencer Foundation: Vision Grant. </w:t>
      </w:r>
      <w:r w:rsidR="006E76DB" w:rsidRPr="006E76DB">
        <w:rPr>
          <w:rFonts w:ascii="Times New Roman" w:eastAsia="Calibri" w:hAnsi="Times New Roman" w:cs="Times New Roman"/>
          <w:sz w:val="22"/>
        </w:rPr>
        <w:t xml:space="preserve">The use of AI to </w:t>
      </w:r>
      <w:r w:rsidR="006E76DB">
        <w:rPr>
          <w:rFonts w:ascii="Times New Roman" w:eastAsia="Calibri" w:hAnsi="Times New Roman" w:cs="Times New Roman"/>
          <w:sz w:val="22"/>
        </w:rPr>
        <w:t>mitigate</w:t>
      </w:r>
      <w:r w:rsidR="006E76DB" w:rsidRPr="006E76DB">
        <w:rPr>
          <w:rFonts w:ascii="Times New Roman" w:eastAsia="Calibri" w:hAnsi="Times New Roman" w:cs="Times New Roman"/>
          <w:sz w:val="22"/>
        </w:rPr>
        <w:t xml:space="preserve"> </w:t>
      </w:r>
      <w:r w:rsidR="006E76DB">
        <w:rPr>
          <w:rFonts w:ascii="Times New Roman" w:eastAsia="Calibri" w:hAnsi="Times New Roman" w:cs="Times New Roman"/>
          <w:sz w:val="22"/>
        </w:rPr>
        <w:t xml:space="preserve">barriers to assessment evidence-based practices for </w:t>
      </w:r>
      <w:r w:rsidR="006E76DB" w:rsidRPr="006E76DB">
        <w:rPr>
          <w:rFonts w:ascii="Times New Roman" w:eastAsia="Calibri" w:hAnsi="Times New Roman" w:cs="Times New Roman"/>
          <w:sz w:val="22"/>
        </w:rPr>
        <w:t>language development in early childhood environments</w:t>
      </w:r>
      <w:r w:rsidR="006E76DB">
        <w:rPr>
          <w:rFonts w:ascii="Times New Roman" w:eastAsia="Calibri" w:hAnsi="Times New Roman" w:cs="Times New Roman"/>
          <w:sz w:val="22"/>
        </w:rPr>
        <w:t>.</w:t>
      </w:r>
      <w:r>
        <w:rPr>
          <w:rFonts w:ascii="Times New Roman" w:eastAsia="Calibri" w:hAnsi="Times New Roman" w:cs="Times New Roman"/>
          <w:sz w:val="22"/>
        </w:rPr>
        <w:t xml:space="preserve"> Role: Co-PI. $75,000.</w:t>
      </w:r>
    </w:p>
    <w:p w14:paraId="6E9F7194" w14:textId="0DA63693" w:rsidR="00CE0CD7" w:rsidRPr="00A04C7E" w:rsidRDefault="00CE0CD7" w:rsidP="004A12F2">
      <w:pPr>
        <w:spacing w:before="120"/>
        <w:ind w:left="547" w:hanging="547"/>
        <w:rPr>
          <w:rFonts w:ascii="Times New Roman" w:eastAsia="Calibri" w:hAnsi="Times New Roman" w:cs="Times New Roman"/>
          <w:b/>
          <w:sz w:val="24"/>
          <w:szCs w:val="24"/>
          <w:vertAlign w:val="subscript"/>
        </w:rPr>
      </w:pPr>
      <w:r w:rsidRPr="00A04C7E">
        <w:rPr>
          <w:rFonts w:ascii="Times New Roman" w:eastAsia="Calibri" w:hAnsi="Times New Roman" w:cs="Times New Roman"/>
          <w:b/>
          <w:sz w:val="24"/>
          <w:szCs w:val="24"/>
        </w:rPr>
        <w:t xml:space="preserve">External </w:t>
      </w:r>
      <w:r w:rsidR="00D809FD" w:rsidRPr="00A04C7E">
        <w:rPr>
          <w:rFonts w:ascii="Times New Roman" w:eastAsia="Calibri" w:hAnsi="Times New Roman" w:cs="Times New Roman"/>
          <w:b/>
          <w:sz w:val="24"/>
          <w:szCs w:val="24"/>
        </w:rPr>
        <w:t>–</w:t>
      </w:r>
      <w:r w:rsidRPr="00A04C7E">
        <w:rPr>
          <w:rFonts w:ascii="Times New Roman" w:eastAsia="Calibri" w:hAnsi="Times New Roman" w:cs="Times New Roman"/>
          <w:b/>
          <w:sz w:val="24"/>
          <w:szCs w:val="24"/>
        </w:rPr>
        <w:t xml:space="preserve">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$56</w:t>
      </w:r>
      <w:r w:rsidR="005F65C0" w:rsidRPr="00A04C7E">
        <w:rPr>
          <w:rFonts w:ascii="Times New Roman" w:eastAsia="Calibri" w:hAnsi="Times New Roman" w:cs="Times New Roman"/>
          <w:b/>
          <w:sz w:val="24"/>
          <w:szCs w:val="24"/>
          <w:vertAlign w:val="subscript"/>
        </w:rPr>
        <w:t>5</w:t>
      </w:r>
      <w:r w:rsidR="004D613C" w:rsidRPr="00A04C7E">
        <w:rPr>
          <w:rFonts w:ascii="Times New Roman" w:eastAsia="Calibri" w:hAnsi="Times New Roman" w:cs="Times New Roman"/>
          <w:b/>
          <w:sz w:val="24"/>
          <w:szCs w:val="24"/>
          <w:vertAlign w:val="subscript"/>
        </w:rPr>
        <w:t>,</w:t>
      </w:r>
      <w:r w:rsidR="00286D19" w:rsidRPr="00A04C7E">
        <w:rPr>
          <w:rFonts w:ascii="Times New Roman" w:eastAsia="Calibri" w:hAnsi="Times New Roman" w:cs="Times New Roman"/>
          <w:b/>
          <w:sz w:val="24"/>
          <w:szCs w:val="24"/>
          <w:vertAlign w:val="subscript"/>
        </w:rPr>
        <w:t>7</w:t>
      </w:r>
      <w:r w:rsidR="004D613C" w:rsidRPr="00A04C7E">
        <w:rPr>
          <w:rFonts w:ascii="Times New Roman" w:eastAsia="Calibri" w:hAnsi="Times New Roman" w:cs="Times New Roman"/>
          <w:b/>
          <w:sz w:val="24"/>
          <w:szCs w:val="24"/>
          <w:vertAlign w:val="subscript"/>
        </w:rPr>
        <w:t>58)</w:t>
      </w:r>
    </w:p>
    <w:p w14:paraId="704431AE" w14:textId="3EA1C893" w:rsidR="009A46B4" w:rsidRDefault="009A46B4" w:rsidP="00825928">
      <w:pPr>
        <w:spacing w:before="120" w:after="120" w:line="240" w:lineRule="auto"/>
        <w:ind w:left="360" w:hanging="360"/>
        <w:jc w:val="both"/>
        <w:rPr>
          <w:rFonts w:ascii="Times New Roman" w:eastAsia="Calibri" w:hAnsi="Times New Roman" w:cs="Times New Roman"/>
          <w:sz w:val="22"/>
        </w:rPr>
      </w:pPr>
      <w:r>
        <w:rPr>
          <w:rFonts w:ascii="Times New Roman" w:eastAsia="Calibri" w:hAnsi="Times New Roman" w:cs="Times New Roman"/>
          <w:sz w:val="22"/>
        </w:rPr>
        <w:t xml:space="preserve">Department of Defense Senior Consortium Research Fellowship. Artificial intelligence, risk assessment, and decision-making. </w:t>
      </w:r>
      <w:r w:rsidR="00832FD2">
        <w:rPr>
          <w:rFonts w:ascii="Times New Roman" w:eastAsia="Calibri" w:hAnsi="Times New Roman" w:cs="Times New Roman"/>
          <w:sz w:val="22"/>
        </w:rPr>
        <w:t>Role: Consultant. $5,000.</w:t>
      </w:r>
    </w:p>
    <w:p w14:paraId="4809E4FF" w14:textId="6E7A98C8" w:rsidR="00286D19" w:rsidRPr="00A04C7E" w:rsidRDefault="00286D19"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Health, Sport, &amp; Fitness ABAI SIG Small Research Grant. Delay discounting in ultramarathon runners: Identifying the indifference point in finishing the Barkley’s fall classic. P.I.: </w:t>
      </w:r>
      <w:proofErr w:type="spellStart"/>
      <w:r w:rsidRPr="00A04C7E">
        <w:rPr>
          <w:rFonts w:ascii="Times New Roman" w:eastAsia="Calibri" w:hAnsi="Times New Roman" w:cs="Times New Roman"/>
          <w:sz w:val="22"/>
        </w:rPr>
        <w:t>Bukszpan</w:t>
      </w:r>
      <w:proofErr w:type="spellEnd"/>
      <w:r w:rsidRPr="00A04C7E">
        <w:rPr>
          <w:rFonts w:ascii="Times New Roman" w:eastAsia="Calibri" w:hAnsi="Times New Roman" w:cs="Times New Roman"/>
          <w:sz w:val="22"/>
        </w:rPr>
        <w:t>, A. Role: Faculty Advisor. $500</w:t>
      </w:r>
    </w:p>
    <w:p w14:paraId="0D1DFFCD" w14:textId="54CA89BC" w:rsidR="005F65C0" w:rsidRPr="00A04C7E" w:rsidRDefault="005F65C0"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FRDF at Western University. Web-Based Relational Training. P.I. Malkin, A. Role: Consultant. $5,000. </w:t>
      </w:r>
    </w:p>
    <w:p w14:paraId="3D4CE44A" w14:textId="36C3B5B0" w:rsidR="00D30AB6" w:rsidRPr="00A04C7E" w:rsidRDefault="00D30AB6"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NIH/NIDA. Human Behavioral Pharmacology and Substance Abuse. Award ID: 5T32DA007209-36. P.I. Bigelow, G.E. Role: Postdoctoral </w:t>
      </w:r>
      <w:r w:rsidR="007011DE" w:rsidRPr="00A04C7E">
        <w:rPr>
          <w:rFonts w:ascii="Times New Roman" w:eastAsia="Calibri" w:hAnsi="Times New Roman" w:cs="Times New Roman"/>
          <w:sz w:val="22"/>
        </w:rPr>
        <w:t xml:space="preserve">Research </w:t>
      </w:r>
      <w:r w:rsidRPr="00A04C7E">
        <w:rPr>
          <w:rFonts w:ascii="Times New Roman" w:eastAsia="Calibri" w:hAnsi="Times New Roman" w:cs="Times New Roman"/>
          <w:sz w:val="22"/>
        </w:rPr>
        <w:t>Fellow</w:t>
      </w:r>
      <w:r w:rsidR="00140175" w:rsidRPr="00A04C7E">
        <w:rPr>
          <w:rFonts w:ascii="Times New Roman" w:eastAsia="Calibri" w:hAnsi="Times New Roman" w:cs="Times New Roman"/>
          <w:sz w:val="22"/>
        </w:rPr>
        <w:t>. $145,</w:t>
      </w:r>
      <w:r w:rsidR="004D613C" w:rsidRPr="00A04C7E">
        <w:rPr>
          <w:rFonts w:ascii="Times New Roman" w:eastAsia="Calibri" w:hAnsi="Times New Roman" w:cs="Times New Roman"/>
          <w:sz w:val="22"/>
        </w:rPr>
        <w:t>296</w:t>
      </w:r>
      <w:r w:rsidR="00140175" w:rsidRPr="00A04C7E">
        <w:rPr>
          <w:rFonts w:ascii="Times New Roman" w:eastAsia="Calibri" w:hAnsi="Times New Roman" w:cs="Times New Roman"/>
          <w:sz w:val="22"/>
        </w:rPr>
        <w:t>.</w:t>
      </w:r>
    </w:p>
    <w:p w14:paraId="75D526F6" w14:textId="1D167FEC" w:rsidR="00CE0CD7" w:rsidRPr="00A04C7E" w:rsidRDefault="00CE0CD7" w:rsidP="00825928">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Extreme Weather Events and Individual Differences in Threat Perception and Behavior. Award ID: 1635943. PI: Webster</w:t>
      </w:r>
      <w:r w:rsidR="00D30AB6" w:rsidRPr="00A04C7E">
        <w:rPr>
          <w:rFonts w:ascii="Times New Roman" w:eastAsia="Calibri" w:hAnsi="Times New Roman" w:cs="Times New Roman"/>
          <w:sz w:val="22"/>
        </w:rPr>
        <w:t>, G.W</w:t>
      </w:r>
      <w:r w:rsidRPr="00A04C7E">
        <w:rPr>
          <w:rFonts w:ascii="Times New Roman" w:eastAsia="Calibri" w:hAnsi="Times New Roman" w:cs="Times New Roman"/>
          <w:sz w:val="22"/>
        </w:rPr>
        <w:t xml:space="preserve">. </w:t>
      </w:r>
      <w:r w:rsidR="00D30AB6" w:rsidRPr="00A04C7E">
        <w:rPr>
          <w:rFonts w:ascii="Times New Roman" w:eastAsia="Calibri" w:hAnsi="Times New Roman" w:cs="Times New Roman"/>
          <w:sz w:val="22"/>
        </w:rPr>
        <w:t xml:space="preserve">Role: </w:t>
      </w:r>
      <w:r w:rsidRPr="00A04C7E">
        <w:rPr>
          <w:rFonts w:ascii="Times New Roman" w:eastAsia="Calibri" w:hAnsi="Times New Roman" w:cs="Times New Roman"/>
          <w:sz w:val="22"/>
        </w:rPr>
        <w:t>Graduate Researcher</w:t>
      </w:r>
      <w:r w:rsidR="00140175" w:rsidRPr="00A04C7E">
        <w:rPr>
          <w:rFonts w:ascii="Times New Roman" w:eastAsia="Calibri" w:hAnsi="Times New Roman" w:cs="Times New Roman"/>
          <w:sz w:val="22"/>
        </w:rPr>
        <w:t>.</w:t>
      </w:r>
      <w:r w:rsidRPr="00A04C7E">
        <w:rPr>
          <w:rFonts w:ascii="Times New Roman" w:eastAsia="Calibri" w:hAnsi="Times New Roman" w:cs="Times New Roman"/>
          <w:sz w:val="22"/>
        </w:rPr>
        <w:t xml:space="preserve"> $414,962. </w:t>
      </w:r>
    </w:p>
    <w:p w14:paraId="1D5737A8" w14:textId="77777777" w:rsidR="00053B91" w:rsidRPr="00A04C7E" w:rsidRDefault="00053B91" w:rsidP="00825928">
      <w:pPr>
        <w:spacing w:after="120" w:line="240" w:lineRule="auto"/>
        <w:jc w:val="both"/>
        <w:rPr>
          <w:rFonts w:ascii="Times New Roman" w:eastAsia="Calibri" w:hAnsi="Times New Roman" w:cs="Times New Roman"/>
          <w:b/>
          <w:sz w:val="24"/>
          <w:szCs w:val="24"/>
        </w:rPr>
      </w:pPr>
    </w:p>
    <w:p w14:paraId="0D44904D" w14:textId="196FE678" w:rsidR="00CE0CD7" w:rsidRPr="00A04C7E" w:rsidRDefault="00CE0CD7" w:rsidP="00825928">
      <w:pPr>
        <w:spacing w:after="120" w:line="240" w:lineRule="auto"/>
        <w:jc w:val="both"/>
        <w:rPr>
          <w:rFonts w:ascii="Times New Roman" w:eastAsia="Calibri" w:hAnsi="Times New Roman" w:cs="Times New Roman"/>
          <w:sz w:val="22"/>
          <w:vertAlign w:val="subscript"/>
        </w:rPr>
      </w:pPr>
      <w:r w:rsidRPr="00A04C7E">
        <w:rPr>
          <w:rFonts w:ascii="Times New Roman" w:eastAsia="Calibri" w:hAnsi="Times New Roman" w:cs="Times New Roman"/>
          <w:b/>
          <w:sz w:val="24"/>
          <w:szCs w:val="24"/>
        </w:rPr>
        <w:t>External – Applied</w:t>
      </w:r>
      <w:r w:rsidR="0027613E" w:rsidRPr="00A04C7E">
        <w:rPr>
          <w:rFonts w:ascii="Times New Roman" w:eastAsia="Calibri" w:hAnsi="Times New Roman" w:cs="Times New Roman"/>
          <w:b/>
          <w:sz w:val="24"/>
          <w:szCs w:val="24"/>
        </w:rPr>
        <w:t>, Not Funded</w:t>
      </w:r>
      <w:r w:rsidR="004D613C" w:rsidRPr="00A04C7E">
        <w:rPr>
          <w:rFonts w:ascii="Times New Roman" w:eastAsia="Calibri" w:hAnsi="Times New Roman" w:cs="Times New Roman"/>
          <w:b/>
          <w:sz w:val="24"/>
          <w:szCs w:val="24"/>
        </w:rPr>
        <w:t xml:space="preserve"> </w:t>
      </w:r>
      <w:r w:rsidR="004D613C" w:rsidRPr="00A04C7E">
        <w:rPr>
          <w:rFonts w:ascii="Times New Roman" w:eastAsia="Calibri" w:hAnsi="Times New Roman" w:cs="Times New Roman"/>
          <w:b/>
          <w:sz w:val="24"/>
          <w:szCs w:val="24"/>
          <w:vertAlign w:val="subscript"/>
        </w:rPr>
        <w:t>(Total: $</w:t>
      </w:r>
      <w:r w:rsidR="008A35A1" w:rsidRPr="00A04C7E">
        <w:rPr>
          <w:rFonts w:ascii="Times New Roman" w:eastAsia="Calibri" w:hAnsi="Times New Roman" w:cs="Times New Roman"/>
          <w:b/>
          <w:sz w:val="24"/>
          <w:szCs w:val="24"/>
          <w:vertAlign w:val="subscript"/>
        </w:rPr>
        <w:t>1,9</w:t>
      </w:r>
      <w:r w:rsidR="006B0F1D" w:rsidRPr="00A04C7E">
        <w:rPr>
          <w:rFonts w:ascii="Times New Roman" w:eastAsia="Calibri" w:hAnsi="Times New Roman" w:cs="Times New Roman"/>
          <w:b/>
          <w:sz w:val="24"/>
          <w:szCs w:val="24"/>
          <w:vertAlign w:val="subscript"/>
        </w:rPr>
        <w:t>8</w:t>
      </w:r>
      <w:r w:rsidR="008A35A1" w:rsidRPr="00A04C7E">
        <w:rPr>
          <w:rFonts w:ascii="Times New Roman" w:eastAsia="Calibri" w:hAnsi="Times New Roman" w:cs="Times New Roman"/>
          <w:b/>
          <w:sz w:val="24"/>
          <w:szCs w:val="24"/>
          <w:vertAlign w:val="subscript"/>
        </w:rPr>
        <w:t>1</w:t>
      </w:r>
      <w:r w:rsidR="004D613C" w:rsidRPr="00A04C7E">
        <w:rPr>
          <w:rFonts w:ascii="Times New Roman" w:eastAsia="Calibri" w:hAnsi="Times New Roman" w:cs="Times New Roman"/>
          <w:b/>
          <w:sz w:val="24"/>
          <w:szCs w:val="24"/>
          <w:vertAlign w:val="subscript"/>
        </w:rPr>
        <w:t>,</w:t>
      </w:r>
      <w:r w:rsidR="00335AEC" w:rsidRPr="00A04C7E">
        <w:rPr>
          <w:rFonts w:ascii="Times New Roman" w:eastAsia="Calibri" w:hAnsi="Times New Roman" w:cs="Times New Roman"/>
          <w:b/>
          <w:sz w:val="24"/>
          <w:szCs w:val="24"/>
          <w:vertAlign w:val="subscript"/>
        </w:rPr>
        <w:t>229</w:t>
      </w:r>
      <w:r w:rsidR="004D613C" w:rsidRPr="00A04C7E">
        <w:rPr>
          <w:rFonts w:ascii="Times New Roman" w:eastAsia="Calibri" w:hAnsi="Times New Roman" w:cs="Times New Roman"/>
          <w:b/>
          <w:sz w:val="24"/>
          <w:szCs w:val="24"/>
          <w:vertAlign w:val="subscript"/>
        </w:rPr>
        <w:t>)</w:t>
      </w:r>
    </w:p>
    <w:p w14:paraId="08E77FA8" w14:textId="77777777" w:rsidR="006B0F1D" w:rsidRPr="00A04C7E" w:rsidRDefault="006B0F1D" w:rsidP="006B0F1D">
      <w:pPr>
        <w:spacing w:before="120"/>
        <w:ind w:left="547" w:hanging="547"/>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 xml:space="preserve">SEAB Educational Grant. A remote operant animal lab for students of behavior analysis. P.I. </w:t>
      </w:r>
      <w:r w:rsidRPr="00A04C7E">
        <w:rPr>
          <w:rFonts w:ascii="Times New Roman" w:eastAsia="Calibri" w:hAnsi="Times New Roman" w:cs="Times New Roman"/>
          <w:b/>
          <w:i/>
          <w:iCs/>
          <w:sz w:val="24"/>
          <w:szCs w:val="24"/>
        </w:rPr>
        <w:t xml:space="preserve">Cox, </w:t>
      </w:r>
      <w:proofErr w:type="gramStart"/>
      <w:r w:rsidRPr="00A04C7E">
        <w:rPr>
          <w:rFonts w:ascii="Times New Roman" w:eastAsia="Calibri" w:hAnsi="Times New Roman" w:cs="Times New Roman"/>
          <w:b/>
          <w:i/>
          <w:iCs/>
          <w:sz w:val="24"/>
          <w:szCs w:val="24"/>
        </w:rPr>
        <w:t>D.J.</w:t>
      </w:r>
      <w:r w:rsidRPr="00A04C7E">
        <w:rPr>
          <w:rFonts w:ascii="Times New Roman" w:eastAsia="Calibri" w:hAnsi="Times New Roman" w:cs="Times New Roman"/>
          <w:bCs/>
          <w:sz w:val="24"/>
          <w:szCs w:val="24"/>
        </w:rPr>
        <w:t>.</w:t>
      </w:r>
      <w:proofErr w:type="gramEnd"/>
      <w:r w:rsidRPr="00A04C7E">
        <w:rPr>
          <w:rFonts w:ascii="Times New Roman" w:eastAsia="Calibri" w:hAnsi="Times New Roman" w:cs="Times New Roman"/>
          <w:bCs/>
          <w:sz w:val="24"/>
          <w:szCs w:val="24"/>
        </w:rPr>
        <w:t xml:space="preserve"> $5,000. </w:t>
      </w:r>
    </w:p>
    <w:p w14:paraId="063F1ACA" w14:textId="77777777" w:rsidR="006B0F1D" w:rsidRPr="00A04C7E" w:rsidRDefault="006B0F1D" w:rsidP="006B0F1D">
      <w:pPr>
        <w:spacing w:before="120" w:after="120" w:line="240" w:lineRule="auto"/>
        <w:ind w:left="360" w:hanging="360"/>
        <w:jc w:val="both"/>
        <w:rPr>
          <w:rFonts w:ascii="Times New Roman" w:eastAsia="Calibri" w:hAnsi="Times New Roman" w:cs="Times New Roman"/>
          <w:bCs/>
          <w:sz w:val="24"/>
          <w:szCs w:val="24"/>
        </w:rPr>
      </w:pPr>
      <w:r w:rsidRPr="00A04C7E">
        <w:rPr>
          <w:rFonts w:ascii="Times New Roman" w:eastAsia="Calibri" w:hAnsi="Times New Roman" w:cs="Times New Roman"/>
          <w:bCs/>
          <w:sz w:val="24"/>
          <w:szCs w:val="24"/>
        </w:rPr>
        <w:t>SEAB Translational Grant. Shaping Sounds Through Automatic Speech Recognition. P.I. Javed, A. Role: Student Advisor. $5,000</w:t>
      </w:r>
    </w:p>
    <w:p w14:paraId="5682912D" w14:textId="1FF7F357" w:rsidR="00E23C0E" w:rsidRPr="00A04C7E" w:rsidRDefault="00335AEC" w:rsidP="006B0F1D">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National Science Foundation. Leveraging Virtual Reality and Behavioral Science in an Anti-WEIRD Search for Universal Principles of Culture. PIs: Silbaugh, B; Quarles, J. Role: Consultant. $497,925</w:t>
      </w:r>
    </w:p>
    <w:p w14:paraId="25B6C7C8" w14:textId="2D0C937B" w:rsidR="00335AEC" w:rsidRPr="00A04C7E" w:rsidRDefault="00335AEC" w:rsidP="00E23C0E">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lastRenderedPageBreak/>
        <w:t>National Institute of Health. Greenwashing cigarettes: Perceptual and behavioral evidence of inaccurate modified risk advertising. Application Number: 1R01DA049814-01. PIs: Johnson, MW; Moran, MB. Role: Postdoctoral Researcher. $1,473,750</w:t>
      </w:r>
    </w:p>
    <w:p w14:paraId="0B823841" w14:textId="12BB1D20" w:rsidR="0039726A" w:rsidRPr="00A04C7E" w:rsidRDefault="0039726A" w:rsidP="0039726A">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 xml:space="preserve">Greenwall Foundation. Development and Evaluation of an Ethical Decision-Making Model within the Practice of Behavior Analysis. PIs: Graber, A; &amp; </w:t>
      </w:r>
      <w:proofErr w:type="spellStart"/>
      <w:r w:rsidRPr="00A04C7E">
        <w:rPr>
          <w:rFonts w:ascii="Times New Roman" w:eastAsia="Calibri" w:hAnsi="Times New Roman" w:cs="Times New Roman"/>
          <w:sz w:val="22"/>
        </w:rPr>
        <w:t>Luiselli</w:t>
      </w:r>
      <w:proofErr w:type="spellEnd"/>
      <w:r w:rsidRPr="00A04C7E">
        <w:rPr>
          <w:rFonts w:ascii="Times New Roman" w:eastAsia="Calibri" w:hAnsi="Times New Roman" w:cs="Times New Roman"/>
          <w:sz w:val="22"/>
        </w:rPr>
        <w:t>, J. Role: Consultant. $300,000.</w:t>
      </w:r>
    </w:p>
    <w:p w14:paraId="2A8EC67B" w14:textId="2276D78D" w:rsidR="004E4A2B" w:rsidRPr="00A04C7E" w:rsidRDefault="00CE0CD7" w:rsidP="00311741">
      <w:pPr>
        <w:spacing w:before="120" w:after="120" w:line="240" w:lineRule="auto"/>
        <w:ind w:left="360" w:hanging="360"/>
        <w:jc w:val="both"/>
        <w:rPr>
          <w:rFonts w:ascii="Times New Roman" w:eastAsia="Calibri" w:hAnsi="Times New Roman" w:cs="Times New Roman"/>
          <w:sz w:val="22"/>
        </w:rPr>
      </w:pPr>
      <w:r w:rsidRPr="00A04C7E">
        <w:rPr>
          <w:rFonts w:ascii="Times New Roman" w:eastAsia="Calibri" w:hAnsi="Times New Roman" w:cs="Times New Roman"/>
          <w:sz w:val="22"/>
        </w:rPr>
        <w:t>Russell Sage Foundation Behavioral Economics Small Awards Program. Human impulsive and risky choice in positive- and negative-earning budgets. PI: Dallery</w:t>
      </w:r>
      <w:r w:rsidR="00140175" w:rsidRPr="00A04C7E">
        <w:rPr>
          <w:rFonts w:ascii="Times New Roman" w:eastAsia="Calibri" w:hAnsi="Times New Roman" w:cs="Times New Roman"/>
          <w:sz w:val="22"/>
        </w:rPr>
        <w:t>, J.</w:t>
      </w:r>
      <w:r w:rsidRPr="00A04C7E">
        <w:rPr>
          <w:rFonts w:ascii="Times New Roman" w:eastAsia="Calibri" w:hAnsi="Times New Roman" w:cs="Times New Roman"/>
          <w:sz w:val="22"/>
        </w:rPr>
        <w:t xml:space="preserve"> Co-PI: </w:t>
      </w:r>
      <w:r w:rsidRPr="00A04C7E">
        <w:rPr>
          <w:rFonts w:ascii="Times New Roman" w:eastAsia="Calibri" w:hAnsi="Times New Roman" w:cs="Times New Roman"/>
          <w:b/>
          <w:i/>
          <w:sz w:val="22"/>
        </w:rPr>
        <w:t>Cox</w:t>
      </w:r>
      <w:r w:rsidR="00140175" w:rsidRPr="00A04C7E">
        <w:rPr>
          <w:rFonts w:ascii="Times New Roman" w:eastAsia="Calibri" w:hAnsi="Times New Roman" w:cs="Times New Roman"/>
          <w:b/>
          <w:i/>
          <w:sz w:val="22"/>
        </w:rPr>
        <w:t>, D.J.</w:t>
      </w:r>
      <w:r w:rsidRPr="00A04C7E">
        <w:rPr>
          <w:rFonts w:ascii="Times New Roman" w:eastAsia="Calibri" w:hAnsi="Times New Roman" w:cs="Times New Roman"/>
          <w:sz w:val="22"/>
        </w:rPr>
        <w:t xml:space="preserve"> $4,000.</w:t>
      </w:r>
    </w:p>
    <w:p w14:paraId="2E86CD13" w14:textId="77777777" w:rsidR="00A42ABF" w:rsidRDefault="00A42ABF" w:rsidP="003812EB">
      <w:pPr>
        <w:spacing w:line="240" w:lineRule="auto"/>
        <w:rPr>
          <w:rFonts w:ascii="Times New Roman" w:hAnsi="Times New Roman" w:cs="Times New Roman"/>
          <w:b/>
          <w:sz w:val="24"/>
          <w:szCs w:val="24"/>
        </w:rPr>
      </w:pPr>
    </w:p>
    <w:p w14:paraId="41590717" w14:textId="77777777" w:rsidR="009D61CE" w:rsidRDefault="009D61CE" w:rsidP="003812EB">
      <w:pPr>
        <w:spacing w:line="240" w:lineRule="auto"/>
        <w:rPr>
          <w:rFonts w:ascii="Times New Roman" w:hAnsi="Times New Roman" w:cs="Times New Roman"/>
          <w:b/>
          <w:sz w:val="24"/>
          <w:szCs w:val="24"/>
        </w:rPr>
      </w:pPr>
    </w:p>
    <w:p w14:paraId="02676A49" w14:textId="04761A49" w:rsidR="003812EB" w:rsidRPr="00A04C7E" w:rsidRDefault="003812EB" w:rsidP="003812EB">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HONORS AND AWARDS</w:t>
      </w:r>
      <w:r w:rsidR="00C56C25" w:rsidRPr="00A04C7E">
        <w:rPr>
          <w:rFonts w:ascii="Times New Roman" w:hAnsi="Times New Roman" w:cs="Times New Roman"/>
          <w:b/>
          <w:sz w:val="24"/>
          <w:szCs w:val="24"/>
        </w:rPr>
        <w:t xml:space="preserve"> </w:t>
      </w:r>
      <w:r w:rsidR="00C56C25" w:rsidRPr="00A04C7E">
        <w:rPr>
          <w:rFonts w:ascii="Times New Roman" w:eastAsia="Calibri" w:hAnsi="Times New Roman" w:cs="Times New Roman"/>
          <w:b/>
          <w:sz w:val="24"/>
          <w:szCs w:val="24"/>
          <w:vertAlign w:val="subscript"/>
        </w:rPr>
        <w:t>(Total: $4,</w:t>
      </w:r>
      <w:r w:rsidR="002C0617" w:rsidRPr="00A04C7E">
        <w:rPr>
          <w:rFonts w:ascii="Times New Roman" w:eastAsia="Calibri" w:hAnsi="Times New Roman" w:cs="Times New Roman"/>
          <w:b/>
          <w:sz w:val="24"/>
          <w:szCs w:val="24"/>
          <w:vertAlign w:val="subscript"/>
        </w:rPr>
        <w:t>85</w:t>
      </w:r>
      <w:r w:rsidR="00C56C25" w:rsidRPr="00A04C7E">
        <w:rPr>
          <w:rFonts w:ascii="Times New Roman" w:eastAsia="Calibri" w:hAnsi="Times New Roman" w:cs="Times New Roman"/>
          <w:b/>
          <w:sz w:val="24"/>
          <w:szCs w:val="24"/>
          <w:vertAlign w:val="subscript"/>
        </w:rPr>
        <w:t>0)</w:t>
      </w:r>
    </w:p>
    <w:p w14:paraId="59DE3672" w14:textId="12854558" w:rsidR="00B70951" w:rsidRPr="00A04C7E" w:rsidRDefault="00B70951" w:rsidP="00D40226">
      <w:pPr>
        <w:spacing w:line="240" w:lineRule="auto"/>
        <w:ind w:left="360" w:hanging="360"/>
        <w:rPr>
          <w:rFonts w:ascii="Times New Roman" w:hAnsi="Times New Roman" w:cs="Times New Roman"/>
          <w:sz w:val="12"/>
          <w:szCs w:val="12"/>
        </w:rPr>
      </w:pPr>
    </w:p>
    <w:p w14:paraId="58460C97" w14:textId="3BD690D6" w:rsidR="00C2056C" w:rsidRDefault="00C2056C" w:rsidP="00B677C1">
      <w:pPr>
        <w:spacing w:line="240" w:lineRule="auto"/>
        <w:ind w:left="360" w:hanging="360"/>
        <w:rPr>
          <w:rFonts w:ascii="Times New Roman" w:hAnsi="Times New Roman" w:cs="Times New Roman"/>
          <w:sz w:val="22"/>
        </w:rPr>
      </w:pPr>
      <w:r>
        <w:rPr>
          <w:rFonts w:ascii="Times New Roman" w:hAnsi="Times New Roman" w:cs="Times New Roman"/>
          <w:sz w:val="22"/>
        </w:rPr>
        <w:t>Springer Nature Editor Distinction Awards: Author Service Award (2025)</w:t>
      </w:r>
    </w:p>
    <w:p w14:paraId="78A13A7F" w14:textId="77777777" w:rsidR="00C2056C" w:rsidRPr="00A04C7E" w:rsidRDefault="00C2056C" w:rsidP="00C2056C">
      <w:pPr>
        <w:spacing w:line="240" w:lineRule="auto"/>
        <w:ind w:left="360" w:hanging="360"/>
        <w:rPr>
          <w:rFonts w:ascii="Times New Roman" w:hAnsi="Times New Roman" w:cs="Times New Roman"/>
          <w:i/>
          <w:sz w:val="12"/>
          <w:szCs w:val="12"/>
        </w:rPr>
      </w:pPr>
    </w:p>
    <w:p w14:paraId="009BD617" w14:textId="6F3B7D62"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Association for Professional Behavior Analysts: Excellence in Ethical Practice (2025)</w:t>
      </w:r>
    </w:p>
    <w:p w14:paraId="7570D7D7"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749AE60" w14:textId="43D61E88" w:rsidR="009E45D6" w:rsidRPr="00A04C7E" w:rsidRDefault="009E45D6" w:rsidP="009E45D6">
      <w:pPr>
        <w:spacing w:line="240" w:lineRule="auto"/>
        <w:ind w:left="360" w:hanging="360"/>
        <w:rPr>
          <w:rFonts w:ascii="Times New Roman" w:hAnsi="Times New Roman" w:cs="Times New Roman"/>
          <w:sz w:val="22"/>
        </w:rPr>
      </w:pPr>
      <w:r w:rsidRPr="00A04C7E">
        <w:rPr>
          <w:rFonts w:ascii="Times New Roman" w:hAnsi="Times New Roman" w:cs="Times New Roman"/>
          <w:sz w:val="22"/>
        </w:rPr>
        <w:t>Best Big Data Solution; MedTech Breakthrough Awards (2023)</w:t>
      </w:r>
    </w:p>
    <w:p w14:paraId="20B3781C" w14:textId="77777777" w:rsidR="009E45D6" w:rsidRPr="00A04C7E" w:rsidRDefault="009E45D6" w:rsidP="009E45D6">
      <w:pPr>
        <w:spacing w:line="240" w:lineRule="auto"/>
        <w:ind w:left="360" w:hanging="360"/>
        <w:rPr>
          <w:rFonts w:ascii="Times New Roman" w:hAnsi="Times New Roman" w:cs="Times New Roman"/>
          <w:i/>
          <w:sz w:val="12"/>
          <w:szCs w:val="12"/>
        </w:rPr>
      </w:pPr>
    </w:p>
    <w:p w14:paraId="7A89902A" w14:textId="740E5322" w:rsidR="002C0617" w:rsidRPr="00A04C7E" w:rsidRDefault="002C0617"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National Institute on Alcohol Abuse and Alcoholism APA Travel Award (2019). $750</w:t>
      </w:r>
    </w:p>
    <w:p w14:paraId="49B78814" w14:textId="77777777" w:rsidR="002C0617" w:rsidRPr="00A04C7E" w:rsidRDefault="002C0617" w:rsidP="00D40226">
      <w:pPr>
        <w:spacing w:line="240" w:lineRule="auto"/>
        <w:ind w:left="360" w:hanging="360"/>
        <w:rPr>
          <w:rFonts w:ascii="Times New Roman" w:hAnsi="Times New Roman" w:cs="Times New Roman"/>
          <w:i/>
          <w:sz w:val="12"/>
          <w:szCs w:val="12"/>
        </w:rPr>
      </w:pPr>
    </w:p>
    <w:p w14:paraId="79310286" w14:textId="1FA115AF" w:rsidR="00B70951" w:rsidRPr="00A04C7E" w:rsidRDefault="00B70951"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Psychology Pioneer Award (2017). $1000</w:t>
      </w:r>
    </w:p>
    <w:p w14:paraId="75BB0F82" w14:textId="5F183CB4" w:rsidR="00B70951" w:rsidRPr="00A04C7E" w:rsidRDefault="00B70951" w:rsidP="009B4FD1">
      <w:pPr>
        <w:spacing w:after="120"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Conferred annually to recognize outstanding academic performance and promise in the conduct of research in the science of psychology. </w:t>
      </w:r>
    </w:p>
    <w:p w14:paraId="28BB2303" w14:textId="6692F7FA" w:rsidR="00D40226" w:rsidRPr="00A04C7E" w:rsidRDefault="00584258" w:rsidP="00D40226">
      <w:pPr>
        <w:spacing w:line="240" w:lineRule="auto"/>
        <w:ind w:left="360" w:hanging="360"/>
        <w:rPr>
          <w:rFonts w:ascii="Times New Roman" w:hAnsi="Times New Roman" w:cs="Times New Roman"/>
          <w:sz w:val="22"/>
        </w:rPr>
      </w:pPr>
      <w:r w:rsidRPr="00A04C7E">
        <w:rPr>
          <w:rFonts w:ascii="Times New Roman" w:hAnsi="Times New Roman" w:cs="Times New Roman"/>
          <w:sz w:val="22"/>
        </w:rPr>
        <w:t>Gerber Behavior Analysis Psychology Research Award (2017). $1000</w:t>
      </w:r>
    </w:p>
    <w:p w14:paraId="0AEFB156" w14:textId="0C381ADB" w:rsidR="00B70951" w:rsidRPr="00A04C7E" w:rsidRDefault="00584258" w:rsidP="00B70951">
      <w:pPr>
        <w:spacing w:line="240" w:lineRule="auto"/>
        <w:ind w:left="360"/>
        <w:rPr>
          <w:rFonts w:ascii="Times New Roman" w:hAnsi="Times New Roman" w:cs="Times New Roman"/>
          <w:i/>
          <w:sz w:val="22"/>
        </w:rPr>
      </w:pPr>
      <w:r w:rsidRPr="00A04C7E">
        <w:rPr>
          <w:rFonts w:ascii="Times New Roman" w:hAnsi="Times New Roman" w:cs="Times New Roman"/>
          <w:i/>
          <w:sz w:val="22"/>
        </w:rPr>
        <w:t xml:space="preserve">Conferred annually upon a doctoral student in recognition of outstanding merit in contributing to the area of Behavior Analysis. </w:t>
      </w:r>
    </w:p>
    <w:p w14:paraId="45EE4E9F" w14:textId="5425B429" w:rsidR="00C14B4C" w:rsidRPr="00A04C7E" w:rsidRDefault="00C14B4C"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Graduate Student Council Travel Grant (2017). $350</w:t>
      </w:r>
    </w:p>
    <w:p w14:paraId="284801BC" w14:textId="5BD22BF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 xml:space="preserve">Center for Addiction Research &amp; Education Travel Award (2017). $500 </w:t>
      </w:r>
    </w:p>
    <w:p w14:paraId="298C2744" w14:textId="053D509F" w:rsidR="003812EB" w:rsidRPr="00A04C7E" w:rsidRDefault="00B30032"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C</w:t>
      </w:r>
      <w:r w:rsidR="00201AF9" w:rsidRPr="00A04C7E">
        <w:rPr>
          <w:rFonts w:ascii="Times New Roman" w:hAnsi="Times New Roman" w:cs="Times New Roman"/>
          <w:sz w:val="22"/>
        </w:rPr>
        <w:t xml:space="preserve">ollege of </w:t>
      </w:r>
      <w:r w:rsidR="003812EB" w:rsidRPr="00A04C7E">
        <w:rPr>
          <w:rFonts w:ascii="Times New Roman" w:hAnsi="Times New Roman" w:cs="Times New Roman"/>
          <w:sz w:val="22"/>
        </w:rPr>
        <w:t>L</w:t>
      </w:r>
      <w:r w:rsidR="00201AF9" w:rsidRPr="00A04C7E">
        <w:rPr>
          <w:rFonts w:ascii="Times New Roman" w:hAnsi="Times New Roman" w:cs="Times New Roman"/>
          <w:sz w:val="22"/>
        </w:rPr>
        <w:t xml:space="preserve">iberal </w:t>
      </w:r>
      <w:r w:rsidR="003812EB" w:rsidRPr="00A04C7E">
        <w:rPr>
          <w:rFonts w:ascii="Times New Roman" w:hAnsi="Times New Roman" w:cs="Times New Roman"/>
          <w:sz w:val="22"/>
        </w:rPr>
        <w:t>A</w:t>
      </w:r>
      <w:r w:rsidR="00201AF9" w:rsidRPr="00A04C7E">
        <w:rPr>
          <w:rFonts w:ascii="Times New Roman" w:hAnsi="Times New Roman" w:cs="Times New Roman"/>
          <w:sz w:val="22"/>
        </w:rPr>
        <w:t xml:space="preserve">rts &amp; </w:t>
      </w:r>
      <w:r w:rsidR="003812EB" w:rsidRPr="00A04C7E">
        <w:rPr>
          <w:rFonts w:ascii="Times New Roman" w:hAnsi="Times New Roman" w:cs="Times New Roman"/>
          <w:sz w:val="22"/>
        </w:rPr>
        <w:t>S</w:t>
      </w:r>
      <w:r w:rsidR="00201AF9" w:rsidRPr="00A04C7E">
        <w:rPr>
          <w:rFonts w:ascii="Times New Roman" w:hAnsi="Times New Roman" w:cs="Times New Roman"/>
          <w:sz w:val="22"/>
        </w:rPr>
        <w:t>ciences</w:t>
      </w:r>
      <w:r w:rsidR="003812EB" w:rsidRPr="00A04C7E">
        <w:rPr>
          <w:rFonts w:ascii="Times New Roman" w:hAnsi="Times New Roman" w:cs="Times New Roman"/>
          <w:sz w:val="22"/>
        </w:rPr>
        <w:t xml:space="preserve"> Travel Award (2016). $250</w:t>
      </w:r>
    </w:p>
    <w:p w14:paraId="27C2C664" w14:textId="14583B2C"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(2016). $500</w:t>
      </w:r>
    </w:p>
    <w:p w14:paraId="18673C82" w14:textId="6966E5A8" w:rsidR="003812EB" w:rsidRPr="00A04C7E" w:rsidRDefault="00201AF9" w:rsidP="00D40226">
      <w:pPr>
        <w:spacing w:before="120" w:after="120"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w:t>
      </w:r>
      <w:r w:rsidR="003812EB" w:rsidRPr="00A04C7E">
        <w:rPr>
          <w:rFonts w:ascii="Times New Roman" w:hAnsi="Times New Roman" w:cs="Times New Roman"/>
          <w:sz w:val="22"/>
        </w:rPr>
        <w:t>Psychology Department Travel Award (2015). $500</w:t>
      </w:r>
    </w:p>
    <w:p w14:paraId="57C04B88" w14:textId="77777777" w:rsidR="002F14E1" w:rsidRDefault="002F14E1" w:rsidP="001224AC">
      <w:pPr>
        <w:spacing w:line="240" w:lineRule="auto"/>
        <w:rPr>
          <w:rFonts w:ascii="Times New Roman" w:hAnsi="Times New Roman" w:cs="Times New Roman"/>
          <w:b/>
          <w:sz w:val="24"/>
          <w:szCs w:val="24"/>
        </w:rPr>
      </w:pPr>
    </w:p>
    <w:p w14:paraId="387B0698" w14:textId="77777777" w:rsidR="002F14E1" w:rsidRDefault="002F14E1" w:rsidP="001224AC">
      <w:pPr>
        <w:spacing w:line="240" w:lineRule="auto"/>
        <w:rPr>
          <w:rFonts w:ascii="Times New Roman" w:hAnsi="Times New Roman" w:cs="Times New Roman"/>
          <w:b/>
          <w:sz w:val="24"/>
          <w:szCs w:val="24"/>
        </w:rPr>
      </w:pPr>
    </w:p>
    <w:p w14:paraId="6365ACBA" w14:textId="77777777" w:rsidR="002F14E1" w:rsidRDefault="002F14E1" w:rsidP="001224AC">
      <w:pPr>
        <w:spacing w:line="240" w:lineRule="auto"/>
        <w:rPr>
          <w:rFonts w:ascii="Times New Roman" w:hAnsi="Times New Roman" w:cs="Times New Roman"/>
          <w:b/>
          <w:sz w:val="24"/>
          <w:szCs w:val="24"/>
        </w:rPr>
      </w:pPr>
    </w:p>
    <w:p w14:paraId="4AD23C3B" w14:textId="62B8B787" w:rsidR="00C10B28" w:rsidRPr="00A04C7E" w:rsidRDefault="00A02742"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PUBLISHED OPEN</w:t>
      </w:r>
      <w:r w:rsidR="000E27B8">
        <w:rPr>
          <w:rFonts w:ascii="Times New Roman" w:hAnsi="Times New Roman" w:cs="Times New Roman"/>
          <w:b/>
          <w:sz w:val="24"/>
          <w:szCs w:val="24"/>
        </w:rPr>
        <w:t>-</w:t>
      </w:r>
      <w:r w:rsidRPr="00A04C7E">
        <w:rPr>
          <w:rFonts w:ascii="Times New Roman" w:hAnsi="Times New Roman" w:cs="Times New Roman"/>
          <w:b/>
          <w:sz w:val="24"/>
          <w:szCs w:val="24"/>
        </w:rPr>
        <w:t>SOURCE CODE</w:t>
      </w:r>
    </w:p>
    <w:p w14:paraId="26ACEF30" w14:textId="0F6E63E8" w:rsidR="00BF2F44" w:rsidRPr="00A04C7E" w:rsidRDefault="00BF2F44"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bCs/>
          <w:iCs/>
          <w:sz w:val="22"/>
        </w:rPr>
        <w:t xml:space="preserve">&amp; Javed, A. (2022). Televisibility-and-harm. </w:t>
      </w:r>
      <w:hyperlink r:id="rId88" w:history="1">
        <w:r w:rsidR="006574E8" w:rsidRPr="00A04C7E">
          <w:rPr>
            <w:rStyle w:val="Hyperlink"/>
            <w:rFonts w:ascii="Times New Roman" w:hAnsi="Times New Roman" w:cs="Times New Roman"/>
            <w:bCs/>
            <w:iCs/>
            <w:sz w:val="22"/>
          </w:rPr>
          <w:t>https://zenodo.org/badge/latestdoi/532253440</w:t>
        </w:r>
      </w:hyperlink>
    </w:p>
    <w:p w14:paraId="55A40E02" w14:textId="4FCA2E67" w:rsidR="00D25B40" w:rsidRPr="00A04C7E" w:rsidRDefault="00D25B40"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Sosine, J. (2022). </w:t>
      </w:r>
      <w:r w:rsidR="00652DF5" w:rsidRPr="00A04C7E">
        <w:rPr>
          <w:rFonts w:ascii="Times New Roman" w:hAnsi="Times New Roman" w:cs="Times New Roman"/>
          <w:bCs/>
          <w:iCs/>
          <w:sz w:val="22"/>
        </w:rPr>
        <w:t xml:space="preserve">Parent reflections on ABA: Analysis of 5,450 open-ended responses. </w:t>
      </w:r>
      <w:hyperlink r:id="rId89" w:history="1">
        <w:r w:rsidR="006574E8" w:rsidRPr="00A04C7E">
          <w:rPr>
            <w:rStyle w:val="Hyperlink"/>
            <w:rFonts w:ascii="Times New Roman" w:hAnsi="Times New Roman" w:cs="Times New Roman"/>
            <w:bCs/>
            <w:iCs/>
            <w:sz w:val="22"/>
          </w:rPr>
          <w:t>https://doi.org/10.5281/zenodo.5815646</w:t>
        </w:r>
      </w:hyperlink>
    </w:p>
    <w:p w14:paraId="237585B6" w14:textId="6BB671EB" w:rsidR="00BD5FEF" w:rsidRPr="00A04C7E" w:rsidRDefault="00BD5FEF" w:rsidP="00456960">
      <w:pPr>
        <w:spacing w:before="160" w:after="160" w:line="240" w:lineRule="auto"/>
        <w:ind w:left="360" w:hanging="360"/>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(2020). Man-vs-machine. Combining behavior science and data science to predict and control behavior. </w:t>
      </w:r>
      <w:hyperlink r:id="rId90" w:history="1">
        <w:r w:rsidR="006574E8" w:rsidRPr="00A04C7E">
          <w:rPr>
            <w:rStyle w:val="Hyperlink"/>
            <w:rFonts w:ascii="Times New Roman" w:hAnsi="Times New Roman" w:cs="Times New Roman"/>
            <w:bCs/>
            <w:iCs/>
            <w:sz w:val="22"/>
          </w:rPr>
          <w:t>https://doi.org/10.5281/zenodo.4587677</w:t>
        </w:r>
      </w:hyperlink>
    </w:p>
    <w:p w14:paraId="08ACE798" w14:textId="41E096DE" w:rsidR="00F91924" w:rsidRPr="00A04C7E" w:rsidRDefault="00F91924"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rPr>
        <w:t>Cox, D.J.</w:t>
      </w:r>
      <w:r w:rsidRPr="00A04C7E">
        <w:rPr>
          <w:rFonts w:ascii="Times New Roman" w:hAnsi="Times New Roman" w:cs="Times New Roman"/>
          <w:sz w:val="22"/>
        </w:rPr>
        <w:t xml:space="preserve"> (2019). </w:t>
      </w:r>
      <w:r w:rsidR="009B4FD1" w:rsidRPr="00A04C7E">
        <w:rPr>
          <w:rFonts w:ascii="Times New Roman" w:hAnsi="Times New Roman" w:cs="Times New Roman"/>
          <w:sz w:val="22"/>
        </w:rPr>
        <w:t>Natural language processing</w:t>
      </w:r>
      <w:r w:rsidRPr="00A04C7E">
        <w:rPr>
          <w:rFonts w:ascii="Times New Roman" w:hAnsi="Times New Roman" w:cs="Times New Roman"/>
          <w:sz w:val="22"/>
        </w:rPr>
        <w:t xml:space="preserve"> for </w:t>
      </w:r>
      <w:r w:rsidR="009B4FD1" w:rsidRPr="00A04C7E">
        <w:rPr>
          <w:rFonts w:ascii="Times New Roman" w:hAnsi="Times New Roman" w:cs="Times New Roman"/>
          <w:sz w:val="22"/>
        </w:rPr>
        <w:t xml:space="preserve">the book </w:t>
      </w:r>
      <w:r w:rsidR="009B4FD1" w:rsidRPr="00A04C7E">
        <w:rPr>
          <w:rFonts w:ascii="Times New Roman" w:hAnsi="Times New Roman" w:cs="Times New Roman"/>
          <w:i/>
          <w:iCs/>
          <w:sz w:val="22"/>
        </w:rPr>
        <w:t>Verbal Behavior</w:t>
      </w:r>
      <w:r w:rsidRPr="00A04C7E">
        <w:rPr>
          <w:rFonts w:ascii="Times New Roman" w:hAnsi="Times New Roman" w:cs="Times New Roman"/>
          <w:sz w:val="22"/>
        </w:rPr>
        <w:t xml:space="preserve">: Exploratory analyses. </w:t>
      </w:r>
      <w:r w:rsidRPr="00A04C7E">
        <w:rPr>
          <w:rFonts w:ascii="Times New Roman" w:hAnsi="Times New Roman" w:cs="Times New Roman"/>
          <w:sz w:val="22"/>
          <w:lang w:val="fr-FR"/>
        </w:rPr>
        <w:t xml:space="preserve">[Source Code]. </w:t>
      </w:r>
      <w:hyperlink r:id="rId91" w:history="1">
        <w:r w:rsidR="006574E8" w:rsidRPr="00A04C7E">
          <w:rPr>
            <w:rStyle w:val="Hyperlink"/>
            <w:rFonts w:ascii="Times New Roman" w:hAnsi="Times New Roman" w:cs="Times New Roman"/>
            <w:sz w:val="22"/>
            <w:lang w:val="fr-FR"/>
          </w:rPr>
          <w:t>https://github.com/davidjcox333/NLP_for_VerbalBehavior</w:t>
        </w:r>
      </w:hyperlink>
    </w:p>
    <w:p w14:paraId="6CBA7CF1" w14:textId="2F978F38" w:rsidR="00A53A58" w:rsidRPr="00A04C7E" w:rsidRDefault="00A53A58" w:rsidP="00456960">
      <w:pPr>
        <w:spacing w:before="160" w:after="160" w:line="240" w:lineRule="auto"/>
        <w:ind w:left="360" w:hanging="360"/>
        <w:rPr>
          <w:rFonts w:ascii="Times New Roman" w:hAnsi="Times New Roman" w:cs="Times New Roman"/>
          <w:sz w:val="22"/>
          <w:lang w:val="fr-FR"/>
        </w:rPr>
      </w:pPr>
      <w:r w:rsidRPr="00A04C7E">
        <w:rPr>
          <w:rFonts w:ascii="Times New Roman" w:hAnsi="Times New Roman" w:cs="Times New Roman"/>
          <w:b/>
          <w:i/>
          <w:sz w:val="22"/>
          <w:lang w:val="fr-FR"/>
        </w:rPr>
        <w:t>Cox, D.J.</w:t>
      </w:r>
      <w:r w:rsidRPr="00A04C7E">
        <w:rPr>
          <w:rFonts w:ascii="Times New Roman" w:hAnsi="Times New Roman" w:cs="Times New Roman"/>
          <w:sz w:val="22"/>
          <w:lang w:val="fr-FR"/>
        </w:rPr>
        <w:t xml:space="preserve"> (2019). </w:t>
      </w:r>
      <w:r w:rsidR="00CD263A" w:rsidRPr="00A04C7E">
        <w:rPr>
          <w:rFonts w:ascii="Times New Roman" w:hAnsi="Times New Roman" w:cs="Times New Roman"/>
          <w:sz w:val="22"/>
        </w:rPr>
        <w:t xml:space="preserve">How many types of discounting: </w:t>
      </w:r>
      <w:r w:rsidRPr="00A04C7E">
        <w:rPr>
          <w:rFonts w:ascii="Times New Roman" w:hAnsi="Times New Roman" w:cs="Times New Roman"/>
          <w:sz w:val="22"/>
        </w:rPr>
        <w:t>Unsupervised machine learning python script</w:t>
      </w:r>
      <w:r w:rsidR="00CD263A" w:rsidRPr="00A04C7E">
        <w:rPr>
          <w:rFonts w:ascii="Times New Roman" w:hAnsi="Times New Roman" w:cs="Times New Roman"/>
          <w:sz w:val="22"/>
        </w:rPr>
        <w:t>.</w:t>
      </w:r>
      <w:r w:rsidRPr="00A04C7E">
        <w:rPr>
          <w:rFonts w:ascii="Times New Roman" w:hAnsi="Times New Roman" w:cs="Times New Roman"/>
          <w:sz w:val="22"/>
        </w:rPr>
        <w:t xml:space="preserve"> </w:t>
      </w:r>
      <w:r w:rsidRPr="00A04C7E">
        <w:rPr>
          <w:rFonts w:ascii="Times New Roman" w:hAnsi="Times New Roman" w:cs="Times New Roman"/>
          <w:sz w:val="22"/>
          <w:lang w:val="fr-FR"/>
        </w:rPr>
        <w:t>(Version 0.0.1) [Source code].</w:t>
      </w:r>
      <w:r w:rsidR="00BD5FEF" w:rsidRPr="00A04C7E">
        <w:rPr>
          <w:rFonts w:ascii="Times New Roman" w:hAnsi="Times New Roman" w:cs="Times New Roman"/>
          <w:sz w:val="22"/>
          <w:lang w:val="fr-FR"/>
        </w:rPr>
        <w:t xml:space="preserve"> </w:t>
      </w:r>
      <w:hyperlink r:id="rId92" w:history="1">
        <w:r w:rsidR="006574E8" w:rsidRPr="00A04C7E">
          <w:rPr>
            <w:rStyle w:val="Hyperlink"/>
            <w:rFonts w:ascii="Times New Roman" w:hAnsi="Times New Roman" w:cs="Times New Roman"/>
            <w:sz w:val="22"/>
            <w:lang w:val="fr-FR"/>
          </w:rPr>
          <w:t>https://github.com/david-j-cox/HowManyTypesofDiscounting</w:t>
        </w:r>
      </w:hyperlink>
    </w:p>
    <w:p w14:paraId="39D0506B" w14:textId="52E51AFD" w:rsidR="00C10B28" w:rsidRPr="00A04C7E" w:rsidRDefault="00C10B28"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lang w:val="fr-FR"/>
        </w:rPr>
        <w:lastRenderedPageBreak/>
        <w:t>Cox, D.J.</w:t>
      </w:r>
      <w:r w:rsidRPr="00A04C7E">
        <w:rPr>
          <w:rFonts w:ascii="Times New Roman" w:hAnsi="Times New Roman" w:cs="Times New Roman"/>
          <w:sz w:val="22"/>
          <w:lang w:val="fr-FR"/>
        </w:rPr>
        <w:t xml:space="preserve"> (2017). Description vs. </w:t>
      </w:r>
      <w:proofErr w:type="spellStart"/>
      <w:proofErr w:type="gramStart"/>
      <w:r w:rsidRPr="00A04C7E">
        <w:rPr>
          <w:rFonts w:ascii="Times New Roman" w:hAnsi="Times New Roman" w:cs="Times New Roman"/>
          <w:sz w:val="22"/>
          <w:lang w:val="fr-FR"/>
        </w:rPr>
        <w:t>experience</w:t>
      </w:r>
      <w:proofErr w:type="spellEnd"/>
      <w:proofErr w:type="gramEnd"/>
      <w:r w:rsidRPr="00A04C7E">
        <w:rPr>
          <w:rFonts w:ascii="Times New Roman" w:hAnsi="Times New Roman" w:cs="Times New Roman"/>
          <w:sz w:val="22"/>
          <w:lang w:val="fr-FR"/>
        </w:rPr>
        <w:t xml:space="preserve"> </w:t>
      </w:r>
      <w:proofErr w:type="spellStart"/>
      <w:r w:rsidRPr="00A04C7E">
        <w:rPr>
          <w:rFonts w:ascii="Times New Roman" w:hAnsi="Times New Roman" w:cs="Times New Roman"/>
          <w:sz w:val="22"/>
          <w:lang w:val="fr-FR"/>
        </w:rPr>
        <w:t>visual</w:t>
      </w:r>
      <w:proofErr w:type="spellEnd"/>
      <w:r w:rsidRPr="00A04C7E">
        <w:rPr>
          <w:rFonts w:ascii="Times New Roman" w:hAnsi="Times New Roman" w:cs="Times New Roman"/>
          <w:sz w:val="22"/>
          <w:lang w:val="fr-FR"/>
        </w:rPr>
        <w:t xml:space="preserve"> basic source code (Version 1.0.0)</w:t>
      </w:r>
      <w:r w:rsidR="00F44674" w:rsidRPr="00A04C7E">
        <w:rPr>
          <w:rFonts w:ascii="Times New Roman" w:hAnsi="Times New Roman" w:cs="Times New Roman"/>
          <w:sz w:val="22"/>
          <w:lang w:val="fr-FR"/>
        </w:rPr>
        <w:t xml:space="preserve"> [Source code]. </w:t>
      </w:r>
      <w:hyperlink r:id="rId93" w:history="1">
        <w:r w:rsidR="00A53A58" w:rsidRPr="00A04C7E">
          <w:rPr>
            <w:rStyle w:val="Hyperlink"/>
            <w:rFonts w:ascii="Times New Roman" w:hAnsi="Times New Roman" w:cs="Times New Roman"/>
            <w:sz w:val="22"/>
          </w:rPr>
          <w:t>https://doi.org/10.5281/zenodo.556737</w:t>
        </w:r>
      </w:hyperlink>
    </w:p>
    <w:p w14:paraId="02E72DF1" w14:textId="430905DE" w:rsidR="00D922D7" w:rsidRPr="00A04C7E" w:rsidRDefault="00D922D7" w:rsidP="00456960">
      <w:pPr>
        <w:spacing w:before="160" w:after="160" w:line="240" w:lineRule="auto"/>
        <w:ind w:left="360" w:hanging="360"/>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(2016). Resurgence procedure: Target, alternative, and control response (Version 1.0.0) [Source code]. </w:t>
      </w:r>
      <w:hyperlink r:id="rId94" w:history="1">
        <w:r w:rsidRPr="00A04C7E">
          <w:rPr>
            <w:rStyle w:val="Hyperlink"/>
            <w:rFonts w:ascii="Times New Roman" w:hAnsi="Times New Roman" w:cs="Times New Roman"/>
            <w:sz w:val="22"/>
          </w:rPr>
          <w:t>https://github.com/BHAT-RC/resurgence</w:t>
        </w:r>
      </w:hyperlink>
      <w:r w:rsidR="00C67103" w:rsidRPr="00A04C7E">
        <w:rPr>
          <w:rFonts w:ascii="Times New Roman" w:hAnsi="Times New Roman" w:cs="Times New Roman"/>
          <w:sz w:val="22"/>
        </w:rPr>
        <w:t>.</w:t>
      </w:r>
    </w:p>
    <w:p w14:paraId="656BB1AB" w14:textId="77777777" w:rsidR="00001CD9" w:rsidRPr="00A04C7E" w:rsidRDefault="00001CD9" w:rsidP="001224AC">
      <w:pPr>
        <w:spacing w:line="240" w:lineRule="auto"/>
        <w:rPr>
          <w:rFonts w:ascii="Times New Roman" w:hAnsi="Times New Roman" w:cs="Times New Roman"/>
          <w:b/>
          <w:sz w:val="6"/>
          <w:szCs w:val="6"/>
        </w:rPr>
      </w:pPr>
    </w:p>
    <w:p w14:paraId="24D7A57B" w14:textId="77777777" w:rsidR="00761B5B" w:rsidRDefault="00761B5B" w:rsidP="001224AC">
      <w:pPr>
        <w:spacing w:line="240" w:lineRule="auto"/>
        <w:rPr>
          <w:rFonts w:ascii="Times New Roman" w:hAnsi="Times New Roman" w:cs="Times New Roman"/>
          <w:b/>
          <w:sz w:val="24"/>
          <w:szCs w:val="24"/>
        </w:rPr>
      </w:pPr>
    </w:p>
    <w:p w14:paraId="56B74234" w14:textId="77777777" w:rsidR="00761B5B" w:rsidRDefault="00761B5B" w:rsidP="001224AC">
      <w:pPr>
        <w:spacing w:line="240" w:lineRule="auto"/>
        <w:rPr>
          <w:rFonts w:ascii="Times New Roman" w:hAnsi="Times New Roman" w:cs="Times New Roman"/>
          <w:b/>
          <w:sz w:val="24"/>
          <w:szCs w:val="24"/>
        </w:rPr>
      </w:pPr>
    </w:p>
    <w:p w14:paraId="258B5058" w14:textId="77777777" w:rsidR="00761B5B" w:rsidRDefault="00761B5B" w:rsidP="001224AC">
      <w:pPr>
        <w:spacing w:line="240" w:lineRule="auto"/>
        <w:rPr>
          <w:rFonts w:ascii="Times New Roman" w:hAnsi="Times New Roman" w:cs="Times New Roman"/>
          <w:b/>
          <w:sz w:val="24"/>
          <w:szCs w:val="24"/>
        </w:rPr>
      </w:pPr>
    </w:p>
    <w:p w14:paraId="3C5A1D27" w14:textId="4F73B8F4" w:rsidR="001A647E" w:rsidRPr="00A04C7E" w:rsidRDefault="00B93CB9" w:rsidP="001224AC">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TALKS</w:t>
      </w:r>
    </w:p>
    <w:p w14:paraId="6BDFF2E1" w14:textId="77777777" w:rsidR="00CA15EF" w:rsidRDefault="00CA15EF" w:rsidP="005E3381">
      <w:pPr>
        <w:spacing w:line="240" w:lineRule="auto"/>
        <w:rPr>
          <w:rFonts w:ascii="Times New Roman" w:hAnsi="Times New Roman" w:cs="Times New Roman"/>
          <w:sz w:val="24"/>
          <w:szCs w:val="24"/>
        </w:rPr>
      </w:pPr>
    </w:p>
    <w:p w14:paraId="0DBD56BC" w14:textId="16F90FCD"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Chapters of FABA Conference</w:t>
      </w:r>
      <w:r w:rsidR="00867F39">
        <w:rPr>
          <w:rFonts w:ascii="Times New Roman" w:hAnsi="Times New Roman" w:cs="Times New Roman"/>
          <w:sz w:val="24"/>
          <w:szCs w:val="24"/>
        </w:rPr>
        <w:t xml:space="preserve"> 10</w:t>
      </w:r>
      <w:r w:rsidR="00867F39" w:rsidRPr="00867F39">
        <w:rPr>
          <w:rFonts w:ascii="Times New Roman" w:hAnsi="Times New Roman" w:cs="Times New Roman"/>
          <w:sz w:val="24"/>
          <w:szCs w:val="24"/>
          <w:vertAlign w:val="superscript"/>
        </w:rPr>
        <w:t>th</w:t>
      </w:r>
      <w:r w:rsidR="00867F39">
        <w:rPr>
          <w:rFonts w:ascii="Times New Roman" w:hAnsi="Times New Roman" w:cs="Times New Roman"/>
          <w:sz w:val="24"/>
          <w:szCs w:val="24"/>
        </w:rPr>
        <w:t xml:space="preserve"> Annual Conference</w:t>
      </w:r>
    </w:p>
    <w:p w14:paraId="33B51216" w14:textId="77777777" w:rsidR="00D3513F" w:rsidRPr="00A04C7E" w:rsidRDefault="00D3513F" w:rsidP="00D3513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Ethically Using Artificial Intelligence in Applied Behavior Analysis</w:t>
      </w:r>
    </w:p>
    <w:p w14:paraId="44839AC7"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77986CB" w14:textId="02B1EEB1" w:rsidR="00D3513F" w:rsidRPr="00A04C7E" w:rsidRDefault="00D3513F" w:rsidP="00D3513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00FF71E4" w14:textId="5F2A2B17" w:rsidR="00D3513F" w:rsidRPr="00A04C7E" w:rsidRDefault="00D3513F" w:rsidP="00D3513F">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D3513F">
        <w:rPr>
          <w:rFonts w:ascii="Times New Roman" w:hAnsi="Times New Roman" w:cs="Times New Roman"/>
          <w:i/>
          <w:iCs/>
          <w:sz w:val="24"/>
          <w:szCs w:val="24"/>
        </w:rPr>
        <w:t>Learning About Behavior from Artificial Organisms</w:t>
      </w:r>
    </w:p>
    <w:p w14:paraId="6D730746" w14:textId="77777777" w:rsidR="00D3513F" w:rsidRPr="00A04C7E" w:rsidRDefault="00D3513F" w:rsidP="00D3513F">
      <w:pPr>
        <w:spacing w:line="240" w:lineRule="auto"/>
        <w:ind w:left="1440" w:right="-90" w:firstLine="720"/>
        <w:rPr>
          <w:rFonts w:ascii="Times New Roman" w:hAnsi="Times New Roman" w:cs="Times New Roman"/>
          <w:sz w:val="12"/>
          <w:szCs w:val="12"/>
        </w:rPr>
      </w:pPr>
    </w:p>
    <w:p w14:paraId="1F1EE68C" w14:textId="77777777" w:rsidR="00867F39" w:rsidRPr="00A04C7E" w:rsidRDefault="00867F39" w:rsidP="00867F3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6</w:t>
      </w:r>
      <w:r w:rsidRPr="00A04C7E">
        <w:rPr>
          <w:rFonts w:ascii="Times New Roman" w:hAnsi="Times New Roman" w:cs="Times New Roman"/>
        </w:rPr>
        <w:tab/>
      </w:r>
      <w:r>
        <w:rPr>
          <w:rFonts w:ascii="Times New Roman" w:hAnsi="Times New Roman" w:cs="Times New Roman"/>
          <w:sz w:val="24"/>
          <w:szCs w:val="24"/>
        </w:rPr>
        <w:t>Connecticut Association for Applied Behavior Analysis 22</w:t>
      </w:r>
      <w:r w:rsidRPr="00D3513F">
        <w:rPr>
          <w:rFonts w:ascii="Times New Roman" w:hAnsi="Times New Roman" w:cs="Times New Roman"/>
          <w:sz w:val="24"/>
          <w:szCs w:val="24"/>
          <w:vertAlign w:val="superscript"/>
        </w:rPr>
        <w:t>nd</w:t>
      </w:r>
      <w:r>
        <w:rPr>
          <w:rFonts w:ascii="Times New Roman" w:hAnsi="Times New Roman" w:cs="Times New Roman"/>
          <w:sz w:val="24"/>
          <w:szCs w:val="24"/>
        </w:rPr>
        <w:t xml:space="preserve"> Annual Conference</w:t>
      </w:r>
    </w:p>
    <w:p w14:paraId="7F7F3DD5" w14:textId="1419D66C" w:rsidR="00867F39" w:rsidRPr="00A04C7E" w:rsidRDefault="00867F39" w:rsidP="00867F39">
      <w:pPr>
        <w:spacing w:line="240" w:lineRule="auto"/>
        <w:ind w:left="2160" w:right="-90"/>
        <w:rPr>
          <w:rFonts w:ascii="Times New Roman" w:hAnsi="Times New Roman" w:cs="Times New Roman"/>
          <w:sz w:val="12"/>
          <w:szCs w:val="12"/>
        </w:rPr>
      </w:pPr>
      <w:r w:rsidRPr="00A04C7E">
        <w:rPr>
          <w:rFonts w:ascii="Times New Roman" w:hAnsi="Times New Roman" w:cs="Times New Roman"/>
          <w:sz w:val="24"/>
          <w:szCs w:val="24"/>
        </w:rPr>
        <w:t xml:space="preserve">Title: </w:t>
      </w:r>
      <w:r w:rsidRPr="00867F39">
        <w:rPr>
          <w:rFonts w:ascii="Times New Roman" w:hAnsi="Times New Roman" w:cs="Times New Roman"/>
          <w:i/>
          <w:iCs/>
          <w:sz w:val="24"/>
          <w:szCs w:val="24"/>
        </w:rPr>
        <w:t>Using Artificial Intelligence to Predict Client Outcomes in Applied Behavior Analysis</w:t>
      </w:r>
      <w:r>
        <w:rPr>
          <w:rFonts w:ascii="Times New Roman" w:hAnsi="Times New Roman" w:cs="Times New Roman"/>
          <w:i/>
          <w:iCs/>
          <w:sz w:val="24"/>
          <w:szCs w:val="24"/>
        </w:rPr>
        <w:t xml:space="preserve"> </w:t>
      </w:r>
      <w:r w:rsidRPr="00867F39">
        <w:rPr>
          <w:rFonts w:ascii="Times New Roman" w:hAnsi="Times New Roman" w:cs="Times New Roman"/>
          <w:sz w:val="24"/>
          <w:szCs w:val="24"/>
        </w:rPr>
        <w:t>[WORKSHOP]</w:t>
      </w:r>
    </w:p>
    <w:p w14:paraId="4F73FE54" w14:textId="77777777" w:rsidR="00867F39" w:rsidRPr="00A04C7E" w:rsidRDefault="00867F39" w:rsidP="00867F39">
      <w:pPr>
        <w:spacing w:line="240" w:lineRule="auto"/>
        <w:ind w:left="1440" w:right="-90" w:firstLine="720"/>
        <w:rPr>
          <w:rFonts w:ascii="Times New Roman" w:hAnsi="Times New Roman" w:cs="Times New Roman"/>
          <w:sz w:val="12"/>
          <w:szCs w:val="12"/>
        </w:rPr>
      </w:pPr>
    </w:p>
    <w:p w14:paraId="18B6886D" w14:textId="356DEA82" w:rsidR="00784A33" w:rsidRPr="00A04C7E" w:rsidRDefault="00784A33" w:rsidP="00784A33">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Colorado ABA Annual Conference</w:t>
      </w:r>
    </w:p>
    <w:p w14:paraId="2D9C88AD" w14:textId="313586D5" w:rsidR="00784A33" w:rsidRPr="00A04C7E" w:rsidRDefault="00784A33" w:rsidP="00784A33">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Using AI to Predict the Next Response</w:t>
      </w:r>
    </w:p>
    <w:p w14:paraId="69342ED6" w14:textId="77777777" w:rsidR="00784A33" w:rsidRPr="00A04C7E" w:rsidRDefault="00784A33" w:rsidP="00784A33">
      <w:pPr>
        <w:spacing w:line="240" w:lineRule="auto"/>
        <w:ind w:left="1440" w:right="-90" w:firstLine="720"/>
        <w:rPr>
          <w:rFonts w:ascii="Times New Roman" w:hAnsi="Times New Roman" w:cs="Times New Roman"/>
          <w:sz w:val="12"/>
          <w:szCs w:val="12"/>
        </w:rPr>
      </w:pPr>
    </w:p>
    <w:p w14:paraId="5326466E" w14:textId="58CB5F5E" w:rsidR="00B677C1" w:rsidRPr="00A04C7E" w:rsidRDefault="00B677C1" w:rsidP="00B677C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sidR="00784A33">
        <w:rPr>
          <w:rFonts w:ascii="Times New Roman" w:hAnsi="Times New Roman" w:cs="Times New Roman"/>
          <w:sz w:val="24"/>
          <w:szCs w:val="24"/>
        </w:rPr>
        <w:t>Georgia ABA Annual Conference</w:t>
      </w:r>
    </w:p>
    <w:p w14:paraId="7E68DE9F" w14:textId="418396E4" w:rsidR="00B677C1" w:rsidRPr="00A04C7E" w:rsidRDefault="00B677C1" w:rsidP="00B677C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Pr>
          <w:rFonts w:ascii="Times New Roman" w:hAnsi="Times New Roman" w:cs="Times New Roman"/>
          <w:i/>
          <w:iCs/>
          <w:sz w:val="24"/>
          <w:szCs w:val="24"/>
        </w:rPr>
        <w:t>Workshop on Leveraging Artificial Intelligence in ABA Settings</w:t>
      </w:r>
    </w:p>
    <w:p w14:paraId="183172D9" w14:textId="77777777" w:rsidR="00B677C1" w:rsidRPr="00A04C7E" w:rsidRDefault="00B677C1" w:rsidP="00B677C1">
      <w:pPr>
        <w:spacing w:line="240" w:lineRule="auto"/>
        <w:ind w:left="1440" w:right="-90" w:firstLine="720"/>
        <w:rPr>
          <w:rFonts w:ascii="Times New Roman" w:hAnsi="Times New Roman" w:cs="Times New Roman"/>
          <w:sz w:val="12"/>
          <w:szCs w:val="12"/>
        </w:rPr>
      </w:pPr>
    </w:p>
    <w:p w14:paraId="17A88F0E" w14:textId="71A08BAB" w:rsidR="007C1D7F" w:rsidRPr="00A04C7E" w:rsidRDefault="007C1D7F" w:rsidP="007C1D7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ABAI 51</w:t>
      </w:r>
      <w:r w:rsidRPr="007C1D7F">
        <w:rPr>
          <w:rFonts w:ascii="Times New Roman" w:hAnsi="Times New Roman" w:cs="Times New Roman"/>
          <w:sz w:val="24"/>
          <w:szCs w:val="24"/>
          <w:vertAlign w:val="superscript"/>
        </w:rPr>
        <w:t>st</w:t>
      </w:r>
      <w:r>
        <w:rPr>
          <w:rFonts w:ascii="Times New Roman" w:hAnsi="Times New Roman" w:cs="Times New Roman"/>
          <w:sz w:val="24"/>
          <w:szCs w:val="24"/>
        </w:rPr>
        <w:t xml:space="preserve"> Annual International Conference</w:t>
      </w:r>
    </w:p>
    <w:p w14:paraId="3884CF13" w14:textId="7B8F16E4" w:rsidR="007C1D7F" w:rsidRPr="00A04C7E" w:rsidRDefault="007C1D7F" w:rsidP="007C1D7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ED55A9" w:rsidRPr="00ED55A9">
        <w:rPr>
          <w:rFonts w:ascii="Times New Roman" w:hAnsi="Times New Roman" w:cs="Times New Roman"/>
          <w:i/>
          <w:iCs/>
          <w:sz w:val="24"/>
          <w:szCs w:val="24"/>
        </w:rPr>
        <w:t>On the Predictive Utility of Discounting Models</w:t>
      </w:r>
    </w:p>
    <w:p w14:paraId="5A08CE36" w14:textId="77777777" w:rsidR="007C1D7F" w:rsidRPr="00A04C7E" w:rsidRDefault="007C1D7F" w:rsidP="007C1D7F">
      <w:pPr>
        <w:spacing w:line="240" w:lineRule="auto"/>
        <w:ind w:left="1440" w:right="-90" w:firstLine="720"/>
        <w:rPr>
          <w:rFonts w:ascii="Times New Roman" w:hAnsi="Times New Roman" w:cs="Times New Roman"/>
          <w:sz w:val="12"/>
          <w:szCs w:val="12"/>
        </w:rPr>
      </w:pPr>
    </w:p>
    <w:p w14:paraId="2399BD8D" w14:textId="4FB9CD46"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proofErr w:type="spellStart"/>
      <w:r>
        <w:rPr>
          <w:rFonts w:ascii="Times New Roman" w:hAnsi="Times New Roman" w:cs="Times New Roman"/>
          <w:sz w:val="24"/>
          <w:szCs w:val="24"/>
        </w:rPr>
        <w:t>CalABA</w:t>
      </w:r>
      <w:proofErr w:type="spellEnd"/>
      <w:r>
        <w:rPr>
          <w:rFonts w:ascii="Times New Roman" w:hAnsi="Times New Roman" w:cs="Times New Roman"/>
          <w:sz w:val="24"/>
          <w:szCs w:val="24"/>
        </w:rPr>
        <w:t xml:space="preserve"> Annual Conference</w:t>
      </w:r>
    </w:p>
    <w:p w14:paraId="5C099CCB" w14:textId="5F8F04AA"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Data Science and Behavior Science: A Love Story in a Foreign Land</w:t>
      </w:r>
    </w:p>
    <w:p w14:paraId="77D0F807"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4979A320" w14:textId="1FD4F25D" w:rsidR="00903B17" w:rsidRPr="00A04C7E" w:rsidRDefault="00903B17" w:rsidP="00903B17">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Shaping AI Summit</w:t>
      </w:r>
    </w:p>
    <w:p w14:paraId="5A73E036" w14:textId="3CA31B48" w:rsidR="00903B17" w:rsidRPr="00A04C7E" w:rsidRDefault="00903B17" w:rsidP="00903B17">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784A33" w:rsidRPr="00784A33">
        <w:rPr>
          <w:rFonts w:ascii="Times New Roman" w:hAnsi="Times New Roman" w:cs="Times New Roman"/>
          <w:i/>
          <w:iCs/>
          <w:sz w:val="24"/>
          <w:szCs w:val="24"/>
        </w:rPr>
        <w:t>Models, Matrix Thinking, and Artificial Intelligence to Analyze Multiple Control</w:t>
      </w:r>
    </w:p>
    <w:p w14:paraId="2A6D4C70" w14:textId="77777777" w:rsidR="00903B17" w:rsidRPr="00A04C7E" w:rsidRDefault="00903B17" w:rsidP="00903B17">
      <w:pPr>
        <w:spacing w:line="240" w:lineRule="auto"/>
        <w:ind w:left="1440" w:right="-90" w:firstLine="720"/>
        <w:rPr>
          <w:rFonts w:ascii="Times New Roman" w:hAnsi="Times New Roman" w:cs="Times New Roman"/>
          <w:sz w:val="12"/>
          <w:szCs w:val="12"/>
        </w:rPr>
      </w:pPr>
    </w:p>
    <w:p w14:paraId="6697301C" w14:textId="79805297" w:rsidR="00E266FF" w:rsidRPr="00A04C7E" w:rsidRDefault="00E266FF" w:rsidP="00E266F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w:t>
      </w:r>
      <w:r>
        <w:rPr>
          <w:rFonts w:ascii="Times New Roman" w:hAnsi="Times New Roman" w:cs="Times New Roman"/>
          <w:sz w:val="24"/>
          <w:szCs w:val="24"/>
        </w:rPr>
        <w:t>5</w:t>
      </w:r>
      <w:r w:rsidRPr="00A04C7E">
        <w:rPr>
          <w:rFonts w:ascii="Times New Roman" w:hAnsi="Times New Roman" w:cs="Times New Roman"/>
        </w:rPr>
        <w:tab/>
      </w:r>
      <w:r>
        <w:rPr>
          <w:rFonts w:ascii="Times New Roman" w:hAnsi="Times New Roman" w:cs="Times New Roman"/>
          <w:sz w:val="24"/>
          <w:szCs w:val="24"/>
        </w:rPr>
        <w:t>University of Florida: 622 Guest Lecture</w:t>
      </w:r>
    </w:p>
    <w:p w14:paraId="511D80E1" w14:textId="4A77BF42" w:rsidR="00E266FF" w:rsidRPr="00A04C7E" w:rsidRDefault="00E266FF" w:rsidP="00E266FF">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Ethical AI in Behavior Analysis</w:t>
      </w:r>
    </w:p>
    <w:p w14:paraId="73E6285A" w14:textId="77777777" w:rsidR="00E266FF" w:rsidRPr="00A04C7E" w:rsidRDefault="00E266FF" w:rsidP="00E266FF">
      <w:pPr>
        <w:spacing w:line="240" w:lineRule="auto"/>
        <w:ind w:left="1440" w:right="-90" w:firstLine="720"/>
        <w:rPr>
          <w:rFonts w:ascii="Times New Roman" w:hAnsi="Times New Roman" w:cs="Times New Roman"/>
          <w:sz w:val="12"/>
          <w:szCs w:val="12"/>
        </w:rPr>
      </w:pPr>
    </w:p>
    <w:p w14:paraId="4B300886" w14:textId="56DF88F4" w:rsidR="00D945B6" w:rsidRPr="00A04C7E" w:rsidRDefault="00D945B6" w:rsidP="00D945B6">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Pr>
          <w:rFonts w:ascii="Times New Roman" w:hAnsi="Times New Roman" w:cs="Times New Roman"/>
          <w:sz w:val="24"/>
          <w:szCs w:val="24"/>
        </w:rPr>
        <w:t>UMass Lowell Expert Speaker Series</w:t>
      </w:r>
    </w:p>
    <w:p w14:paraId="0CC3E702" w14:textId="4C199660" w:rsidR="00D945B6" w:rsidRPr="00A04C7E" w:rsidRDefault="00D945B6" w:rsidP="00D945B6">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Pr>
          <w:rFonts w:ascii="Times New Roman" w:hAnsi="Times New Roman" w:cs="Times New Roman"/>
          <w:i/>
          <w:iCs/>
          <w:sz w:val="24"/>
          <w:szCs w:val="24"/>
        </w:rPr>
        <w:t>AI Use Cases and Ethics in ABA Service Delivery</w:t>
      </w:r>
    </w:p>
    <w:p w14:paraId="5281E189" w14:textId="77777777" w:rsidR="00D945B6" w:rsidRPr="00A04C7E" w:rsidRDefault="00D945B6" w:rsidP="00D945B6">
      <w:pPr>
        <w:spacing w:line="240" w:lineRule="auto"/>
        <w:ind w:left="1440" w:right="-90" w:firstLine="720"/>
        <w:rPr>
          <w:rFonts w:ascii="Times New Roman" w:hAnsi="Times New Roman" w:cs="Times New Roman"/>
          <w:sz w:val="12"/>
          <w:szCs w:val="12"/>
        </w:rPr>
      </w:pPr>
    </w:p>
    <w:p w14:paraId="799568D4" w14:textId="31188F99" w:rsidR="00CE7B8E" w:rsidRPr="00A04C7E" w:rsidRDefault="00CE7B8E" w:rsidP="00CE7B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Theory &amp; Philosophy Conference</w:t>
      </w:r>
    </w:p>
    <w:p w14:paraId="73E3960E" w14:textId="1E59AAA2" w:rsidR="00CE7B8E" w:rsidRPr="00A04C7E" w:rsidRDefault="00CE7B8E" w:rsidP="00CE7B8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Verbal Frontiers: Combining Words in the Wild, Computational Modeling, and Behavior Analysis to Explore Verbal Communities</w:t>
      </w:r>
    </w:p>
    <w:p w14:paraId="7D009FD4" w14:textId="77777777" w:rsidR="00CE7B8E" w:rsidRPr="00A04C7E" w:rsidRDefault="00CE7B8E" w:rsidP="00CE7B8E">
      <w:pPr>
        <w:spacing w:line="240" w:lineRule="auto"/>
        <w:ind w:left="1440" w:right="-90" w:firstLine="720"/>
        <w:rPr>
          <w:rFonts w:ascii="Times New Roman" w:hAnsi="Times New Roman" w:cs="Times New Roman"/>
          <w:sz w:val="12"/>
          <w:szCs w:val="12"/>
        </w:rPr>
      </w:pPr>
    </w:p>
    <w:p w14:paraId="63857C0A" w14:textId="3B96F261" w:rsidR="00C17E22" w:rsidRPr="00A04C7E" w:rsidRDefault="00C17E22" w:rsidP="00C17E22">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BABAT 2024 Conference</w:t>
      </w:r>
    </w:p>
    <w:p w14:paraId="12F47BBB" w14:textId="4292C747" w:rsidR="00C17E22" w:rsidRPr="00A04C7E" w:rsidRDefault="00C17E22" w:rsidP="00C17E22">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Using Artificial Intelligence to Improve Patient Outcomes in ABA</w:t>
      </w:r>
    </w:p>
    <w:p w14:paraId="483B5E38" w14:textId="77777777" w:rsidR="00C17E22" w:rsidRPr="00A04C7E" w:rsidRDefault="00C17E22" w:rsidP="00C17E22">
      <w:pPr>
        <w:spacing w:line="240" w:lineRule="auto"/>
        <w:ind w:left="1440" w:right="-90" w:firstLine="720"/>
        <w:rPr>
          <w:rFonts w:ascii="Times New Roman" w:hAnsi="Times New Roman" w:cs="Times New Roman"/>
          <w:sz w:val="12"/>
          <w:szCs w:val="12"/>
        </w:rPr>
      </w:pPr>
    </w:p>
    <w:p w14:paraId="4461A616" w14:textId="366EAEB5" w:rsidR="00CB645E" w:rsidRPr="00A04C7E" w:rsidRDefault="00CB645E" w:rsidP="00CB645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proofErr w:type="spellStart"/>
      <w:r w:rsidRPr="00A04C7E">
        <w:rPr>
          <w:rFonts w:ascii="Times New Roman" w:hAnsi="Times New Roman" w:cs="Times New Roman"/>
          <w:sz w:val="24"/>
          <w:szCs w:val="24"/>
        </w:rPr>
        <w:t>DisruptABA</w:t>
      </w:r>
      <w:proofErr w:type="spellEnd"/>
      <w:r w:rsidRPr="00A04C7E">
        <w:rPr>
          <w:rFonts w:ascii="Times New Roman" w:hAnsi="Times New Roman" w:cs="Times New Roman"/>
          <w:sz w:val="24"/>
          <w:szCs w:val="24"/>
        </w:rPr>
        <w:t xml:space="preserve"> Conference</w:t>
      </w:r>
    </w:p>
    <w:p w14:paraId="712D6811" w14:textId="0E566B07" w:rsidR="00CB645E" w:rsidRPr="00A04C7E" w:rsidRDefault="00CB645E" w:rsidP="00CB645E">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Updating ABA to the 21</w:t>
      </w:r>
      <w:r w:rsidRPr="00A04C7E">
        <w:rPr>
          <w:rFonts w:ascii="Times New Roman" w:hAnsi="Times New Roman" w:cs="Times New Roman"/>
          <w:i/>
          <w:iCs/>
          <w:sz w:val="24"/>
          <w:szCs w:val="24"/>
          <w:vertAlign w:val="superscript"/>
        </w:rPr>
        <w:t>st</w:t>
      </w:r>
      <w:r w:rsidRPr="00A04C7E">
        <w:rPr>
          <w:rFonts w:ascii="Times New Roman" w:hAnsi="Times New Roman" w:cs="Times New Roman"/>
          <w:i/>
          <w:iCs/>
          <w:sz w:val="24"/>
          <w:szCs w:val="24"/>
        </w:rPr>
        <w:t xml:space="preserve"> Century: Expanding Our Tools, Skills, and the Way We Think</w:t>
      </w:r>
    </w:p>
    <w:p w14:paraId="75FE385A" w14:textId="77777777" w:rsidR="00CB645E" w:rsidRPr="00A04C7E" w:rsidRDefault="00CB645E" w:rsidP="00CB645E">
      <w:pPr>
        <w:spacing w:line="240" w:lineRule="auto"/>
        <w:ind w:left="1440" w:right="-90" w:firstLine="720"/>
        <w:rPr>
          <w:rFonts w:ascii="Times New Roman" w:hAnsi="Times New Roman" w:cs="Times New Roman"/>
          <w:sz w:val="12"/>
          <w:szCs w:val="12"/>
        </w:rPr>
      </w:pPr>
    </w:p>
    <w:p w14:paraId="29AF188D" w14:textId="5281331D" w:rsidR="004324AC" w:rsidRPr="00A04C7E" w:rsidRDefault="004324AC" w:rsidP="004324AC">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2024</w:t>
      </w:r>
      <w:r w:rsidRPr="00A04C7E">
        <w:rPr>
          <w:rFonts w:ascii="Times New Roman" w:hAnsi="Times New Roman" w:cs="Times New Roman"/>
        </w:rPr>
        <w:tab/>
      </w:r>
      <w:r w:rsidRPr="00A04C7E">
        <w:rPr>
          <w:rFonts w:ascii="Times New Roman" w:hAnsi="Times New Roman" w:cs="Times New Roman"/>
          <w:sz w:val="24"/>
          <w:szCs w:val="24"/>
        </w:rPr>
        <w:t>BIG Behavior Analytic Tech Conference and Annual Gathering Event</w:t>
      </w:r>
    </w:p>
    <w:p w14:paraId="3D4DAAAC" w14:textId="735C82DE" w:rsidR="004324AC" w:rsidRPr="00A04C7E" w:rsidRDefault="004324AC" w:rsidP="004324AC">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Getting Out of Our Comfort Zones: Leveraging Data Analytics for Deeper Clinical Insights</w:t>
      </w:r>
    </w:p>
    <w:p w14:paraId="67994CF7" w14:textId="77777777" w:rsidR="004324AC" w:rsidRPr="00A04C7E" w:rsidRDefault="004324AC" w:rsidP="004324AC">
      <w:pPr>
        <w:spacing w:line="240" w:lineRule="auto"/>
        <w:ind w:left="1440" w:right="-90" w:firstLine="720"/>
        <w:rPr>
          <w:rFonts w:ascii="Times New Roman" w:hAnsi="Times New Roman" w:cs="Times New Roman"/>
          <w:sz w:val="12"/>
          <w:szCs w:val="12"/>
        </w:rPr>
      </w:pPr>
    </w:p>
    <w:p w14:paraId="14D6B784" w14:textId="7F05D306" w:rsidR="0094329E" w:rsidRPr="00A04C7E" w:rsidRDefault="0094329E" w:rsidP="0094329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 xml:space="preserve">Reimagine Ethics for Behavior Analysts Conference </w:t>
      </w:r>
    </w:p>
    <w:p w14:paraId="351C3FDC" w14:textId="08234592" w:rsidR="0094329E" w:rsidRPr="00A04C7E" w:rsidRDefault="0094329E" w:rsidP="0094329E">
      <w:pPr>
        <w:spacing w:line="240" w:lineRule="auto"/>
        <w:ind w:left="216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Answering, “Why We Do What We Do” is the Foundation </w:t>
      </w:r>
      <w:proofErr w:type="gramStart"/>
      <w:r w:rsidRPr="00A04C7E">
        <w:rPr>
          <w:rFonts w:ascii="Times New Roman" w:hAnsi="Times New Roman" w:cs="Times New Roman"/>
          <w:i/>
          <w:iCs/>
          <w:sz w:val="24"/>
          <w:szCs w:val="24"/>
        </w:rPr>
        <w:t>Of</w:t>
      </w:r>
      <w:proofErr w:type="gramEnd"/>
      <w:r w:rsidRPr="00A04C7E">
        <w:rPr>
          <w:rFonts w:ascii="Times New Roman" w:hAnsi="Times New Roman" w:cs="Times New Roman"/>
          <w:i/>
          <w:iCs/>
          <w:sz w:val="24"/>
          <w:szCs w:val="24"/>
        </w:rPr>
        <w:t xml:space="preserve"> Ethics </w:t>
      </w:r>
      <w:proofErr w:type="gramStart"/>
      <w:r w:rsidRPr="00A04C7E">
        <w:rPr>
          <w:rFonts w:ascii="Times New Roman" w:hAnsi="Times New Roman" w:cs="Times New Roman"/>
          <w:i/>
          <w:iCs/>
          <w:sz w:val="24"/>
          <w:szCs w:val="24"/>
        </w:rPr>
        <w:t>In</w:t>
      </w:r>
      <w:proofErr w:type="gramEnd"/>
      <w:r w:rsidRPr="00A04C7E">
        <w:rPr>
          <w:rFonts w:ascii="Times New Roman" w:hAnsi="Times New Roman" w:cs="Times New Roman"/>
          <w:i/>
          <w:iCs/>
          <w:sz w:val="24"/>
          <w:szCs w:val="24"/>
        </w:rPr>
        <w:t xml:space="preserve"> Behavior Analysis</w:t>
      </w:r>
    </w:p>
    <w:p w14:paraId="17CABB35" w14:textId="77777777" w:rsidR="0094329E" w:rsidRPr="00A04C7E" w:rsidRDefault="0094329E" w:rsidP="0094329E">
      <w:pPr>
        <w:spacing w:line="240" w:lineRule="auto"/>
        <w:ind w:left="1440" w:right="-90" w:firstLine="720"/>
        <w:rPr>
          <w:rFonts w:ascii="Times New Roman" w:hAnsi="Times New Roman" w:cs="Times New Roman"/>
          <w:sz w:val="12"/>
          <w:szCs w:val="12"/>
        </w:rPr>
      </w:pPr>
    </w:p>
    <w:p w14:paraId="79584BBD" w14:textId="27034110" w:rsidR="002B1029" w:rsidRPr="00A04C7E" w:rsidRDefault="002B1029" w:rsidP="002B1029">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Business of Behavior Conference</w:t>
      </w:r>
    </w:p>
    <w:p w14:paraId="4B5E819A" w14:textId="59B94792" w:rsidR="002B1029" w:rsidRPr="00A04C7E" w:rsidRDefault="002B1029" w:rsidP="002B1029">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The Modern Data Stack for High</w:t>
      </w:r>
      <w:r w:rsidR="00D7398D">
        <w:rPr>
          <w:rFonts w:ascii="Times New Roman" w:hAnsi="Times New Roman" w:cs="Times New Roman"/>
          <w:i/>
          <w:iCs/>
          <w:sz w:val="24"/>
          <w:szCs w:val="24"/>
        </w:rPr>
        <w:t>-</w:t>
      </w:r>
      <w:r w:rsidRPr="00A04C7E">
        <w:rPr>
          <w:rFonts w:ascii="Times New Roman" w:hAnsi="Times New Roman" w:cs="Times New Roman"/>
          <w:i/>
          <w:iCs/>
          <w:sz w:val="24"/>
          <w:szCs w:val="24"/>
        </w:rPr>
        <w:t>Impact Analytics</w:t>
      </w:r>
    </w:p>
    <w:p w14:paraId="039ED92D" w14:textId="77777777" w:rsidR="002B1029" w:rsidRPr="00A04C7E" w:rsidRDefault="002B1029" w:rsidP="002B1029">
      <w:pPr>
        <w:spacing w:line="240" w:lineRule="auto"/>
        <w:ind w:left="1440" w:right="-90" w:firstLine="720"/>
        <w:rPr>
          <w:rFonts w:ascii="Times New Roman" w:hAnsi="Times New Roman" w:cs="Times New Roman"/>
          <w:sz w:val="12"/>
          <w:szCs w:val="12"/>
        </w:rPr>
      </w:pPr>
    </w:p>
    <w:p w14:paraId="03005088" w14:textId="15F4D17B" w:rsidR="003C56CB" w:rsidRPr="00A04C7E" w:rsidRDefault="003C56CB" w:rsidP="003C56C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2024 APBA Webinar Series</w:t>
      </w:r>
    </w:p>
    <w:p w14:paraId="3E1E3644" w14:textId="26814461" w:rsidR="003C56CB" w:rsidRPr="00A04C7E" w:rsidRDefault="003C56CB" w:rsidP="003C56CB">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Ethics of Artificial Intelligence in Applied Behavior Analysis</w:t>
      </w:r>
    </w:p>
    <w:p w14:paraId="2814A5C6" w14:textId="77777777" w:rsidR="003C56CB" w:rsidRPr="00A04C7E" w:rsidRDefault="003C56CB" w:rsidP="003C56CB">
      <w:pPr>
        <w:spacing w:line="240" w:lineRule="auto"/>
        <w:ind w:left="1440" w:right="-90" w:firstLine="720"/>
        <w:rPr>
          <w:rFonts w:ascii="Times New Roman" w:hAnsi="Times New Roman" w:cs="Times New Roman"/>
          <w:sz w:val="12"/>
          <w:szCs w:val="12"/>
        </w:rPr>
      </w:pPr>
    </w:p>
    <w:p w14:paraId="724F18C0" w14:textId="03925223" w:rsidR="00E70258" w:rsidRPr="00A04C7E" w:rsidRDefault="00E70258" w:rsidP="00E70258">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ABAI 50</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International Conference</w:t>
      </w:r>
    </w:p>
    <w:p w14:paraId="5F756214" w14:textId="25AFA63E" w:rsidR="00E70258" w:rsidRPr="00A04C7E" w:rsidRDefault="00E70258" w:rsidP="00E7025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Data Science and Behavior Science: A Love Stor</w:t>
      </w:r>
      <w:r w:rsidR="00E31035" w:rsidRPr="00A04C7E">
        <w:rPr>
          <w:rFonts w:ascii="Times New Roman" w:hAnsi="Times New Roman" w:cs="Times New Roman"/>
          <w:i/>
          <w:iCs/>
          <w:sz w:val="24"/>
          <w:szCs w:val="24"/>
        </w:rPr>
        <w:t>y in a Foreign Land</w:t>
      </w:r>
    </w:p>
    <w:p w14:paraId="35407B7F" w14:textId="77777777" w:rsidR="00E70258" w:rsidRPr="00A04C7E" w:rsidRDefault="00E70258" w:rsidP="00E70258">
      <w:pPr>
        <w:spacing w:line="240" w:lineRule="auto"/>
        <w:ind w:left="1440" w:right="-90" w:firstLine="720"/>
        <w:rPr>
          <w:rFonts w:ascii="Times New Roman" w:hAnsi="Times New Roman" w:cs="Times New Roman"/>
          <w:sz w:val="12"/>
          <w:szCs w:val="12"/>
        </w:rPr>
      </w:pPr>
    </w:p>
    <w:p w14:paraId="69C08CF4" w14:textId="62D09535"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Society for the Quantitative Analysis of Behavior</w:t>
      </w:r>
    </w:p>
    <w:p w14:paraId="1AEC6787" w14:textId="667963C7" w:rsidR="00247A50" w:rsidRPr="00A04C7E" w:rsidRDefault="00247A50" w:rsidP="00153318">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153318" w:rsidRPr="00A04C7E">
        <w:rPr>
          <w:rFonts w:ascii="Times New Roman" w:hAnsi="Times New Roman" w:cs="Times New Roman"/>
          <w:i/>
          <w:iCs/>
          <w:sz w:val="24"/>
          <w:szCs w:val="24"/>
        </w:rPr>
        <w:t>Reinforcement Learning in the Computer and Behavior Sciences: Methods and Opportunities</w:t>
      </w:r>
    </w:p>
    <w:p w14:paraId="7A4C5552"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11049105" w14:textId="77777777"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773C2A08" w14:textId="5587B203" w:rsidR="00247A50" w:rsidRPr="00A04C7E" w:rsidRDefault="00247A50" w:rsidP="00DB5E8D">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DB5E8D" w:rsidRPr="00A04C7E">
        <w:rPr>
          <w:rFonts w:ascii="Times New Roman" w:hAnsi="Times New Roman" w:cs="Times New Roman"/>
          <w:i/>
          <w:iCs/>
          <w:sz w:val="24"/>
          <w:szCs w:val="24"/>
        </w:rPr>
        <w:t xml:space="preserve">Using </w:t>
      </w:r>
      <w:r w:rsidRPr="00A04C7E">
        <w:rPr>
          <w:rFonts w:ascii="Times New Roman" w:hAnsi="Times New Roman" w:cs="Times New Roman"/>
          <w:i/>
          <w:iCs/>
          <w:sz w:val="24"/>
          <w:szCs w:val="24"/>
        </w:rPr>
        <w:t xml:space="preserve">Artificial Intelligence </w:t>
      </w:r>
      <w:r w:rsidR="00DB5E8D" w:rsidRPr="00A04C7E">
        <w:rPr>
          <w:rFonts w:ascii="Times New Roman" w:hAnsi="Times New Roman" w:cs="Times New Roman"/>
          <w:i/>
          <w:iCs/>
          <w:sz w:val="24"/>
          <w:szCs w:val="24"/>
        </w:rPr>
        <w:t>to Improve Patient Outcomes in ABA</w:t>
      </w:r>
    </w:p>
    <w:p w14:paraId="5A255E1B"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67C04094" w14:textId="30C43D13" w:rsidR="00247A50" w:rsidRPr="00A04C7E" w:rsidRDefault="00247A50" w:rsidP="00247A5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2024</w:t>
      </w:r>
      <w:r w:rsidRPr="00A04C7E">
        <w:rPr>
          <w:rFonts w:ascii="Times New Roman" w:hAnsi="Times New Roman" w:cs="Times New Roman"/>
        </w:rPr>
        <w:tab/>
      </w:r>
      <w:r w:rsidRPr="00A04C7E">
        <w:rPr>
          <w:rFonts w:ascii="Times New Roman" w:hAnsi="Times New Roman" w:cs="Times New Roman"/>
          <w:sz w:val="24"/>
          <w:szCs w:val="24"/>
        </w:rPr>
        <w:t>Association for Professional Behavior Analysts</w:t>
      </w:r>
    </w:p>
    <w:p w14:paraId="557A5098" w14:textId="0C02455D" w:rsidR="00247A50" w:rsidRPr="00A04C7E" w:rsidRDefault="00247A50" w:rsidP="00247A50">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00252336" w:rsidRPr="00A04C7E">
        <w:rPr>
          <w:rFonts w:ascii="Times New Roman" w:hAnsi="Times New Roman" w:cs="Times New Roman"/>
          <w:i/>
          <w:iCs/>
          <w:sz w:val="24"/>
          <w:szCs w:val="24"/>
        </w:rPr>
        <w:t xml:space="preserve">Introduction to Analytics </w:t>
      </w:r>
      <w:r w:rsidR="00AE5214" w:rsidRPr="00A04C7E">
        <w:rPr>
          <w:rFonts w:ascii="Times New Roman" w:hAnsi="Times New Roman" w:cs="Times New Roman"/>
          <w:i/>
          <w:iCs/>
          <w:sz w:val="24"/>
          <w:szCs w:val="24"/>
        </w:rPr>
        <w:t>Around Patient Outcomes</w:t>
      </w:r>
    </w:p>
    <w:p w14:paraId="5072C776" w14:textId="77777777" w:rsidR="00247A50" w:rsidRPr="00A04C7E" w:rsidRDefault="00247A50" w:rsidP="00247A50">
      <w:pPr>
        <w:spacing w:line="240" w:lineRule="auto"/>
        <w:ind w:left="1440" w:right="-90" w:firstLine="720"/>
        <w:rPr>
          <w:rFonts w:ascii="Times New Roman" w:hAnsi="Times New Roman" w:cs="Times New Roman"/>
          <w:sz w:val="12"/>
          <w:szCs w:val="12"/>
        </w:rPr>
      </w:pPr>
    </w:p>
    <w:p w14:paraId="0A653164" w14:textId="631BDE34"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Maryland Association for Behavior Analysis</w:t>
      </w:r>
    </w:p>
    <w:p w14:paraId="3D158A85" w14:textId="437FC5D0" w:rsidR="3DF1394D"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Advanced Analytics and Patient Outcomes in ABA</w:t>
      </w:r>
    </w:p>
    <w:p w14:paraId="769731A7" w14:textId="77777777" w:rsidR="3DF1394D" w:rsidRPr="00A04C7E" w:rsidRDefault="3DF1394D" w:rsidP="3DF1394D">
      <w:pPr>
        <w:spacing w:line="240" w:lineRule="auto"/>
        <w:ind w:left="1440" w:right="-90" w:firstLine="720"/>
        <w:rPr>
          <w:rFonts w:ascii="Times New Roman" w:hAnsi="Times New Roman" w:cs="Times New Roman"/>
          <w:sz w:val="12"/>
          <w:szCs w:val="12"/>
        </w:rPr>
      </w:pPr>
    </w:p>
    <w:p w14:paraId="347BC979" w14:textId="0992A7C8" w:rsidR="00CB5961" w:rsidRPr="00A04C7E" w:rsidRDefault="00CB5961" w:rsidP="00CB596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Cambridge Center Annual Ethics Conference</w:t>
      </w:r>
    </w:p>
    <w:p w14:paraId="0BECF2F0" w14:textId="7AEFF5DF" w:rsidR="00CB5961" w:rsidRPr="00A04C7E" w:rsidRDefault="00CB5961" w:rsidP="00CB5961">
      <w:pPr>
        <w:spacing w:line="240" w:lineRule="auto"/>
        <w:ind w:left="2160" w:right="-9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 xml:space="preserve">Ethical Artificial Intelligence: </w:t>
      </w:r>
      <w:r w:rsidR="00B7300C" w:rsidRPr="00A04C7E">
        <w:rPr>
          <w:rFonts w:ascii="Times New Roman" w:hAnsi="Times New Roman" w:cs="Times New Roman"/>
          <w:i/>
          <w:iCs/>
          <w:sz w:val="24"/>
          <w:szCs w:val="24"/>
        </w:rPr>
        <w:t>Topics</w:t>
      </w:r>
      <w:r w:rsidRPr="00A04C7E">
        <w:rPr>
          <w:rFonts w:ascii="Times New Roman" w:hAnsi="Times New Roman" w:cs="Times New Roman"/>
          <w:i/>
          <w:iCs/>
          <w:sz w:val="24"/>
          <w:szCs w:val="24"/>
        </w:rPr>
        <w:t xml:space="preserve"> Important to </w:t>
      </w:r>
      <w:r w:rsidR="00B7300C" w:rsidRPr="00A04C7E">
        <w:rPr>
          <w:rFonts w:ascii="Times New Roman" w:hAnsi="Times New Roman" w:cs="Times New Roman"/>
          <w:i/>
          <w:iCs/>
          <w:sz w:val="24"/>
          <w:szCs w:val="24"/>
        </w:rPr>
        <w:t xml:space="preserve">Behavior Analytic </w:t>
      </w:r>
      <w:r w:rsidRPr="00A04C7E">
        <w:rPr>
          <w:rFonts w:ascii="Times New Roman" w:hAnsi="Times New Roman" w:cs="Times New Roman"/>
          <w:i/>
          <w:iCs/>
          <w:sz w:val="24"/>
          <w:szCs w:val="24"/>
        </w:rPr>
        <w:t>Research,</w:t>
      </w:r>
      <w:r w:rsidR="00B7300C" w:rsidRPr="00A04C7E">
        <w:rPr>
          <w:rFonts w:ascii="Times New Roman" w:hAnsi="Times New Roman" w:cs="Times New Roman"/>
          <w:i/>
          <w:iCs/>
          <w:sz w:val="24"/>
          <w:szCs w:val="24"/>
        </w:rPr>
        <w:t xml:space="preserve"> </w:t>
      </w:r>
      <w:r w:rsidRPr="00A04C7E">
        <w:rPr>
          <w:rFonts w:ascii="Times New Roman" w:hAnsi="Times New Roman" w:cs="Times New Roman"/>
          <w:i/>
          <w:iCs/>
          <w:sz w:val="24"/>
          <w:szCs w:val="24"/>
        </w:rPr>
        <w:t>Education, and Practice</w:t>
      </w:r>
    </w:p>
    <w:p w14:paraId="1C309BB6" w14:textId="77777777" w:rsidR="00CB5961" w:rsidRPr="00A04C7E" w:rsidRDefault="00CB5961" w:rsidP="00CB5961">
      <w:pPr>
        <w:spacing w:line="240" w:lineRule="auto"/>
        <w:ind w:left="1440" w:right="-90" w:firstLine="720"/>
        <w:rPr>
          <w:rFonts w:ascii="Times New Roman" w:hAnsi="Times New Roman" w:cs="Times New Roman"/>
          <w:sz w:val="12"/>
          <w:szCs w:val="12"/>
        </w:rPr>
      </w:pPr>
    </w:p>
    <w:p w14:paraId="4FBF784B" w14:textId="2DA0F70E" w:rsidR="3DF1394D" w:rsidRPr="00A04C7E" w:rsidRDefault="3DF1394D" w:rsidP="3DF1394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2023</w:t>
      </w:r>
      <w:r w:rsidRPr="00A04C7E">
        <w:rPr>
          <w:rFonts w:ascii="Times New Roman" w:hAnsi="Times New Roman" w:cs="Times New Roman"/>
        </w:rPr>
        <w:tab/>
      </w:r>
      <w:r w:rsidRPr="00A04C7E">
        <w:rPr>
          <w:rFonts w:ascii="Times New Roman" w:hAnsi="Times New Roman" w:cs="Times New Roman"/>
          <w:sz w:val="24"/>
          <w:szCs w:val="24"/>
        </w:rPr>
        <w:t>National Behavioral Consortium</w:t>
      </w:r>
    </w:p>
    <w:p w14:paraId="06D9075F" w14:textId="1882A897" w:rsidR="003023AE" w:rsidRPr="00A04C7E" w:rsidRDefault="3DF1394D" w:rsidP="3DF1394D">
      <w:pPr>
        <w:spacing w:line="240" w:lineRule="auto"/>
        <w:ind w:left="1440" w:right="-90" w:firstLine="720"/>
        <w:rPr>
          <w:rFonts w:ascii="Times New Roman" w:hAnsi="Times New Roman" w:cs="Times New Roman"/>
          <w:i/>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iCs/>
          <w:sz w:val="24"/>
          <w:szCs w:val="24"/>
        </w:rPr>
        <w:t>AI 101: An Expert Led Discussion Group</w:t>
      </w:r>
    </w:p>
    <w:p w14:paraId="4EFC828E" w14:textId="77777777" w:rsidR="003023AE" w:rsidRPr="00A04C7E" w:rsidRDefault="003023AE" w:rsidP="003023AE">
      <w:pPr>
        <w:spacing w:line="240" w:lineRule="auto"/>
        <w:ind w:left="1440" w:right="-90" w:firstLine="720"/>
        <w:rPr>
          <w:rFonts w:ascii="Times New Roman" w:hAnsi="Times New Roman" w:cs="Times New Roman"/>
          <w:sz w:val="12"/>
          <w:szCs w:val="12"/>
        </w:rPr>
      </w:pPr>
    </w:p>
    <w:p w14:paraId="484E601A" w14:textId="030A3CEE"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Florida Association for Behavior Analysis</w:t>
      </w:r>
    </w:p>
    <w:p w14:paraId="30A291AA" w14:textId="3EBCB42C" w:rsidR="00CF23E1" w:rsidRPr="00A04C7E" w:rsidRDefault="00CF23E1" w:rsidP="00CF23E1">
      <w:pPr>
        <w:spacing w:line="240" w:lineRule="auto"/>
        <w:ind w:left="1440" w:right="-9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 From Basic to Applied with Room to Grow</w:t>
      </w:r>
    </w:p>
    <w:p w14:paraId="6858CF27" w14:textId="77777777" w:rsidR="00CF23E1" w:rsidRPr="00A04C7E" w:rsidRDefault="00CF23E1" w:rsidP="00CF23E1">
      <w:pPr>
        <w:spacing w:line="240" w:lineRule="auto"/>
        <w:ind w:left="1440" w:right="-90" w:firstLine="720"/>
        <w:rPr>
          <w:rFonts w:ascii="Times New Roman" w:hAnsi="Times New Roman" w:cs="Times New Roman"/>
          <w:sz w:val="12"/>
          <w:szCs w:val="12"/>
        </w:rPr>
      </w:pPr>
    </w:p>
    <w:p w14:paraId="67BAF7AE" w14:textId="0F93CA88" w:rsidR="00CF23E1" w:rsidRPr="00A04C7E" w:rsidRDefault="00CF23E1" w:rsidP="00CF23E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2022</w:t>
      </w:r>
      <w:r w:rsidRPr="00A04C7E">
        <w:rPr>
          <w:rFonts w:ascii="Times New Roman" w:hAnsi="Times New Roman" w:cs="Times New Roman"/>
          <w:sz w:val="24"/>
          <w:szCs w:val="24"/>
        </w:rPr>
        <w:tab/>
        <w:t>BABAT: Massachusetts Professionals in Behavior Analysis</w:t>
      </w:r>
    </w:p>
    <w:p w14:paraId="525A195A" w14:textId="77777777" w:rsidR="00130C55" w:rsidRPr="00A04C7E" w:rsidRDefault="00CF23E1"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130C55" w:rsidRPr="00A04C7E">
        <w:rPr>
          <w:rFonts w:ascii="Times New Roman" w:hAnsi="Times New Roman" w:cs="Times New Roman"/>
          <w:i/>
          <w:sz w:val="24"/>
          <w:szCs w:val="24"/>
        </w:rPr>
        <w:t xml:space="preserve">Models to Help Us Understand Complex Phenomenon: From </w:t>
      </w:r>
    </w:p>
    <w:p w14:paraId="0ABCC5A6" w14:textId="5192644C" w:rsidR="00CF23E1" w:rsidRPr="00A04C7E" w:rsidRDefault="00130C55" w:rsidP="00CF23E1">
      <w:pPr>
        <w:spacing w:line="240" w:lineRule="auto"/>
        <w:ind w:left="1440" w:firstLine="720"/>
        <w:rPr>
          <w:rFonts w:ascii="Times New Roman" w:hAnsi="Times New Roman" w:cs="Times New Roman"/>
          <w:i/>
          <w:sz w:val="24"/>
          <w:szCs w:val="24"/>
        </w:rPr>
      </w:pPr>
      <w:r w:rsidRPr="00A04C7E">
        <w:rPr>
          <w:rFonts w:ascii="Times New Roman" w:hAnsi="Times New Roman" w:cs="Times New Roman"/>
          <w:i/>
          <w:sz w:val="24"/>
          <w:szCs w:val="24"/>
        </w:rPr>
        <w:t xml:space="preserve">Multiple Control </w:t>
      </w:r>
      <w:r w:rsidR="00FA5013" w:rsidRPr="00A04C7E">
        <w:rPr>
          <w:rFonts w:ascii="Times New Roman" w:hAnsi="Times New Roman" w:cs="Times New Roman"/>
          <w:i/>
          <w:sz w:val="24"/>
          <w:szCs w:val="24"/>
        </w:rPr>
        <w:t xml:space="preserve">to </w:t>
      </w:r>
      <w:r w:rsidRPr="00A04C7E">
        <w:rPr>
          <w:rFonts w:ascii="Times New Roman" w:hAnsi="Times New Roman" w:cs="Times New Roman"/>
          <w:i/>
          <w:sz w:val="24"/>
          <w:szCs w:val="24"/>
        </w:rPr>
        <w:t>Predicting Employee Turnover</w:t>
      </w:r>
    </w:p>
    <w:p w14:paraId="06F73951" w14:textId="77777777" w:rsidR="00CF23E1" w:rsidRPr="00A04C7E" w:rsidRDefault="00CF23E1" w:rsidP="00CF23E1">
      <w:pPr>
        <w:spacing w:line="240" w:lineRule="auto"/>
        <w:ind w:left="1440" w:firstLine="720"/>
        <w:rPr>
          <w:rFonts w:ascii="Times New Roman" w:hAnsi="Times New Roman" w:cs="Times New Roman"/>
          <w:sz w:val="12"/>
          <w:szCs w:val="12"/>
        </w:rPr>
      </w:pPr>
    </w:p>
    <w:p w14:paraId="0FE123F9" w14:textId="05E3C035" w:rsidR="00B10191" w:rsidRPr="00A04C7E" w:rsidRDefault="00B10191" w:rsidP="00B1019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Central Reach Unite Annual Conference for ABA Therapy Providers</w:t>
      </w:r>
    </w:p>
    <w:p w14:paraId="11C6BA2E" w14:textId="0B2328D7" w:rsidR="00B10191" w:rsidRPr="00A04C7E" w:rsidRDefault="00B10191" w:rsidP="00B10191">
      <w:pPr>
        <w:spacing w:line="240" w:lineRule="auto"/>
        <w:ind w:left="1440" w:firstLine="72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Collecting and Measuring Aggregate Clinical Data</w:t>
      </w:r>
    </w:p>
    <w:p w14:paraId="5022790F" w14:textId="77777777" w:rsidR="00B10191" w:rsidRPr="00A04C7E" w:rsidRDefault="00B10191" w:rsidP="00B10191">
      <w:pPr>
        <w:spacing w:line="240" w:lineRule="auto"/>
        <w:ind w:left="1440" w:firstLine="720"/>
        <w:rPr>
          <w:rFonts w:ascii="Times New Roman" w:hAnsi="Times New Roman" w:cs="Times New Roman"/>
          <w:sz w:val="12"/>
          <w:szCs w:val="12"/>
        </w:rPr>
      </w:pPr>
    </w:p>
    <w:p w14:paraId="2D2062E2" w14:textId="1651C9A2" w:rsidR="00602C1D" w:rsidRPr="00A04C7E" w:rsidRDefault="00602C1D" w:rsidP="00602C1D">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BABAT: Massachusetts Professionals in Behavior Analysis</w:t>
      </w:r>
    </w:p>
    <w:p w14:paraId="4E7E44FA" w14:textId="14C9E22A" w:rsidR="00602C1D" w:rsidRPr="00A04C7E" w:rsidRDefault="00602C1D" w:rsidP="00602C1D">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Natural Language Processing: Quantitative and Computational Analyses of Verbal Behavior</w:t>
      </w:r>
    </w:p>
    <w:p w14:paraId="0BBB4104" w14:textId="77777777" w:rsidR="00602C1D" w:rsidRPr="00A04C7E" w:rsidRDefault="00602C1D" w:rsidP="008D35E0">
      <w:pPr>
        <w:spacing w:line="240" w:lineRule="auto"/>
        <w:ind w:left="1440" w:hanging="1440"/>
        <w:rPr>
          <w:rFonts w:ascii="Times New Roman" w:hAnsi="Times New Roman" w:cs="Times New Roman"/>
          <w:sz w:val="12"/>
          <w:szCs w:val="12"/>
        </w:rPr>
      </w:pPr>
    </w:p>
    <w:p w14:paraId="38E82412" w14:textId="7950C30A" w:rsidR="008D35E0" w:rsidRPr="00A04C7E" w:rsidRDefault="008D35E0" w:rsidP="008D35E0">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2021</w:t>
      </w:r>
      <w:r w:rsidRPr="00A04C7E">
        <w:rPr>
          <w:rFonts w:ascii="Times New Roman" w:hAnsi="Times New Roman" w:cs="Times New Roman"/>
          <w:sz w:val="24"/>
          <w:szCs w:val="24"/>
        </w:rPr>
        <w:tab/>
        <w:t>Convergence of Human, Animal Training, and Technology Conference</w:t>
      </w:r>
    </w:p>
    <w:p w14:paraId="3CBCAB3E" w14:textId="2A84F473" w:rsidR="008D35E0" w:rsidRPr="00A04C7E" w:rsidRDefault="008D35E0" w:rsidP="008D35E0">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Machine Learning and the Profession of Applied Behavior Analysis</w:t>
      </w:r>
    </w:p>
    <w:p w14:paraId="2D024829" w14:textId="77777777" w:rsidR="008D35E0" w:rsidRPr="00A04C7E" w:rsidRDefault="008D35E0" w:rsidP="008D35E0">
      <w:pPr>
        <w:spacing w:line="240" w:lineRule="auto"/>
        <w:ind w:left="1440" w:hanging="1440"/>
        <w:rPr>
          <w:rFonts w:ascii="Times New Roman" w:hAnsi="Times New Roman" w:cs="Times New Roman"/>
          <w:sz w:val="12"/>
          <w:szCs w:val="12"/>
        </w:rPr>
      </w:pPr>
    </w:p>
    <w:p w14:paraId="488FAA30" w14:textId="65EC6CA2" w:rsidR="001C0BBF" w:rsidRPr="00A04C7E" w:rsidRDefault="001C0BBF" w:rsidP="001C0BBF">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lastRenderedPageBreak/>
        <w:t>2021</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Centria</w:t>
      </w:r>
      <w:proofErr w:type="spellEnd"/>
      <w:r w:rsidRPr="00A04C7E">
        <w:rPr>
          <w:rFonts w:ascii="Times New Roman" w:hAnsi="Times New Roman" w:cs="Times New Roman"/>
          <w:sz w:val="24"/>
          <w:szCs w:val="24"/>
        </w:rPr>
        <w:t xml:space="preserve"> Provider Continuing Education Events</w:t>
      </w:r>
    </w:p>
    <w:p w14:paraId="4A80C1AA" w14:textId="264A90EF" w:rsidR="001C0BBF" w:rsidRPr="00A04C7E" w:rsidRDefault="001C0BBF" w:rsidP="001C0BBF">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00EC09FD" w:rsidRPr="00A04C7E">
        <w:rPr>
          <w:rFonts w:ascii="Times New Roman" w:hAnsi="Times New Roman" w:cs="Times New Roman"/>
          <w:i/>
          <w:sz w:val="24"/>
          <w:szCs w:val="24"/>
        </w:rPr>
        <w:t>Foundations of Ethical Theories &amp; Decision-Making</w:t>
      </w:r>
    </w:p>
    <w:p w14:paraId="5E93C1FC" w14:textId="77777777" w:rsidR="00EC09FD" w:rsidRPr="00A04C7E" w:rsidRDefault="00EC09FD" w:rsidP="00EC09FD">
      <w:pPr>
        <w:spacing w:line="240" w:lineRule="auto"/>
        <w:ind w:left="1440" w:hanging="1440"/>
        <w:rPr>
          <w:rFonts w:ascii="Times New Roman" w:hAnsi="Times New Roman" w:cs="Times New Roman"/>
          <w:sz w:val="12"/>
          <w:szCs w:val="12"/>
        </w:rPr>
      </w:pPr>
    </w:p>
    <w:p w14:paraId="214BF27E" w14:textId="75EE8D48" w:rsidR="00223CA5" w:rsidRPr="00A04C7E" w:rsidRDefault="00223CA5" w:rsidP="00223CA5">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Student Association for Applied Behavior Analysis</w:t>
      </w:r>
    </w:p>
    <w:p w14:paraId="79A2876A" w14:textId="053C7D53" w:rsidR="00223CA5" w:rsidRPr="00A04C7E" w:rsidRDefault="00223CA5" w:rsidP="00223CA5">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Substance Use Treatment </w:t>
      </w:r>
      <w:r w:rsidR="00826B01" w:rsidRPr="00A04C7E">
        <w:rPr>
          <w:rFonts w:ascii="Times New Roman" w:hAnsi="Times New Roman" w:cs="Times New Roman"/>
          <w:i/>
          <w:sz w:val="24"/>
          <w:szCs w:val="24"/>
        </w:rPr>
        <w:t>and Behavior Analysis</w:t>
      </w:r>
    </w:p>
    <w:p w14:paraId="6B31DDD3" w14:textId="77777777" w:rsidR="00223CA5" w:rsidRPr="00A04C7E" w:rsidRDefault="00223CA5" w:rsidP="00223CA5">
      <w:pPr>
        <w:spacing w:line="240" w:lineRule="auto"/>
        <w:ind w:left="1440" w:hanging="1440"/>
        <w:rPr>
          <w:rFonts w:ascii="Times New Roman" w:hAnsi="Times New Roman" w:cs="Times New Roman"/>
          <w:sz w:val="12"/>
          <w:szCs w:val="12"/>
        </w:rPr>
      </w:pPr>
    </w:p>
    <w:p w14:paraId="757C1906" w14:textId="21A5C7CE"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Michigan State University College of Education</w:t>
      </w:r>
    </w:p>
    <w:p w14:paraId="34D8E8CD" w14:textId="715DCFC7" w:rsidR="00D116BB" w:rsidRPr="00A04C7E" w:rsidRDefault="00D116BB" w:rsidP="00D116BB">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Discounting and Applied Behavior Analysis</w:t>
      </w:r>
    </w:p>
    <w:p w14:paraId="6D05F528" w14:textId="77777777" w:rsidR="00D116BB" w:rsidRPr="00A04C7E" w:rsidRDefault="00D116BB" w:rsidP="0079218E">
      <w:pPr>
        <w:spacing w:line="240" w:lineRule="auto"/>
        <w:ind w:left="1440" w:hanging="1440"/>
        <w:rPr>
          <w:rFonts w:ascii="Times New Roman" w:hAnsi="Times New Roman" w:cs="Times New Roman"/>
          <w:sz w:val="12"/>
          <w:szCs w:val="12"/>
        </w:rPr>
      </w:pPr>
    </w:p>
    <w:p w14:paraId="754C4CD1" w14:textId="3906298D" w:rsidR="0079218E" w:rsidRPr="00A04C7E" w:rsidRDefault="0079218E" w:rsidP="0079218E">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Technology, Artificial Intelligence, and Applied Behavior Analysis Conference</w:t>
      </w:r>
    </w:p>
    <w:p w14:paraId="0B2BE1EB" w14:textId="022D91EB" w:rsidR="0079218E" w:rsidRPr="00A04C7E" w:rsidRDefault="0079218E" w:rsidP="0079218E">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Artificial Intelligence &amp; ABA</w:t>
      </w:r>
    </w:p>
    <w:p w14:paraId="294388B7" w14:textId="1EE08BA2" w:rsidR="00D116BB" w:rsidRPr="00A04C7E" w:rsidRDefault="00D116BB" w:rsidP="00D116BB">
      <w:pPr>
        <w:spacing w:line="240" w:lineRule="auto"/>
        <w:rPr>
          <w:rFonts w:ascii="Times New Roman" w:hAnsi="Times New Roman" w:cs="Times New Roman"/>
          <w:i/>
          <w:sz w:val="12"/>
          <w:szCs w:val="12"/>
        </w:rPr>
      </w:pPr>
    </w:p>
    <w:p w14:paraId="691DE713" w14:textId="25777E18" w:rsidR="00D116BB" w:rsidRPr="00A04C7E" w:rsidRDefault="00D116BB" w:rsidP="00D116BB">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GuideWell</w:t>
      </w:r>
      <w:proofErr w:type="spellEnd"/>
      <w:r w:rsidRPr="00A04C7E">
        <w:rPr>
          <w:rFonts w:ascii="Times New Roman" w:hAnsi="Times New Roman" w:cs="Times New Roman"/>
          <w:sz w:val="24"/>
          <w:szCs w:val="24"/>
        </w:rPr>
        <w:t xml:space="preserve"> </w:t>
      </w:r>
      <w:proofErr w:type="spellStart"/>
      <w:r w:rsidRPr="00A04C7E">
        <w:rPr>
          <w:rFonts w:ascii="Times New Roman" w:hAnsi="Times New Roman" w:cs="Times New Roman"/>
          <w:sz w:val="24"/>
          <w:szCs w:val="24"/>
        </w:rPr>
        <w:t>TechCon</w:t>
      </w:r>
      <w:proofErr w:type="spellEnd"/>
    </w:p>
    <w:p w14:paraId="3B36AF20" w14:textId="0881C751" w:rsidR="00D116BB" w:rsidRPr="00A04C7E" w:rsidRDefault="00D116BB" w:rsidP="00D116BB">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Behavioral Data Science: Scope and Function</w:t>
      </w:r>
    </w:p>
    <w:p w14:paraId="29BDE6CF" w14:textId="77777777" w:rsidR="0079218E" w:rsidRPr="00A04C7E" w:rsidRDefault="0079218E" w:rsidP="005B7D81">
      <w:pPr>
        <w:spacing w:line="240" w:lineRule="auto"/>
        <w:ind w:left="1440" w:hanging="1440"/>
        <w:rPr>
          <w:rFonts w:ascii="Times New Roman" w:hAnsi="Times New Roman" w:cs="Times New Roman"/>
          <w:sz w:val="12"/>
          <w:szCs w:val="12"/>
        </w:rPr>
      </w:pPr>
    </w:p>
    <w:p w14:paraId="31C7CCD6" w14:textId="3F5AC94D" w:rsidR="00AA433B" w:rsidRPr="00A04C7E" w:rsidRDefault="00AA433B" w:rsidP="005B7D81">
      <w:pPr>
        <w:spacing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8</w:t>
      </w:r>
      <w:r w:rsidRPr="00A04C7E">
        <w:rPr>
          <w:rFonts w:ascii="Times New Roman" w:hAnsi="Times New Roman" w:cs="Times New Roman"/>
          <w:sz w:val="24"/>
          <w:szCs w:val="24"/>
          <w:vertAlign w:val="superscript"/>
        </w:rPr>
        <w:t>th</w:t>
      </w:r>
      <w:r w:rsidRPr="00A04C7E">
        <w:rPr>
          <w:rFonts w:ascii="Times New Roman" w:hAnsi="Times New Roman" w:cs="Times New Roman"/>
          <w:sz w:val="24"/>
          <w:szCs w:val="24"/>
        </w:rPr>
        <w:t xml:space="preserve"> Annual Ethics in Professional Practice Conference</w:t>
      </w:r>
    </w:p>
    <w:p w14:paraId="40CCF622" w14:textId="10715311" w:rsidR="00AA433B" w:rsidRPr="00A04C7E" w:rsidRDefault="00AA433B" w:rsidP="005B7D81">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Moral Philosophy, Ethical Theories, and Applied Ethics</w:t>
      </w:r>
    </w:p>
    <w:p w14:paraId="50A405D5" w14:textId="085E1B1B" w:rsidR="007C0FF0" w:rsidRPr="00A04C7E" w:rsidRDefault="007C0FF0" w:rsidP="007C0FF0">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t>Georgia State University College of Education and Human Development</w:t>
      </w:r>
    </w:p>
    <w:p w14:paraId="3F809744" w14:textId="295D34D3" w:rsidR="007C0FF0" w:rsidRDefault="007C0FF0" w:rsidP="007C0FF0">
      <w:pPr>
        <w:spacing w:line="240" w:lineRule="auto"/>
        <w:ind w:left="2160"/>
        <w:rPr>
          <w:rFonts w:ascii="Times New Roman" w:hAnsi="Times New Roman" w:cs="Times New Roman"/>
          <w:bCs/>
          <w:i/>
          <w:iCs/>
          <w:sz w:val="24"/>
          <w:szCs w:val="24"/>
        </w:rPr>
      </w:pPr>
      <w:r w:rsidRPr="00A04C7E">
        <w:rPr>
          <w:rFonts w:ascii="Times New Roman" w:hAnsi="Times New Roman" w:cs="Times New Roman"/>
          <w:sz w:val="24"/>
          <w:szCs w:val="24"/>
        </w:rPr>
        <w:t xml:space="preserve">Title: </w:t>
      </w:r>
      <w:r w:rsidR="001C6A53" w:rsidRPr="00A04C7E">
        <w:rPr>
          <w:rFonts w:ascii="Times New Roman" w:hAnsi="Times New Roman" w:cs="Times New Roman"/>
          <w:bCs/>
          <w:i/>
          <w:iCs/>
          <w:sz w:val="24"/>
          <w:szCs w:val="24"/>
        </w:rPr>
        <w:t>Ethics and Applied Behavior Analysis</w:t>
      </w:r>
    </w:p>
    <w:p w14:paraId="3D481F47" w14:textId="0063F45C" w:rsidR="009A61D7" w:rsidRPr="00A04C7E" w:rsidRDefault="009A61D7" w:rsidP="009A61D7">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2020</w:t>
      </w:r>
      <w:r w:rsidRPr="00A04C7E">
        <w:rPr>
          <w:rFonts w:ascii="Times New Roman" w:hAnsi="Times New Roman" w:cs="Times New Roman"/>
          <w:sz w:val="24"/>
          <w:szCs w:val="24"/>
        </w:rPr>
        <w:tab/>
      </w:r>
      <w:r w:rsidR="00E82D20" w:rsidRPr="00A04C7E">
        <w:rPr>
          <w:rFonts w:ascii="Times New Roman" w:hAnsi="Times New Roman" w:cs="Times New Roman"/>
          <w:sz w:val="24"/>
          <w:szCs w:val="24"/>
        </w:rPr>
        <w:t>4</w:t>
      </w:r>
      <w:r w:rsidR="00E82D20" w:rsidRPr="00A04C7E">
        <w:rPr>
          <w:rFonts w:ascii="Times New Roman" w:hAnsi="Times New Roman" w:cs="Times New Roman"/>
          <w:sz w:val="24"/>
          <w:szCs w:val="24"/>
          <w:vertAlign w:val="superscript"/>
        </w:rPr>
        <w:t>th</w:t>
      </w:r>
      <w:r w:rsidR="00E82D20" w:rsidRPr="00A04C7E">
        <w:rPr>
          <w:rFonts w:ascii="Times New Roman" w:hAnsi="Times New Roman" w:cs="Times New Roman"/>
          <w:sz w:val="24"/>
          <w:szCs w:val="24"/>
        </w:rPr>
        <w:t xml:space="preserve"> Annual </w:t>
      </w:r>
      <w:r w:rsidRPr="00A04C7E">
        <w:rPr>
          <w:rFonts w:ascii="Times New Roman" w:hAnsi="Times New Roman" w:cs="Times New Roman"/>
          <w:sz w:val="24"/>
          <w:szCs w:val="24"/>
        </w:rPr>
        <w:t xml:space="preserve">Behavior Analyst Leadership </w:t>
      </w:r>
      <w:r w:rsidR="00E82D20" w:rsidRPr="00A04C7E">
        <w:rPr>
          <w:rFonts w:ascii="Times New Roman" w:hAnsi="Times New Roman" w:cs="Times New Roman"/>
          <w:sz w:val="24"/>
          <w:szCs w:val="24"/>
        </w:rPr>
        <w:t>Council Annual Conference</w:t>
      </w:r>
    </w:p>
    <w:p w14:paraId="12E4B2A0" w14:textId="065FA267" w:rsidR="009A61D7" w:rsidRPr="00A04C7E" w:rsidRDefault="009A61D7" w:rsidP="009A61D7">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00CB03B7" w:rsidRPr="00A04C7E">
        <w:rPr>
          <w:rFonts w:ascii="Times New Roman" w:hAnsi="Times New Roman" w:cs="Times New Roman"/>
          <w:bCs/>
          <w:i/>
          <w:iCs/>
          <w:sz w:val="24"/>
          <w:szCs w:val="24"/>
        </w:rPr>
        <w:t xml:space="preserve">Big data and ABA: Possibilities and </w:t>
      </w:r>
      <w:r w:rsidR="00F50306" w:rsidRPr="00A04C7E">
        <w:rPr>
          <w:rFonts w:ascii="Times New Roman" w:hAnsi="Times New Roman" w:cs="Times New Roman"/>
          <w:bCs/>
          <w:i/>
          <w:iCs/>
          <w:sz w:val="24"/>
          <w:szCs w:val="24"/>
        </w:rPr>
        <w:t>E</w:t>
      </w:r>
      <w:r w:rsidR="00CB03B7" w:rsidRPr="00A04C7E">
        <w:rPr>
          <w:rFonts w:ascii="Times New Roman" w:hAnsi="Times New Roman" w:cs="Times New Roman"/>
          <w:bCs/>
          <w:i/>
          <w:iCs/>
          <w:sz w:val="24"/>
          <w:szCs w:val="24"/>
        </w:rPr>
        <w:t xml:space="preserve">thical </w:t>
      </w:r>
      <w:r w:rsidR="00F50306" w:rsidRPr="00A04C7E">
        <w:rPr>
          <w:rFonts w:ascii="Times New Roman" w:hAnsi="Times New Roman" w:cs="Times New Roman"/>
          <w:bCs/>
          <w:i/>
          <w:iCs/>
          <w:sz w:val="24"/>
          <w:szCs w:val="24"/>
        </w:rPr>
        <w:t>Use</w:t>
      </w:r>
    </w:p>
    <w:p w14:paraId="50B15B55" w14:textId="53410CB5" w:rsidR="00AF1355" w:rsidRPr="00A04C7E" w:rsidRDefault="00AF1355" w:rsidP="00AF135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126D62B" w14:textId="3D425A76" w:rsidR="001272A9" w:rsidRPr="00350FBF" w:rsidRDefault="00AF1355" w:rsidP="00350FBF">
      <w:pPr>
        <w:spacing w:line="240" w:lineRule="auto"/>
        <w:ind w:left="2160"/>
        <w:rPr>
          <w:rFonts w:ascii="Times New Roman" w:hAnsi="Times New Roman" w:cs="Times New Roman"/>
          <w:iCs/>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Discounting: How, </w:t>
      </w:r>
      <w:proofErr w:type="gramStart"/>
      <w:r w:rsidRPr="00A04C7E">
        <w:rPr>
          <w:rFonts w:ascii="Times New Roman" w:hAnsi="Times New Roman" w:cs="Times New Roman"/>
          <w:i/>
          <w:sz w:val="24"/>
          <w:szCs w:val="24"/>
        </w:rPr>
        <w:t>What</w:t>
      </w:r>
      <w:proofErr w:type="gramEnd"/>
      <w:r w:rsidRPr="00A04C7E">
        <w:rPr>
          <w:rFonts w:ascii="Times New Roman" w:hAnsi="Times New Roman" w:cs="Times New Roman"/>
          <w:i/>
          <w:sz w:val="24"/>
          <w:szCs w:val="24"/>
        </w:rPr>
        <w:t>, and Why?</w:t>
      </w:r>
    </w:p>
    <w:p w14:paraId="6C9055E2" w14:textId="65A0493F" w:rsidR="003F3C71" w:rsidRPr="00A04C7E" w:rsidRDefault="003F3C71" w:rsidP="003F3C71">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783BB5B6" w14:textId="4274A311" w:rsidR="003F3C71" w:rsidRPr="00A04C7E" w:rsidRDefault="003F3C71" w:rsidP="003F3C71">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402236" w:rsidRPr="00A04C7E">
        <w:rPr>
          <w:rFonts w:ascii="Times New Roman" w:hAnsi="Times New Roman" w:cs="Times New Roman"/>
          <w:i/>
          <w:sz w:val="24"/>
          <w:szCs w:val="24"/>
        </w:rPr>
        <w:t>Understanding</w:t>
      </w:r>
      <w:r w:rsidR="00402236" w:rsidRPr="00A04C7E">
        <w:rPr>
          <w:rFonts w:ascii="Times New Roman" w:hAnsi="Times New Roman" w:cs="Times New Roman"/>
          <w:sz w:val="24"/>
          <w:szCs w:val="24"/>
        </w:rPr>
        <w:t xml:space="preserve"> </w:t>
      </w:r>
      <w:r w:rsidR="00402236" w:rsidRPr="00A04C7E">
        <w:rPr>
          <w:rFonts w:ascii="Times New Roman" w:hAnsi="Times New Roman" w:cs="Times New Roman"/>
          <w:i/>
          <w:sz w:val="24"/>
          <w:szCs w:val="24"/>
        </w:rPr>
        <w:t>Contingencies in</w:t>
      </w:r>
      <w:r w:rsidR="00402236" w:rsidRPr="00A04C7E">
        <w:rPr>
          <w:rFonts w:ascii="Times New Roman" w:hAnsi="Times New Roman" w:cs="Times New Roman"/>
          <w:sz w:val="24"/>
          <w:szCs w:val="24"/>
        </w:rPr>
        <w:t xml:space="preserve"> </w:t>
      </w:r>
      <w:r w:rsidRPr="00A04C7E">
        <w:rPr>
          <w:rFonts w:ascii="Times New Roman" w:hAnsi="Times New Roman" w:cs="Times New Roman"/>
          <w:i/>
          <w:sz w:val="24"/>
          <w:szCs w:val="24"/>
        </w:rPr>
        <w:t>Interdisciplinary Collaboration</w:t>
      </w:r>
    </w:p>
    <w:p w14:paraId="29A2D9F6" w14:textId="20CDFA38" w:rsidR="00A65BB8" w:rsidRPr="00A04C7E" w:rsidRDefault="00A65BB8" w:rsidP="00A65B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Continuing Education Expert Speaker Series</w:t>
      </w:r>
    </w:p>
    <w:p w14:paraId="67907101" w14:textId="03F06EBB" w:rsidR="00A65BB8" w:rsidRPr="00A04C7E" w:rsidRDefault="00A65BB8" w:rsidP="00A65BB8">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Ethical Decision-Making</w:t>
      </w:r>
      <w:r w:rsidR="003F3C71" w:rsidRPr="00A04C7E">
        <w:rPr>
          <w:rFonts w:ascii="Times New Roman" w:hAnsi="Times New Roman" w:cs="Times New Roman"/>
          <w:i/>
          <w:sz w:val="24"/>
          <w:szCs w:val="24"/>
        </w:rPr>
        <w:t xml:space="preserve"> in Daily Practice</w:t>
      </w:r>
    </w:p>
    <w:p w14:paraId="69D89ADE" w14:textId="0D7A614E" w:rsidR="00FD1275" w:rsidRPr="00A04C7E" w:rsidRDefault="00FD1275" w:rsidP="00FD1275">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Nevada Association for Behavior Analysis (NABA)</w:t>
      </w:r>
    </w:p>
    <w:p w14:paraId="15F14827" w14:textId="77777777" w:rsidR="00255D24" w:rsidRPr="00A04C7E" w:rsidRDefault="00FD1275" w:rsidP="00FD1275">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00255D24" w:rsidRPr="00A04C7E">
        <w:rPr>
          <w:rFonts w:ascii="Times New Roman" w:hAnsi="Times New Roman" w:cs="Times New Roman"/>
          <w:i/>
          <w:sz w:val="24"/>
          <w:szCs w:val="24"/>
        </w:rPr>
        <w:t xml:space="preserve">Behavior Analysts as the Ultimate Team Player: </w:t>
      </w:r>
    </w:p>
    <w:p w14:paraId="221D8D87" w14:textId="2EBCA421" w:rsidR="00FD1275" w:rsidRPr="00A04C7E" w:rsidRDefault="00255D24" w:rsidP="00FD1275">
      <w:pPr>
        <w:spacing w:line="240" w:lineRule="auto"/>
        <w:ind w:left="2160"/>
        <w:rPr>
          <w:rFonts w:ascii="Times New Roman" w:hAnsi="Times New Roman" w:cs="Times New Roman"/>
          <w:i/>
          <w:sz w:val="24"/>
          <w:szCs w:val="24"/>
        </w:rPr>
      </w:pPr>
      <w:r w:rsidRPr="00A04C7E">
        <w:rPr>
          <w:rFonts w:ascii="Times New Roman" w:hAnsi="Times New Roman" w:cs="Times New Roman"/>
          <w:i/>
          <w:sz w:val="24"/>
          <w:szCs w:val="24"/>
        </w:rPr>
        <w:t>Understanding Contingencies in Interdisciplinary Collaboration</w:t>
      </w:r>
    </w:p>
    <w:p w14:paraId="330B4B17" w14:textId="10DD9406" w:rsidR="004706D6" w:rsidRPr="00A04C7E" w:rsidRDefault="004706D6" w:rsidP="004706D6">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534C776A" w14:textId="71934A8A" w:rsidR="004706D6" w:rsidRPr="00A04C7E" w:rsidRDefault="004706D6" w:rsidP="004706D6">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Guide to Establishing Ethics Committees</w:t>
      </w:r>
    </w:p>
    <w:p w14:paraId="4091FA35" w14:textId="4EA050FB" w:rsidR="00E54AB8" w:rsidRPr="00A04C7E" w:rsidRDefault="00E54AB8" w:rsidP="00E54AB8">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Kadiant</w:t>
      </w:r>
      <w:proofErr w:type="spellEnd"/>
      <w:r w:rsidRPr="00A04C7E">
        <w:rPr>
          <w:rFonts w:ascii="Times New Roman" w:hAnsi="Times New Roman" w:cs="Times New Roman"/>
          <w:sz w:val="24"/>
          <w:szCs w:val="24"/>
        </w:rPr>
        <w:t xml:space="preserve">; BACB Type II CEU Event </w:t>
      </w:r>
    </w:p>
    <w:p w14:paraId="3E0B5816" w14:textId="53E802D0" w:rsidR="00E54AB8" w:rsidRPr="00A04C7E" w:rsidRDefault="00E54AB8" w:rsidP="00E54AB8">
      <w:pPr>
        <w:spacing w:line="240" w:lineRule="auto"/>
        <w:ind w:left="216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Scope of Competence in Applied Behavior Analysis</w:t>
      </w:r>
    </w:p>
    <w:p w14:paraId="4C6E46D8" w14:textId="588E8FDA" w:rsidR="00F768BA" w:rsidRPr="00A04C7E" w:rsidRDefault="00F768BA" w:rsidP="00F768BA">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University of Oklahoma</w:t>
      </w:r>
      <w:r w:rsidR="00372872" w:rsidRPr="00A04C7E">
        <w:rPr>
          <w:rFonts w:ascii="Times New Roman" w:hAnsi="Times New Roman" w:cs="Times New Roman"/>
          <w:sz w:val="24"/>
          <w:szCs w:val="24"/>
        </w:rPr>
        <w:t>;</w:t>
      </w:r>
      <w:r w:rsidRPr="00A04C7E">
        <w:rPr>
          <w:rFonts w:ascii="Times New Roman" w:hAnsi="Times New Roman" w:cs="Times New Roman"/>
          <w:sz w:val="24"/>
          <w:szCs w:val="24"/>
        </w:rPr>
        <w:t xml:space="preserve"> Summer Speaker Series</w:t>
      </w:r>
    </w:p>
    <w:p w14:paraId="3DA09D8B" w14:textId="6BD3ECEC" w:rsidR="00F768BA" w:rsidRPr="00A04C7E" w:rsidRDefault="00F768BA" w:rsidP="00F768BA">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 xml:space="preserve">Applied Behavior Analysis in Substance Abuse &amp; Health Behavior </w:t>
      </w:r>
    </w:p>
    <w:p w14:paraId="06F52E03" w14:textId="55F0E873" w:rsidR="004C7B5D" w:rsidRPr="00A04C7E" w:rsidRDefault="004C7B5D" w:rsidP="004C7B5D">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Association for Behavior Analysis International Annual Convention</w:t>
      </w:r>
    </w:p>
    <w:p w14:paraId="06F2CE09" w14:textId="77777777" w:rsidR="004C7B5D" w:rsidRPr="00A04C7E" w:rsidRDefault="004C7B5D" w:rsidP="004C7B5D">
      <w:pPr>
        <w:spacing w:line="240" w:lineRule="auto"/>
        <w:ind w:left="2160"/>
        <w:rPr>
          <w:rFonts w:ascii="Times New Roman" w:hAnsi="Times New Roman" w:cs="Times New Roman"/>
          <w:i/>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Navigating Dual Relationships in Graduate School &amp; Ethical Considerations.</w:t>
      </w:r>
    </w:p>
    <w:p w14:paraId="62305B1A" w14:textId="659B7C13"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r>
      <w:proofErr w:type="spellStart"/>
      <w:r w:rsidRPr="00A04C7E">
        <w:rPr>
          <w:rFonts w:ascii="Times New Roman" w:hAnsi="Times New Roman" w:cs="Times New Roman"/>
          <w:sz w:val="24"/>
          <w:szCs w:val="24"/>
        </w:rPr>
        <w:t>Melmark</w:t>
      </w:r>
      <w:proofErr w:type="spellEnd"/>
      <w:r w:rsidRPr="00A04C7E">
        <w:rPr>
          <w:rFonts w:ascii="Times New Roman" w:hAnsi="Times New Roman" w:cs="Times New Roman"/>
          <w:sz w:val="24"/>
          <w:szCs w:val="24"/>
        </w:rPr>
        <w:t xml:space="preserve"> Pennsylvania; BACB Type II CEU Event</w:t>
      </w:r>
    </w:p>
    <w:p w14:paraId="7423DE77" w14:textId="44B5BE88"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00571CFC" w:rsidRPr="00A04C7E">
        <w:rPr>
          <w:rFonts w:ascii="Times New Roman" w:hAnsi="Times New Roman" w:cs="Times New Roman"/>
          <w:i/>
          <w:sz w:val="24"/>
          <w:szCs w:val="24"/>
        </w:rPr>
        <w:t>Exploring Ethical Decision-Making</w:t>
      </w:r>
    </w:p>
    <w:p w14:paraId="32C2F190" w14:textId="6B499D1A"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2019</w:t>
      </w:r>
      <w:r w:rsidRPr="00A04C7E">
        <w:rPr>
          <w:rFonts w:ascii="Times New Roman" w:hAnsi="Times New Roman" w:cs="Times New Roman"/>
          <w:sz w:val="24"/>
          <w:szCs w:val="24"/>
        </w:rPr>
        <w:tab/>
      </w:r>
      <w:r w:rsidRPr="00A04C7E">
        <w:rPr>
          <w:rFonts w:ascii="Times New Roman" w:hAnsi="Times New Roman" w:cs="Times New Roman"/>
          <w:sz w:val="24"/>
          <w:szCs w:val="24"/>
        </w:rPr>
        <w:tab/>
        <w:t>SPG Behavior Intervention Services; BACB Type II CEU Event</w:t>
      </w:r>
    </w:p>
    <w:p w14:paraId="7BB9FB26" w14:textId="3E0D93A5"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 xml:space="preserve">Ethics &amp; Interdisciplinary Collaboration in ABA </w:t>
      </w:r>
    </w:p>
    <w:p w14:paraId="62FB01F4" w14:textId="51E842DE"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5286D005" w14:textId="16F8C6A4"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A Primer on Behavioral Pharmacology</w:t>
      </w:r>
    </w:p>
    <w:p w14:paraId="3C722AAE" w14:textId="157A505C" w:rsidR="009E6838" w:rsidRPr="00A04C7E" w:rsidRDefault="009E6838" w:rsidP="009E6838">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Van Loan School at Endicott College</w:t>
      </w:r>
    </w:p>
    <w:p w14:paraId="02DC20F8" w14:textId="77777777" w:rsidR="009E6838" w:rsidRPr="00A04C7E" w:rsidRDefault="009E6838" w:rsidP="009E6838">
      <w:pPr>
        <w:spacing w:after="120" w:line="240" w:lineRule="auto"/>
        <w:ind w:left="2794" w:hanging="634"/>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Quantitative Analyses and Applied Behavior Analysis</w:t>
      </w:r>
    </w:p>
    <w:p w14:paraId="5E28C8D1" w14:textId="20B64534"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5DACF27C" w14:textId="089016FE" w:rsidR="008A2AE0" w:rsidRPr="00A04C7E" w:rsidRDefault="008A2AE0" w:rsidP="008A2AE0">
      <w:pPr>
        <w:spacing w:line="240" w:lineRule="auto"/>
        <w:ind w:left="2790" w:hanging="630"/>
        <w:rPr>
          <w:rFonts w:ascii="Times New Roman" w:hAnsi="Times New Roman" w:cs="Times New Roman"/>
          <w:sz w:val="24"/>
          <w:szCs w:val="24"/>
        </w:rPr>
      </w:pPr>
      <w:r w:rsidRPr="00A04C7E">
        <w:rPr>
          <w:rFonts w:ascii="Times New Roman" w:hAnsi="Times New Roman" w:cs="Times New Roman"/>
          <w:sz w:val="24"/>
          <w:szCs w:val="24"/>
        </w:rPr>
        <w:t xml:space="preserve">Title: </w:t>
      </w:r>
      <w:r w:rsidR="004B7A16" w:rsidRPr="00A04C7E">
        <w:rPr>
          <w:rFonts w:ascii="Times New Roman" w:hAnsi="Times New Roman" w:cs="Times New Roman"/>
          <w:i/>
          <w:sz w:val="24"/>
          <w:szCs w:val="24"/>
        </w:rPr>
        <w:t>Discounting: What it is and why we care.</w:t>
      </w:r>
    </w:p>
    <w:p w14:paraId="5701CD45" w14:textId="05F29BDF" w:rsidR="008A2AE0" w:rsidRPr="00A04C7E" w:rsidRDefault="008A2AE0" w:rsidP="00E90A5E">
      <w:pPr>
        <w:spacing w:before="120" w:line="240" w:lineRule="auto"/>
        <w:ind w:left="1440" w:hanging="1440"/>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t xml:space="preserve">National Institute on Drug Abuse; Clinical Pharmacology </w:t>
      </w:r>
      <w:r w:rsidR="00420F5E" w:rsidRPr="00A04C7E">
        <w:rPr>
          <w:rFonts w:ascii="Times New Roman" w:hAnsi="Times New Roman" w:cs="Times New Roman"/>
          <w:sz w:val="24"/>
          <w:szCs w:val="24"/>
        </w:rPr>
        <w:t xml:space="preserve">&amp; </w:t>
      </w:r>
      <w:r w:rsidRPr="00A04C7E">
        <w:rPr>
          <w:rFonts w:ascii="Times New Roman" w:hAnsi="Times New Roman" w:cs="Times New Roman"/>
          <w:sz w:val="24"/>
          <w:szCs w:val="24"/>
        </w:rPr>
        <w:t>Therapeutics Research Branch</w:t>
      </w:r>
    </w:p>
    <w:p w14:paraId="7B2CBE6F"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Discounting Multiple Delayed and Probabilistic Outcomes</w:t>
      </w:r>
    </w:p>
    <w:p w14:paraId="36FE18CB" w14:textId="1EA20261" w:rsidR="008A2AE0" w:rsidRPr="00A04C7E" w:rsidRDefault="008A2AE0" w:rsidP="008A2AE0">
      <w:pPr>
        <w:spacing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BCAB Type II CEU Event</w:t>
      </w:r>
    </w:p>
    <w:p w14:paraId="4D09EF0C" w14:textId="77777777" w:rsidR="008A2AE0" w:rsidRPr="00A04C7E" w:rsidRDefault="008A2AE0" w:rsidP="008A2AE0">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Practical Ethics for Effective Treatment of ASD</w:t>
      </w:r>
    </w:p>
    <w:p w14:paraId="7C22FD10" w14:textId="77777777" w:rsidR="008A2AE0" w:rsidRPr="00A04C7E" w:rsidRDefault="008A2AE0" w:rsidP="008A2AE0">
      <w:pPr>
        <w:spacing w:after="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Annual Michigan Autism Conference; BACB Type II CEU Event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Clinical Decision Making in ABA</w:t>
      </w:r>
      <w:r w:rsidRPr="00A04C7E">
        <w:rPr>
          <w:rFonts w:ascii="Times New Roman" w:hAnsi="Times New Roman" w:cs="Times New Roman"/>
          <w:sz w:val="24"/>
          <w:szCs w:val="24"/>
        </w:rPr>
        <w:t xml:space="preserve"> </w:t>
      </w:r>
    </w:p>
    <w:p w14:paraId="30A9A8C8" w14:textId="77777777" w:rsidR="008A2AE0" w:rsidRPr="00A04C7E" w:rsidRDefault="008A2AE0" w:rsidP="008A2AE0">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2018</w:t>
      </w:r>
      <w:r w:rsidRPr="00A04C7E">
        <w:rPr>
          <w:rFonts w:ascii="Times New Roman" w:hAnsi="Times New Roman" w:cs="Times New Roman"/>
          <w:sz w:val="24"/>
          <w:szCs w:val="24"/>
        </w:rPr>
        <w:tab/>
      </w:r>
      <w:r w:rsidRPr="00A04C7E">
        <w:rPr>
          <w:rFonts w:ascii="Times New Roman" w:hAnsi="Times New Roman" w:cs="Times New Roman"/>
          <w:sz w:val="24"/>
          <w:szCs w:val="24"/>
        </w:rPr>
        <w:tab/>
        <w:t>Florida Governor’s Hurricane Conference</w:t>
      </w:r>
    </w:p>
    <w:p w14:paraId="77BCD8B2" w14:textId="77777777" w:rsidR="008A2AE0" w:rsidRPr="00A04C7E" w:rsidRDefault="008A2AE0" w:rsidP="008A2AE0">
      <w:pPr>
        <w:spacing w:after="120" w:line="240" w:lineRule="auto"/>
        <w:ind w:left="1440" w:firstLine="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A04C7E">
        <w:rPr>
          <w:rFonts w:ascii="Times New Roman" w:hAnsi="Times New Roman" w:cs="Times New Roman"/>
          <w:i/>
          <w:sz w:val="24"/>
          <w:szCs w:val="24"/>
        </w:rPr>
        <w:t>Severe Weather &amp; Decision Making</w:t>
      </w:r>
    </w:p>
    <w:p w14:paraId="02A7AC9D" w14:textId="0EF45F8C" w:rsidR="00B93CB9" w:rsidRPr="00A04C7E" w:rsidRDefault="00B93CB9" w:rsidP="00002EA2">
      <w:pPr>
        <w:spacing w:before="120" w:line="240" w:lineRule="auto"/>
        <w:rPr>
          <w:rFonts w:ascii="Times New Roman" w:hAnsi="Times New Roman" w:cs="Times New Roman"/>
          <w:sz w:val="24"/>
          <w:szCs w:val="24"/>
        </w:rPr>
      </w:pPr>
      <w:r w:rsidRPr="00A04C7E">
        <w:rPr>
          <w:rFonts w:ascii="Times New Roman" w:hAnsi="Times New Roman" w:cs="Times New Roman"/>
          <w:sz w:val="24"/>
          <w:szCs w:val="24"/>
        </w:rPr>
        <w:t>2017</w:t>
      </w:r>
      <w:r w:rsidRPr="00A04C7E">
        <w:rPr>
          <w:rFonts w:ascii="Times New Roman" w:hAnsi="Times New Roman" w:cs="Times New Roman"/>
          <w:sz w:val="24"/>
          <w:szCs w:val="24"/>
        </w:rPr>
        <w:tab/>
      </w:r>
      <w:r w:rsidRPr="00A04C7E">
        <w:rPr>
          <w:rFonts w:ascii="Times New Roman" w:hAnsi="Times New Roman" w:cs="Times New Roman"/>
          <w:sz w:val="24"/>
          <w:szCs w:val="24"/>
        </w:rPr>
        <w:tab/>
        <w:t>Michigan State University College of Education</w:t>
      </w:r>
    </w:p>
    <w:p w14:paraId="33E93B8E" w14:textId="3FC6CFF1" w:rsidR="00002EA2" w:rsidRPr="00A04C7E" w:rsidRDefault="00002EA2" w:rsidP="00002EA2">
      <w:pPr>
        <w:spacing w:after="120" w:line="240" w:lineRule="auto"/>
        <w:rPr>
          <w:rFonts w:ascii="Times New Roman" w:hAnsi="Times New Roman" w:cs="Times New Roman"/>
          <w:i/>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Title: </w:t>
      </w:r>
      <w:r w:rsidRPr="00A04C7E">
        <w:rPr>
          <w:rFonts w:ascii="Times New Roman" w:hAnsi="Times New Roman" w:cs="Times New Roman"/>
          <w:i/>
          <w:sz w:val="24"/>
          <w:szCs w:val="24"/>
        </w:rPr>
        <w:t>Application of Matching Law to Naturally Occurring Behavior</w:t>
      </w:r>
    </w:p>
    <w:p w14:paraId="63498AB6" w14:textId="77777777" w:rsidR="00BC2551" w:rsidRPr="00A04C7E" w:rsidRDefault="00BC2551" w:rsidP="001224AC">
      <w:pPr>
        <w:spacing w:line="240" w:lineRule="auto"/>
        <w:rPr>
          <w:rFonts w:ascii="Times New Roman" w:hAnsi="Times New Roman" w:cs="Times New Roman"/>
          <w:b/>
          <w:sz w:val="6"/>
          <w:szCs w:val="6"/>
        </w:rPr>
      </w:pPr>
    </w:p>
    <w:p w14:paraId="4CD41DEA" w14:textId="77777777" w:rsidR="003023AE" w:rsidRDefault="003023AE" w:rsidP="001224AC">
      <w:pPr>
        <w:spacing w:line="240" w:lineRule="auto"/>
        <w:rPr>
          <w:rFonts w:ascii="Times New Roman" w:hAnsi="Times New Roman" w:cs="Times New Roman"/>
          <w:b/>
          <w:sz w:val="24"/>
          <w:szCs w:val="24"/>
        </w:rPr>
      </w:pPr>
    </w:p>
    <w:p w14:paraId="76558D68" w14:textId="77777777" w:rsidR="001E1A52" w:rsidRDefault="001E1A52" w:rsidP="001224AC">
      <w:pPr>
        <w:spacing w:line="240" w:lineRule="auto"/>
        <w:rPr>
          <w:rFonts w:ascii="Times New Roman" w:hAnsi="Times New Roman" w:cs="Times New Roman"/>
          <w:b/>
          <w:sz w:val="24"/>
          <w:szCs w:val="24"/>
        </w:rPr>
      </w:pPr>
    </w:p>
    <w:p w14:paraId="0AEA7970" w14:textId="77777777" w:rsidR="00CF21FE" w:rsidRDefault="00CF21FE" w:rsidP="001224AC">
      <w:pPr>
        <w:spacing w:line="240" w:lineRule="auto"/>
        <w:rPr>
          <w:rFonts w:ascii="Times New Roman" w:hAnsi="Times New Roman" w:cs="Times New Roman"/>
          <w:b/>
          <w:sz w:val="24"/>
          <w:szCs w:val="24"/>
        </w:rPr>
      </w:pPr>
    </w:p>
    <w:p w14:paraId="7A075F84" w14:textId="6F25D0F4" w:rsidR="0023033F"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 xml:space="preserve">INTERNATIONAL </w:t>
      </w:r>
      <w:r w:rsidR="00D754AC" w:rsidRPr="00A04C7E">
        <w:rPr>
          <w:rFonts w:ascii="Times New Roman" w:hAnsi="Times New Roman" w:cs="Times New Roman"/>
          <w:b/>
          <w:sz w:val="24"/>
          <w:szCs w:val="24"/>
        </w:rPr>
        <w:t>&amp;</w:t>
      </w:r>
      <w:r w:rsidRPr="00A04C7E">
        <w:rPr>
          <w:rFonts w:ascii="Times New Roman" w:hAnsi="Times New Roman" w:cs="Times New Roman"/>
          <w:b/>
          <w:sz w:val="24"/>
          <w:szCs w:val="24"/>
        </w:rPr>
        <w:t xml:space="preserve"> NATIONAL PRESENTATIONS</w:t>
      </w:r>
      <w:r w:rsidR="009E6602" w:rsidRPr="00A04C7E">
        <w:rPr>
          <w:rFonts w:ascii="Times New Roman" w:hAnsi="Times New Roman" w:cs="Times New Roman"/>
          <w:b/>
          <w:sz w:val="24"/>
          <w:szCs w:val="24"/>
        </w:rPr>
        <w:t xml:space="preserve"> </w:t>
      </w:r>
      <w:r w:rsidR="009E6602" w:rsidRPr="00A04C7E">
        <w:rPr>
          <w:rFonts w:ascii="Times New Roman" w:hAnsi="Times New Roman" w:cs="Times New Roman"/>
          <w:b/>
          <w:sz w:val="20"/>
          <w:szCs w:val="20"/>
        </w:rPr>
        <w:t>(</w:t>
      </w:r>
      <w:r w:rsidR="00D754AC" w:rsidRPr="00A04C7E">
        <w:rPr>
          <w:rFonts w:ascii="Times New Roman" w:hAnsi="Times New Roman" w:cs="Times New Roman"/>
          <w:b/>
          <w:sz w:val="20"/>
          <w:szCs w:val="20"/>
        </w:rPr>
        <w:t>^</w:t>
      </w:r>
      <w:r w:rsidR="00D754AC" w:rsidRPr="00A04C7E">
        <w:rPr>
          <w:rFonts w:ascii="Times New Roman" w:hAnsi="Times New Roman" w:cs="Times New Roman"/>
          <w:b/>
          <w:i/>
          <w:sz w:val="20"/>
          <w:szCs w:val="20"/>
        </w:rPr>
        <w:t>invited talk</w:t>
      </w:r>
      <w:r w:rsidR="00D754AC" w:rsidRPr="00A04C7E">
        <w:rPr>
          <w:rFonts w:ascii="Times New Roman" w:hAnsi="Times New Roman" w:cs="Times New Roman"/>
          <w:b/>
          <w:sz w:val="20"/>
          <w:szCs w:val="20"/>
        </w:rPr>
        <w:t xml:space="preserve">, </w:t>
      </w:r>
      <w:r w:rsidR="009E6602" w:rsidRPr="00A04C7E">
        <w:rPr>
          <w:rFonts w:ascii="Times New Roman" w:hAnsi="Times New Roman" w:cs="Times New Roman"/>
          <w:b/>
          <w:i/>
          <w:sz w:val="20"/>
          <w:szCs w:val="20"/>
        </w:rPr>
        <w:t>*poster</w:t>
      </w:r>
      <w:r w:rsidR="000B198E"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w:t>
      </w:r>
      <w:r w:rsidR="000B198E" w:rsidRPr="00A04C7E">
        <w:rPr>
          <w:rFonts w:ascii="Times New Roman" w:hAnsi="Times New Roman" w:cs="Times New Roman"/>
          <w:b/>
          <w:i/>
          <w:sz w:val="20"/>
          <w:szCs w:val="20"/>
        </w:rPr>
        <w:t>student</w:t>
      </w:r>
      <w:r w:rsidR="00941BFC" w:rsidRPr="00A04C7E">
        <w:rPr>
          <w:rFonts w:ascii="Times New Roman" w:hAnsi="Times New Roman" w:cs="Times New Roman"/>
          <w:b/>
          <w:i/>
          <w:sz w:val="20"/>
          <w:szCs w:val="20"/>
        </w:rPr>
        <w:t>/mentee</w:t>
      </w:r>
      <w:r w:rsidR="009E6602" w:rsidRPr="00A04C7E">
        <w:rPr>
          <w:rFonts w:ascii="Times New Roman" w:hAnsi="Times New Roman" w:cs="Times New Roman"/>
          <w:b/>
          <w:sz w:val="20"/>
          <w:szCs w:val="20"/>
        </w:rPr>
        <w:t>)</w:t>
      </w:r>
    </w:p>
    <w:p w14:paraId="3B439D19" w14:textId="77777777" w:rsidR="00DB0DC6" w:rsidRPr="00A04C7E" w:rsidRDefault="00DB0DC6" w:rsidP="001224AC">
      <w:pPr>
        <w:spacing w:line="240" w:lineRule="auto"/>
        <w:rPr>
          <w:rFonts w:ascii="Times New Roman" w:hAnsi="Times New Roman" w:cs="Times New Roman"/>
          <w:b/>
          <w:sz w:val="12"/>
          <w:szCs w:val="12"/>
        </w:rPr>
      </w:pP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8910"/>
      </w:tblGrid>
      <w:tr w:rsidR="00C32AAD" w:rsidRPr="00A04C7E" w14:paraId="3699BA69" w14:textId="77777777" w:rsidTr="008210FB">
        <w:tc>
          <w:tcPr>
            <w:tcW w:w="630" w:type="dxa"/>
          </w:tcPr>
          <w:p w14:paraId="3007F0D3" w14:textId="30AC99E8" w:rsidR="00C32AAD" w:rsidRDefault="00C32AAD"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119.</w:t>
            </w:r>
          </w:p>
        </w:tc>
        <w:tc>
          <w:tcPr>
            <w:tcW w:w="8910" w:type="dxa"/>
          </w:tcPr>
          <w:p w14:paraId="3BAEA917" w14:textId="09CA9501" w:rsidR="00C32AAD" w:rsidRPr="00C32AAD" w:rsidRDefault="00C32AAD" w:rsidP="007C1D7F">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*‘Foley, K., Gavoni, 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r w:rsidR="003B1672">
              <w:rPr>
                <w:rFonts w:ascii="Times New Roman" w:hAnsi="Times New Roman" w:cs="Times New Roman"/>
                <w:color w:val="000000" w:themeColor="text1"/>
                <w:sz w:val="22"/>
              </w:rPr>
              <w:t xml:space="preserve">Zane, T., </w:t>
            </w:r>
            <w:r>
              <w:rPr>
                <w:rFonts w:ascii="Times New Roman" w:hAnsi="Times New Roman" w:cs="Times New Roman"/>
                <w:color w:val="000000" w:themeColor="text1"/>
                <w:sz w:val="22"/>
              </w:rPr>
              <w:t>&amp; Weiss, M. J.  (</w:t>
            </w:r>
            <w:proofErr w:type="gramStart"/>
            <w:r>
              <w:rPr>
                <w:rFonts w:ascii="Times New Roman" w:hAnsi="Times New Roman" w:cs="Times New Roman"/>
                <w:color w:val="000000" w:themeColor="text1"/>
                <w:sz w:val="22"/>
              </w:rPr>
              <w:t>August,</w:t>
            </w:r>
            <w:proofErr w:type="gramEnd"/>
            <w:r>
              <w:rPr>
                <w:rFonts w:ascii="Times New Roman" w:hAnsi="Times New Roman" w:cs="Times New Roman"/>
                <w:color w:val="000000" w:themeColor="text1"/>
                <w:sz w:val="22"/>
              </w:rPr>
              <w:t xml:space="preserve"> 2025). The impact of choice of assignments on student quiz performance in online higher education. 13</w:t>
            </w:r>
            <w:r w:rsidRPr="00C32AAD">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Ethics in Professional Practice Conference. Beverly, MA. </w:t>
            </w:r>
          </w:p>
        </w:tc>
      </w:tr>
      <w:tr w:rsidR="007C1D7F" w:rsidRPr="00A04C7E" w14:paraId="1CF5A0AE" w14:textId="77777777" w:rsidTr="008210FB">
        <w:tc>
          <w:tcPr>
            <w:tcW w:w="630" w:type="dxa"/>
          </w:tcPr>
          <w:p w14:paraId="0DB51377" w14:textId="7BD14CDF" w:rsidR="007C1D7F" w:rsidRPr="00A04C7E" w:rsidRDefault="007C1D7F"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7355D1">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8</w:t>
            </w:r>
            <w:r>
              <w:rPr>
                <w:rFonts w:ascii="Times New Roman" w:hAnsi="Times New Roman" w:cs="Times New Roman"/>
                <w:color w:val="000000" w:themeColor="text1"/>
                <w:sz w:val="22"/>
              </w:rPr>
              <w:t>.</w:t>
            </w:r>
          </w:p>
        </w:tc>
        <w:tc>
          <w:tcPr>
            <w:tcW w:w="8910" w:type="dxa"/>
          </w:tcPr>
          <w:p w14:paraId="76B871E0" w14:textId="6615A0E7" w:rsidR="007C1D7F" w:rsidRPr="00A04C7E" w:rsidRDefault="007C1D7F" w:rsidP="007C1D7F">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 xml:space="preserve">^Cox, D. J. </w:t>
            </w:r>
            <w:r>
              <w:rPr>
                <w:rFonts w:ascii="Times New Roman" w:hAnsi="Times New Roman" w:cs="Times New Roman"/>
                <w:color w:val="000000" w:themeColor="text1"/>
                <w:sz w:val="22"/>
              </w:rPr>
              <w:t>(</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ED55A9" w:rsidRPr="00ED55A9">
              <w:rPr>
                <w:rFonts w:ascii="Times New Roman" w:hAnsi="Times New Roman" w:cs="Times New Roman"/>
                <w:color w:val="000000" w:themeColor="text1"/>
                <w:sz w:val="22"/>
              </w:rPr>
              <w:t>On the Predictive Utility of Discounting Models</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Association for Behavior Analysis International </w:t>
            </w:r>
            <w:r>
              <w:rPr>
                <w:rFonts w:ascii="Times New Roman" w:hAnsi="Times New Roman" w:cs="Times New Roman"/>
                <w:color w:val="000000" w:themeColor="text1"/>
                <w:sz w:val="22"/>
              </w:rPr>
              <w:t>51</w:t>
            </w:r>
            <w:r w:rsidRPr="007C1D7F">
              <w:rPr>
                <w:rFonts w:ascii="Times New Roman" w:hAnsi="Times New Roman" w:cs="Times New Roman"/>
                <w:color w:val="000000" w:themeColor="text1"/>
                <w:sz w:val="22"/>
                <w:vertAlign w:val="superscript"/>
              </w:rPr>
              <w:t>st</w:t>
            </w:r>
            <w:r>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w:t>
            </w:r>
            <w:r>
              <w:rPr>
                <w:rFonts w:ascii="Times New Roman" w:hAnsi="Times New Roman" w:cs="Times New Roman"/>
                <w:color w:val="000000" w:themeColor="text1"/>
                <w:sz w:val="22"/>
              </w:rPr>
              <w:t>Washington D. C.</w:t>
            </w:r>
          </w:p>
        </w:tc>
      </w:tr>
      <w:tr w:rsidR="00ED55A9" w:rsidRPr="00A04C7E" w14:paraId="6FDF45DF" w14:textId="77777777" w:rsidTr="008210FB">
        <w:tc>
          <w:tcPr>
            <w:tcW w:w="630" w:type="dxa"/>
          </w:tcPr>
          <w:p w14:paraId="4901B063" w14:textId="220443ED"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w:t>
            </w:r>
            <w:r w:rsidR="00DF38E3">
              <w:rPr>
                <w:rFonts w:ascii="Times New Roman" w:hAnsi="Times New Roman" w:cs="Times New Roman"/>
                <w:color w:val="000000" w:themeColor="text1"/>
                <w:sz w:val="22"/>
              </w:rPr>
              <w:t>7</w:t>
            </w:r>
            <w:r>
              <w:rPr>
                <w:rFonts w:ascii="Times New Roman" w:hAnsi="Times New Roman" w:cs="Times New Roman"/>
                <w:color w:val="000000" w:themeColor="text1"/>
                <w:sz w:val="22"/>
              </w:rPr>
              <w:t>.</w:t>
            </w:r>
          </w:p>
        </w:tc>
        <w:tc>
          <w:tcPr>
            <w:tcW w:w="8910" w:type="dxa"/>
          </w:tcPr>
          <w:p w14:paraId="60D8952A" w14:textId="5D82E2DF" w:rsidR="00ED55A9" w:rsidRPr="007355D1" w:rsidRDefault="00F60815"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i/>
                <w:sz w:val="20"/>
                <w:szCs w:val="20"/>
              </w:rPr>
              <w:t>`</w:t>
            </w:r>
            <w:r w:rsidR="007355D1">
              <w:rPr>
                <w:rFonts w:ascii="Times New Roman" w:hAnsi="Times New Roman" w:cs="Times New Roman"/>
                <w:color w:val="000000" w:themeColor="text1"/>
                <w:sz w:val="22"/>
              </w:rPr>
              <w:t>Drugan-Eppich, K.</w:t>
            </w:r>
            <w:r>
              <w:rPr>
                <w:rFonts w:ascii="Times New Roman" w:hAnsi="Times New Roman" w:cs="Times New Roman"/>
                <w:color w:val="000000" w:themeColor="text1"/>
                <w:sz w:val="22"/>
              </w:rPr>
              <w:t xml:space="preserve">, &amp; </w:t>
            </w:r>
            <w:r>
              <w:rPr>
                <w:rFonts w:ascii="Times New Roman" w:hAnsi="Times New Roman" w:cs="Times New Roman"/>
                <w:b/>
                <w:bCs/>
                <w:i/>
                <w:iCs/>
                <w:color w:val="000000" w:themeColor="text1"/>
                <w:sz w:val="22"/>
              </w:rPr>
              <w:t>Cox, D. J.</w:t>
            </w:r>
            <w:r w:rsidR="007355D1">
              <w:rPr>
                <w:rFonts w:ascii="Times New Roman" w:hAnsi="Times New Roman" w:cs="Times New Roman"/>
                <w:color w:val="000000" w:themeColor="text1"/>
                <w:sz w:val="22"/>
              </w:rPr>
              <w:t xml:space="preserve"> (</w:t>
            </w:r>
            <w:proofErr w:type="gramStart"/>
            <w:r w:rsidR="007355D1">
              <w:rPr>
                <w:rFonts w:ascii="Times New Roman" w:hAnsi="Times New Roman" w:cs="Times New Roman"/>
                <w:color w:val="000000" w:themeColor="text1"/>
                <w:sz w:val="22"/>
              </w:rPr>
              <w:t>May,</w:t>
            </w:r>
            <w:proofErr w:type="gramEnd"/>
            <w:r w:rsidR="007355D1">
              <w:rPr>
                <w:rFonts w:ascii="Times New Roman" w:hAnsi="Times New Roman" w:cs="Times New Roman"/>
                <w:color w:val="000000" w:themeColor="text1"/>
                <w:sz w:val="22"/>
              </w:rPr>
              <w:t xml:space="preserve"> 2025). </w:t>
            </w:r>
            <w:r>
              <w:rPr>
                <w:rFonts w:ascii="Times New Roman" w:hAnsi="Times New Roman" w:cs="Times New Roman"/>
                <w:color w:val="000000" w:themeColor="text1"/>
                <w:sz w:val="22"/>
              </w:rPr>
              <w:t xml:space="preserve">Using Machine Learning to Understand Molecular, Nonlinear Dynamics of Responding on Probabilistic Schedules of Reinforcement. </w:t>
            </w:r>
            <w:r w:rsidRPr="00F60815">
              <w:rPr>
                <w:rFonts w:ascii="Times New Roman" w:hAnsi="Times New Roman" w:cs="Times New Roman"/>
                <w:color w:val="000000" w:themeColor="text1"/>
                <w:sz w:val="22"/>
              </w:rPr>
              <w:t>Association for Behavior Analysis International 51st Annual Conference. Washington D. C.</w:t>
            </w:r>
          </w:p>
        </w:tc>
      </w:tr>
      <w:tr w:rsidR="00ED55A9" w:rsidRPr="00A04C7E" w14:paraId="5D061159" w14:textId="77777777" w:rsidTr="008210FB">
        <w:tc>
          <w:tcPr>
            <w:tcW w:w="630" w:type="dxa"/>
          </w:tcPr>
          <w:p w14:paraId="63885F24" w14:textId="4D67A01C" w:rsidR="00ED55A9" w:rsidRPr="00A04C7E" w:rsidRDefault="007355D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B85CC5">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1B6CDE9" w14:textId="21D28A84" w:rsidR="00ED55A9" w:rsidRPr="007355D1" w:rsidRDefault="007355D1" w:rsidP="007355D1">
            <w:pPr>
              <w:spacing w:beforeLines="60" w:before="144" w:line="240" w:lineRule="auto"/>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7355D1">
              <w:rPr>
                <w:rFonts w:ascii="Times New Roman" w:hAnsi="Times New Roman" w:cs="Times New Roman"/>
                <w:color w:val="000000" w:themeColor="text1"/>
                <w:sz w:val="22"/>
              </w:rPr>
              <w:t>Using Technology to Improve Outcomes in Behavioral Treatment</w:t>
            </w:r>
            <w:r>
              <w:rPr>
                <w:rFonts w:ascii="Times New Roman" w:hAnsi="Times New Roman" w:cs="Times New Roman"/>
                <w:color w:val="000000" w:themeColor="text1"/>
                <w:sz w:val="22"/>
              </w:rPr>
              <w:t xml:space="preserve"> [Discussant]. </w:t>
            </w:r>
            <w:r w:rsidRPr="007355D1">
              <w:rPr>
                <w:rFonts w:ascii="Times New Roman" w:hAnsi="Times New Roman" w:cs="Times New Roman"/>
                <w:color w:val="000000" w:themeColor="text1"/>
                <w:sz w:val="22"/>
              </w:rPr>
              <w:t>Association for Behavior Analysis International 51st Annual Conference. Washington D. C.</w:t>
            </w:r>
          </w:p>
        </w:tc>
      </w:tr>
      <w:tr w:rsidR="00ED55A9" w:rsidRPr="00A04C7E" w14:paraId="41022C54" w14:textId="77777777" w:rsidTr="008210FB">
        <w:tc>
          <w:tcPr>
            <w:tcW w:w="630" w:type="dxa"/>
          </w:tcPr>
          <w:p w14:paraId="1D0F9583" w14:textId="355647F1" w:rsidR="00ED55A9" w:rsidRPr="00A04C7E" w:rsidRDefault="00ED55A9"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w:t>
            </w:r>
            <w:r w:rsidR="00C825F4">
              <w:rPr>
                <w:rFonts w:ascii="Times New Roman" w:hAnsi="Times New Roman" w:cs="Times New Roman"/>
                <w:color w:val="000000" w:themeColor="text1"/>
                <w:sz w:val="22"/>
              </w:rPr>
              <w:t>1</w:t>
            </w:r>
            <w:r w:rsidR="00DF38E3">
              <w:rPr>
                <w:rFonts w:ascii="Times New Roman" w:hAnsi="Times New Roman" w:cs="Times New Roman"/>
                <w:color w:val="000000" w:themeColor="text1"/>
                <w:sz w:val="22"/>
              </w:rPr>
              <w:t>5</w:t>
            </w:r>
            <w:r>
              <w:rPr>
                <w:rFonts w:ascii="Times New Roman" w:hAnsi="Times New Roman" w:cs="Times New Roman"/>
                <w:color w:val="000000" w:themeColor="text1"/>
                <w:sz w:val="22"/>
              </w:rPr>
              <w:t>.</w:t>
            </w:r>
          </w:p>
        </w:tc>
        <w:tc>
          <w:tcPr>
            <w:tcW w:w="8910" w:type="dxa"/>
          </w:tcPr>
          <w:p w14:paraId="79E77F0E" w14:textId="58059841" w:rsidR="00ED55A9" w:rsidRPr="00ED55A9" w:rsidRDefault="00ED55A9" w:rsidP="00A54138">
            <w:pPr>
              <w:spacing w:beforeLines="60" w:before="144" w:line="240" w:lineRule="auto"/>
              <w:ind w:left="245" w:hanging="245"/>
              <w:rPr>
                <w:rFonts w:ascii="Times New Roman" w:hAnsi="Times New Roman" w:cs="Times New Roman"/>
                <w:color w:val="000000" w:themeColor="text1"/>
                <w:sz w:val="22"/>
              </w:rPr>
            </w:pPr>
            <w:r w:rsidRPr="00ED55A9">
              <w:rPr>
                <w:rFonts w:ascii="Times New Roman" w:hAnsi="Times New Roman" w:cs="Times New Roman"/>
                <w:color w:val="000000" w:themeColor="text1"/>
                <w:sz w:val="22"/>
              </w:rPr>
              <w:t>Bolívar</w:t>
            </w:r>
            <w:r>
              <w:rPr>
                <w:rFonts w:ascii="Times New Roman" w:hAnsi="Times New Roman" w:cs="Times New Roman"/>
                <w:color w:val="000000" w:themeColor="text1"/>
                <w:sz w:val="22"/>
              </w:rPr>
              <w:t xml:space="preserve">, H., Donlin, W., Crone-Todd, D.,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Pr="00ED55A9">
              <w:rPr>
                <w:rFonts w:ascii="Times New Roman" w:hAnsi="Times New Roman" w:cs="Times New Roman"/>
                <w:color w:val="000000" w:themeColor="text1"/>
                <w:sz w:val="22"/>
              </w:rPr>
              <w:t>Integrating Artificial Intelligence into Behavior Analysis Training and Teaching</w:t>
            </w:r>
            <w:r>
              <w:rPr>
                <w:rFonts w:ascii="Times New Roman" w:hAnsi="Times New Roman" w:cs="Times New Roman"/>
                <w:color w:val="000000" w:themeColor="text1"/>
                <w:sz w:val="22"/>
              </w:rPr>
              <w:t xml:space="preserve">. </w:t>
            </w:r>
            <w:r w:rsidRPr="00ED55A9">
              <w:rPr>
                <w:rFonts w:ascii="Times New Roman" w:hAnsi="Times New Roman" w:cs="Times New Roman"/>
                <w:color w:val="000000" w:themeColor="text1"/>
                <w:sz w:val="22"/>
              </w:rPr>
              <w:t>Association for Behavior Analysis International 51st Annual Conference. Washington D. C.</w:t>
            </w:r>
          </w:p>
        </w:tc>
      </w:tr>
      <w:tr w:rsidR="00DF38E3" w:rsidRPr="00A04C7E" w14:paraId="4D453BD5" w14:textId="77777777" w:rsidTr="008210FB">
        <w:tc>
          <w:tcPr>
            <w:tcW w:w="630" w:type="dxa"/>
          </w:tcPr>
          <w:p w14:paraId="415F2402" w14:textId="077E72CD"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114.</w:t>
            </w:r>
          </w:p>
        </w:tc>
        <w:tc>
          <w:tcPr>
            <w:tcW w:w="8910" w:type="dxa"/>
          </w:tcPr>
          <w:p w14:paraId="79F5297B" w14:textId="38617F9C"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‘Cordeiro, M. C., Yamaguchi, M.,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Miguel, C. F.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A preliminary investigation of variables controlling qualifying autoclitics and autoclitic tacts.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15DB9730" w14:textId="77777777" w:rsidTr="008210FB">
        <w:tc>
          <w:tcPr>
            <w:tcW w:w="630" w:type="dxa"/>
          </w:tcPr>
          <w:p w14:paraId="66F703A9" w14:textId="3E80AF10"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lastRenderedPageBreak/>
              <w:t>113.</w:t>
            </w:r>
          </w:p>
        </w:tc>
        <w:tc>
          <w:tcPr>
            <w:tcW w:w="8910" w:type="dxa"/>
          </w:tcPr>
          <w:p w14:paraId="2D544B5A" w14:textId="02B6F31E"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*’Diaz-Salvat, C.,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&amp; Dixon, M. R.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Context and commodity dictate altruistic behavior. </w:t>
            </w:r>
            <w:r w:rsidRPr="00DF38E3">
              <w:rPr>
                <w:rFonts w:ascii="Times New Roman" w:hAnsi="Times New Roman" w:cs="Times New Roman"/>
                <w:color w:val="000000" w:themeColor="text1"/>
                <w:sz w:val="22"/>
              </w:rPr>
              <w:t>Association for Behavior Analysis International 51st Annual Conference. Washington D. C.</w:t>
            </w:r>
          </w:p>
        </w:tc>
      </w:tr>
      <w:tr w:rsidR="00DF38E3" w:rsidRPr="00A04C7E" w14:paraId="44C413BD" w14:textId="77777777" w:rsidTr="008210FB">
        <w:tc>
          <w:tcPr>
            <w:tcW w:w="630" w:type="dxa"/>
          </w:tcPr>
          <w:p w14:paraId="2443B799" w14:textId="10F194F5" w:rsidR="00DF38E3" w:rsidRDefault="00DF38E3"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112.</w:t>
            </w:r>
          </w:p>
        </w:tc>
        <w:tc>
          <w:tcPr>
            <w:tcW w:w="8910" w:type="dxa"/>
          </w:tcPr>
          <w:p w14:paraId="54E73409" w14:textId="54641523" w:rsidR="00DF38E3" w:rsidRPr="00DF38E3" w:rsidRDefault="00DF38E3"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*’Parthum, E. </w:t>
            </w:r>
            <w:proofErr w:type="spellStart"/>
            <w:r>
              <w:rPr>
                <w:rFonts w:ascii="Times New Roman" w:hAnsi="Times New Roman" w:cs="Times New Roman"/>
                <w:color w:val="000000" w:themeColor="text1"/>
                <w:sz w:val="22"/>
              </w:rPr>
              <w:t>Britwum</w:t>
            </w:r>
            <w:proofErr w:type="spellEnd"/>
            <w:r>
              <w:rPr>
                <w:rFonts w:ascii="Times New Roman" w:hAnsi="Times New Roman" w:cs="Times New Roman"/>
                <w:color w:val="000000" w:themeColor="text1"/>
                <w:sz w:val="22"/>
              </w:rPr>
              <w:t xml:space="preserve">, K. O.,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Just rules are not enough: Teaching decision-making skills to behavior analysts. </w:t>
            </w:r>
            <w:r w:rsidRPr="00DF38E3">
              <w:rPr>
                <w:rFonts w:ascii="Times New Roman" w:hAnsi="Times New Roman" w:cs="Times New Roman"/>
                <w:color w:val="000000" w:themeColor="text1"/>
                <w:sz w:val="22"/>
              </w:rPr>
              <w:t>Association for Behavior Analysis International 51st Annual Conference. Washington D. C.</w:t>
            </w:r>
          </w:p>
        </w:tc>
      </w:tr>
      <w:tr w:rsidR="00C825F4" w:rsidRPr="00A04C7E" w14:paraId="67A1FBB4" w14:textId="77777777" w:rsidTr="008210FB">
        <w:tc>
          <w:tcPr>
            <w:tcW w:w="630" w:type="dxa"/>
          </w:tcPr>
          <w:p w14:paraId="21E75EDF" w14:textId="6E62AD96"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111.</w:t>
            </w:r>
          </w:p>
        </w:tc>
        <w:tc>
          <w:tcPr>
            <w:tcW w:w="8910" w:type="dxa"/>
          </w:tcPr>
          <w:p w14:paraId="442F5A24" w14:textId="5AB1B84D" w:rsidR="00C825F4" w:rsidRPr="00C825F4" w:rsidRDefault="002527EE"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w:t>
            </w:r>
            <w:r w:rsidR="00A873C5">
              <w:rPr>
                <w:rFonts w:ascii="Times New Roman" w:hAnsi="Times New Roman" w:cs="Times New Roman"/>
                <w:color w:val="000000" w:themeColor="text1"/>
                <w:sz w:val="22"/>
              </w:rPr>
              <w:t>U</w:t>
            </w:r>
            <w:r w:rsidR="005B716E">
              <w:rPr>
                <w:rFonts w:ascii="Times New Roman" w:hAnsi="Times New Roman" w:cs="Times New Roman"/>
                <w:color w:val="000000" w:themeColor="text1"/>
                <w:sz w:val="22"/>
              </w:rPr>
              <w:t>s</w:t>
            </w:r>
            <w:r w:rsidR="00A873C5">
              <w:rPr>
                <w:rFonts w:ascii="Times New Roman" w:hAnsi="Times New Roman" w:cs="Times New Roman"/>
                <w:color w:val="000000" w:themeColor="text1"/>
                <w:sz w:val="22"/>
              </w:rPr>
              <w:t xml:space="preserve">ing nonlinear dynamics to predict interresponse times and side-entry in pigeons. </w:t>
            </w:r>
            <w:r w:rsidR="00A873C5" w:rsidRPr="00A873C5">
              <w:rPr>
                <w:rFonts w:ascii="Times New Roman" w:hAnsi="Times New Roman" w:cs="Times New Roman"/>
                <w:color w:val="000000" w:themeColor="text1"/>
                <w:sz w:val="22"/>
              </w:rPr>
              <w:t>Society for the Quantitative Analyses of Behavior Annual Conference. Washington, D.C.</w:t>
            </w:r>
          </w:p>
        </w:tc>
      </w:tr>
      <w:tr w:rsidR="00C825F4" w:rsidRPr="00A04C7E" w14:paraId="512CA563" w14:textId="77777777" w:rsidTr="008210FB">
        <w:tc>
          <w:tcPr>
            <w:tcW w:w="630" w:type="dxa"/>
          </w:tcPr>
          <w:p w14:paraId="4C42266B" w14:textId="24714A53"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110.</w:t>
            </w:r>
          </w:p>
        </w:tc>
        <w:tc>
          <w:tcPr>
            <w:tcW w:w="8910" w:type="dxa"/>
          </w:tcPr>
          <w:p w14:paraId="20C8C4A5" w14:textId="02D1BC0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*’Drugan-Eppich, K.,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Evaluating the combined effects of effort and probability monetary discounting. </w:t>
            </w:r>
            <w:r w:rsidRPr="00C825F4">
              <w:rPr>
                <w:rFonts w:ascii="Times New Roman" w:hAnsi="Times New Roman" w:cs="Times New Roman"/>
                <w:color w:val="000000" w:themeColor="text1"/>
                <w:sz w:val="22"/>
              </w:rPr>
              <w:t>Society for the Quantitative Analyses of Behavior Annual Conference. Washington, D.C.</w:t>
            </w:r>
          </w:p>
        </w:tc>
      </w:tr>
      <w:tr w:rsidR="00C825F4" w:rsidRPr="00A04C7E" w14:paraId="08259571" w14:textId="77777777" w:rsidTr="008210FB">
        <w:tc>
          <w:tcPr>
            <w:tcW w:w="630" w:type="dxa"/>
          </w:tcPr>
          <w:p w14:paraId="38D1B0B0" w14:textId="6EAAC344" w:rsidR="00C825F4" w:rsidRPr="00A04C7E" w:rsidRDefault="00C825F4"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109.</w:t>
            </w:r>
          </w:p>
        </w:tc>
        <w:tc>
          <w:tcPr>
            <w:tcW w:w="8910" w:type="dxa"/>
          </w:tcPr>
          <w:p w14:paraId="5F743517" w14:textId="0915DC86" w:rsidR="00C825F4" w:rsidRPr="00C825F4" w:rsidRDefault="00C825F4" w:rsidP="00A54138">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May,</w:t>
            </w:r>
            <w:proofErr w:type="gramEnd"/>
            <w:r>
              <w:rPr>
                <w:rFonts w:ascii="Times New Roman" w:hAnsi="Times New Roman" w:cs="Times New Roman"/>
                <w:color w:val="000000" w:themeColor="text1"/>
                <w:sz w:val="22"/>
              </w:rPr>
              <w:t xml:space="preserve"> 2025). Toward validating artificial organism animated by the mathematical principles of reinforcement. Society for the Quantitative Analyses of Behavior Annual Conference. Washington, D.C.</w:t>
            </w:r>
          </w:p>
        </w:tc>
      </w:tr>
      <w:tr w:rsidR="00A54138" w:rsidRPr="00A04C7E" w14:paraId="7BEF2D4B" w14:textId="77777777" w:rsidTr="008210FB">
        <w:tc>
          <w:tcPr>
            <w:tcW w:w="630" w:type="dxa"/>
          </w:tcPr>
          <w:p w14:paraId="1B557288" w14:textId="1E701F8F" w:rsidR="00A54138" w:rsidRPr="00A04C7E" w:rsidRDefault="00A54138"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10329C"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8</w:t>
            </w:r>
            <w:r w:rsidRPr="00A04C7E">
              <w:rPr>
                <w:rFonts w:ascii="Times New Roman" w:hAnsi="Times New Roman" w:cs="Times New Roman"/>
                <w:color w:val="000000" w:themeColor="text1"/>
                <w:sz w:val="22"/>
              </w:rPr>
              <w:t>.</w:t>
            </w:r>
          </w:p>
        </w:tc>
        <w:tc>
          <w:tcPr>
            <w:tcW w:w="8910" w:type="dxa"/>
          </w:tcPr>
          <w:p w14:paraId="38179656" w14:textId="3CCFDE73" w:rsidR="00A54138" w:rsidRPr="00A04C7E" w:rsidRDefault="00A54138" w:rsidP="00A54138">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Nov,</w:t>
            </w:r>
            <w:proofErr w:type="gramEnd"/>
            <w:r w:rsidRPr="00A04C7E">
              <w:rPr>
                <w:rFonts w:ascii="Times New Roman" w:hAnsi="Times New Roman" w:cs="Times New Roman"/>
                <w:color w:val="000000" w:themeColor="text1"/>
                <w:sz w:val="22"/>
              </w:rPr>
              <w:t xml:space="preserve"> 2024). Updating ABA to the 21st Century: Expanding Our Tools, Skills, and the Way We Think. </w:t>
            </w:r>
            <w:proofErr w:type="spellStart"/>
            <w:r w:rsidRPr="00A04C7E">
              <w:rPr>
                <w:rFonts w:ascii="Times New Roman" w:hAnsi="Times New Roman" w:cs="Times New Roman"/>
                <w:color w:val="000000" w:themeColor="text1"/>
                <w:sz w:val="22"/>
              </w:rPr>
              <w:t>DisruptABA</w:t>
            </w:r>
            <w:proofErr w:type="spellEnd"/>
            <w:r w:rsidRPr="00A04C7E">
              <w:rPr>
                <w:rFonts w:ascii="Times New Roman" w:hAnsi="Times New Roman" w:cs="Times New Roman"/>
                <w:color w:val="000000" w:themeColor="text1"/>
                <w:sz w:val="22"/>
              </w:rPr>
              <w:t xml:space="preserve"> Conference. Virtual. </w:t>
            </w:r>
          </w:p>
        </w:tc>
      </w:tr>
      <w:tr w:rsidR="00CB7C88" w:rsidRPr="00A04C7E" w14:paraId="6D671E7C" w14:textId="77777777" w:rsidTr="008210FB">
        <w:tc>
          <w:tcPr>
            <w:tcW w:w="630" w:type="dxa"/>
          </w:tcPr>
          <w:p w14:paraId="069FAEBB" w14:textId="25796C06" w:rsidR="00CB7C88" w:rsidRPr="00A04C7E" w:rsidRDefault="008948B6"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w:t>
            </w:r>
            <w:r w:rsidR="0094329E" w:rsidRPr="00A04C7E">
              <w:rPr>
                <w:rFonts w:ascii="Times New Roman" w:hAnsi="Times New Roman" w:cs="Times New Roman"/>
                <w:color w:val="000000" w:themeColor="text1"/>
                <w:sz w:val="22"/>
              </w:rPr>
              <w:t>0</w:t>
            </w:r>
            <w:r w:rsidR="00B85CC5">
              <w:rPr>
                <w:rFonts w:ascii="Times New Roman" w:hAnsi="Times New Roman" w:cs="Times New Roman"/>
                <w:color w:val="000000" w:themeColor="text1"/>
                <w:sz w:val="22"/>
              </w:rPr>
              <w:t>7</w:t>
            </w:r>
            <w:r w:rsidR="00CB7C88" w:rsidRPr="00A04C7E">
              <w:rPr>
                <w:rFonts w:ascii="Times New Roman" w:hAnsi="Times New Roman" w:cs="Times New Roman"/>
                <w:color w:val="000000" w:themeColor="text1"/>
                <w:sz w:val="22"/>
              </w:rPr>
              <w:t>.</w:t>
            </w:r>
          </w:p>
        </w:tc>
        <w:tc>
          <w:tcPr>
            <w:tcW w:w="8910" w:type="dxa"/>
          </w:tcPr>
          <w:p w14:paraId="36FEF0C2" w14:textId="4550F31E" w:rsidR="00CB7C88" w:rsidRPr="00A04C7E" w:rsidRDefault="00CB7C88" w:rsidP="002C04EE">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Verbal Frontiers: Combining Words in the Wild, Computational Modeling, and Behavior Analysis to Explore Verbal Communities</w:t>
            </w:r>
            <w:r w:rsidR="002C04EE" w:rsidRPr="00A04C7E">
              <w:rPr>
                <w:rFonts w:ascii="Times New Roman" w:hAnsi="Times New Roman" w:cs="Times New Roman"/>
                <w:color w:val="000000" w:themeColor="text1"/>
                <w:sz w:val="22"/>
              </w:rPr>
              <w:t xml:space="preserve">. Association for Behavior Analysis International Theory and Philosophy Conference. Chicago, IL. </w:t>
            </w:r>
          </w:p>
        </w:tc>
      </w:tr>
      <w:tr w:rsidR="006214D7" w:rsidRPr="00A04C7E" w14:paraId="7E0C1A61" w14:textId="77777777" w:rsidTr="008210FB">
        <w:tc>
          <w:tcPr>
            <w:tcW w:w="630" w:type="dxa"/>
          </w:tcPr>
          <w:p w14:paraId="6886560A" w14:textId="63C7353C" w:rsidR="006214D7" w:rsidRPr="00A04C7E" w:rsidRDefault="006214D7"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6</w:t>
            </w:r>
            <w:r>
              <w:rPr>
                <w:rFonts w:ascii="Times New Roman" w:hAnsi="Times New Roman" w:cs="Times New Roman"/>
                <w:color w:val="000000" w:themeColor="text1"/>
                <w:sz w:val="22"/>
              </w:rPr>
              <w:t>.</w:t>
            </w:r>
          </w:p>
        </w:tc>
        <w:tc>
          <w:tcPr>
            <w:tcW w:w="8910" w:type="dxa"/>
          </w:tcPr>
          <w:p w14:paraId="049FB5BF" w14:textId="4F034F0B" w:rsidR="006214D7" w:rsidRPr="006214D7" w:rsidRDefault="006214D7" w:rsidP="002C04EE">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w:t>
            </w:r>
            <w:r>
              <w:rPr>
                <w:rFonts w:ascii="Times New Roman" w:hAnsi="Times New Roman" w:cs="Times New Roman"/>
                <w:color w:val="000000" w:themeColor="text1"/>
                <w:sz w:val="22"/>
              </w:rPr>
              <w:t xml:space="preserve">Sotomayor, J. &amp; </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Oct,</w:t>
            </w:r>
            <w:proofErr w:type="gramEnd"/>
            <w:r>
              <w:rPr>
                <w:rFonts w:ascii="Times New Roman" w:hAnsi="Times New Roman" w:cs="Times New Roman"/>
                <w:color w:val="000000" w:themeColor="text1"/>
                <w:sz w:val="22"/>
              </w:rPr>
              <w:t xml:space="preserve"> 2024). Large language models do not (yet) display verbal behavior. </w:t>
            </w:r>
            <w:r w:rsidRPr="006214D7">
              <w:rPr>
                <w:rFonts w:ascii="Times New Roman" w:hAnsi="Times New Roman" w:cs="Times New Roman"/>
                <w:color w:val="000000" w:themeColor="text1"/>
                <w:sz w:val="22"/>
              </w:rPr>
              <w:t>Association for Behavior Analysis International Theory and Philosophy Conference. Chicago, IL.</w:t>
            </w:r>
          </w:p>
        </w:tc>
      </w:tr>
      <w:tr w:rsidR="0010329C" w:rsidRPr="00A04C7E" w14:paraId="54EC2F16" w14:textId="77777777" w:rsidTr="008210FB">
        <w:tc>
          <w:tcPr>
            <w:tcW w:w="630" w:type="dxa"/>
          </w:tcPr>
          <w:p w14:paraId="72780443" w14:textId="71A1F678" w:rsidR="0010329C" w:rsidRPr="00A04C7E" w:rsidRDefault="0010329C"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5</w:t>
            </w:r>
            <w:r w:rsidRPr="00A04C7E">
              <w:rPr>
                <w:rFonts w:ascii="Times New Roman" w:hAnsi="Times New Roman" w:cs="Times New Roman"/>
                <w:color w:val="000000" w:themeColor="text1"/>
                <w:sz w:val="22"/>
              </w:rPr>
              <w:t>.</w:t>
            </w:r>
          </w:p>
        </w:tc>
        <w:tc>
          <w:tcPr>
            <w:tcW w:w="8910" w:type="dxa"/>
          </w:tcPr>
          <w:p w14:paraId="01487CE6" w14:textId="5183A4E0" w:rsidR="0010329C" w:rsidRPr="00A04C7E" w:rsidRDefault="0010329C" w:rsidP="002C04EE">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b/>
                <w:bCs/>
                <w:i/>
                <w:iCs/>
                <w:color w:val="000000" w:themeColor="text1"/>
                <w:sz w:val="22"/>
              </w:rPr>
              <w:t>^</w:t>
            </w:r>
            <w:r w:rsidRPr="00A04C7E">
              <w:rPr>
                <w:rFonts w:ascii="Times New Roman" w:hAnsi="Times New Roman" w:cs="Times New Roman"/>
                <w:color w:val="000000" w:themeColor="text1"/>
                <w:sz w:val="22"/>
              </w:rPr>
              <w:t xml:space="preserve">Barret, L., </w:t>
            </w: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&amp; Barnes-Holmes, D.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The Role of Theory and Philosophy in Today’s Graduate Training Programs. Association for Behavior Analysis International Theory and Philosophy Conference. Chicago, IL.</w:t>
            </w:r>
          </w:p>
        </w:tc>
      </w:tr>
      <w:tr w:rsidR="00520133" w:rsidRPr="00A04C7E" w14:paraId="0413B307" w14:textId="77777777" w:rsidTr="008210FB">
        <w:tc>
          <w:tcPr>
            <w:tcW w:w="630" w:type="dxa"/>
          </w:tcPr>
          <w:p w14:paraId="0D0347E2" w14:textId="192414D7" w:rsidR="00520133" w:rsidRPr="00A04C7E" w:rsidRDefault="00520133"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4</w:t>
            </w:r>
            <w:r w:rsidRPr="00A04C7E">
              <w:rPr>
                <w:rFonts w:ascii="Times New Roman" w:hAnsi="Times New Roman" w:cs="Times New Roman"/>
                <w:color w:val="000000" w:themeColor="text1"/>
                <w:sz w:val="22"/>
              </w:rPr>
              <w:t>.</w:t>
            </w:r>
          </w:p>
        </w:tc>
        <w:tc>
          <w:tcPr>
            <w:tcW w:w="8910" w:type="dxa"/>
          </w:tcPr>
          <w:p w14:paraId="51E973FE" w14:textId="76956714" w:rsidR="00520133" w:rsidRPr="00A04C7E" w:rsidRDefault="00520133" w:rsidP="004324AC">
            <w:pPr>
              <w:spacing w:beforeLines="60" w:before="144" w:line="240" w:lineRule="auto"/>
              <w:ind w:left="245" w:hanging="245"/>
              <w:rPr>
                <w:rFonts w:ascii="Times New Roman" w:hAnsi="Times New Roman" w:cs="Times New Roman"/>
                <w:b/>
                <w:bCs/>
                <w:i/>
                <w:iCs/>
                <w:color w:val="000000" w:themeColor="text1"/>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Using a</w:t>
            </w:r>
            <w:r w:rsidRPr="00A04C7E">
              <w:rPr>
                <w:rFonts w:ascii="Times New Roman" w:hAnsi="Times New Roman" w:cs="Times New Roman"/>
                <w:sz w:val="22"/>
              </w:rPr>
              <w:t xml:space="preserve">rtificial intelligence to improve patient outcomes in ABA. BABAT 2024 Conference. Worcester, MA. </w:t>
            </w:r>
          </w:p>
        </w:tc>
      </w:tr>
      <w:tr w:rsidR="0094329E" w:rsidRPr="00A04C7E" w14:paraId="300EF5EE" w14:textId="77777777" w:rsidTr="008210FB">
        <w:tc>
          <w:tcPr>
            <w:tcW w:w="630" w:type="dxa"/>
          </w:tcPr>
          <w:p w14:paraId="7C8CA00F" w14:textId="2630A42D" w:rsidR="0094329E" w:rsidRPr="00A04C7E" w:rsidRDefault="0094329E"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85CC5">
              <w:rPr>
                <w:rFonts w:ascii="Times New Roman" w:hAnsi="Times New Roman" w:cs="Times New Roman"/>
                <w:color w:val="000000" w:themeColor="text1"/>
                <w:sz w:val="22"/>
              </w:rPr>
              <w:t>3</w:t>
            </w:r>
            <w:r w:rsidRPr="00A04C7E">
              <w:rPr>
                <w:rFonts w:ascii="Times New Roman" w:hAnsi="Times New Roman" w:cs="Times New Roman"/>
                <w:color w:val="000000" w:themeColor="text1"/>
                <w:sz w:val="22"/>
              </w:rPr>
              <w:t>.</w:t>
            </w:r>
          </w:p>
        </w:tc>
        <w:tc>
          <w:tcPr>
            <w:tcW w:w="8910" w:type="dxa"/>
          </w:tcPr>
          <w:p w14:paraId="39E562E0" w14:textId="539D322D" w:rsidR="0094329E" w:rsidRPr="00A04C7E" w:rsidRDefault="0094329E"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Oct,</w:t>
            </w:r>
            <w:proofErr w:type="gramEnd"/>
            <w:r w:rsidRPr="00A04C7E">
              <w:rPr>
                <w:rFonts w:ascii="Times New Roman" w:hAnsi="Times New Roman" w:cs="Times New Roman"/>
                <w:color w:val="000000" w:themeColor="text1"/>
                <w:sz w:val="22"/>
              </w:rPr>
              <w:t xml:space="preserve"> 2024). Answering, “Why we do what we do” is the foundation of ethics in behavior analysis. Reimagine Ethics for Behavior Analysts Conference. Seattle, WA.</w:t>
            </w:r>
          </w:p>
        </w:tc>
      </w:tr>
      <w:tr w:rsidR="00B466C1" w:rsidRPr="00A04C7E" w14:paraId="26DBD1FD" w14:textId="77777777" w:rsidTr="008210FB">
        <w:tc>
          <w:tcPr>
            <w:tcW w:w="630" w:type="dxa"/>
          </w:tcPr>
          <w:p w14:paraId="07B5B43B" w14:textId="342FCC62" w:rsidR="00B466C1" w:rsidRPr="00A04C7E" w:rsidRDefault="00B466C1" w:rsidP="00FB5083">
            <w:pPr>
              <w:snapToGrid w:val="0"/>
              <w:spacing w:beforeLines="60" w:before="144" w:line="240" w:lineRule="auto"/>
              <w:rPr>
                <w:rFonts w:ascii="Times New Roman" w:hAnsi="Times New Roman" w:cs="Times New Roman"/>
                <w:color w:val="000000" w:themeColor="text1"/>
                <w:sz w:val="22"/>
              </w:rPr>
            </w:pPr>
            <w:r>
              <w:rPr>
                <w:rFonts w:ascii="Times New Roman" w:hAnsi="Times New Roman" w:cs="Times New Roman"/>
                <w:color w:val="000000" w:themeColor="text1"/>
                <w:sz w:val="22"/>
              </w:rPr>
              <w:t>102.</w:t>
            </w:r>
          </w:p>
        </w:tc>
        <w:tc>
          <w:tcPr>
            <w:tcW w:w="8910" w:type="dxa"/>
          </w:tcPr>
          <w:p w14:paraId="60D001A4" w14:textId="14FE4D69" w:rsidR="00B466C1" w:rsidRPr="00A04C7E" w:rsidRDefault="00B466C1" w:rsidP="004324AC">
            <w:pPr>
              <w:spacing w:beforeLines="60" w:before="144" w:line="240" w:lineRule="auto"/>
              <w:ind w:left="245" w:hanging="245"/>
              <w:rPr>
                <w:rFonts w:ascii="Times New Roman" w:hAnsi="Times New Roman" w:cs="Times New Roman"/>
                <w:b/>
                <w:bCs/>
                <w:i/>
                <w:iCs/>
                <w:color w:val="000000" w:themeColor="text1"/>
                <w:sz w:val="22"/>
              </w:rPr>
            </w:pPr>
            <w:r>
              <w:rPr>
                <w:rFonts w:ascii="Times New Roman" w:hAnsi="Times New Roman" w:cs="Times New Roman"/>
                <w:b/>
                <w:bCs/>
                <w:i/>
                <w:iCs/>
                <w:color w:val="000000" w:themeColor="text1"/>
                <w:sz w:val="22"/>
              </w:rPr>
              <w:t>^</w:t>
            </w:r>
            <w:r w:rsidRPr="00B466C1">
              <w:rPr>
                <w:rFonts w:ascii="Times New Roman" w:hAnsi="Times New Roman" w:cs="Times New Roman"/>
                <w:b/>
                <w:bCs/>
                <w:i/>
                <w:iCs/>
                <w:color w:val="000000" w:themeColor="text1"/>
                <w:sz w:val="22"/>
              </w:rPr>
              <w:t xml:space="preserve">Cox, D.J. </w:t>
            </w:r>
            <w:r w:rsidRPr="00B466C1">
              <w:rPr>
                <w:rFonts w:ascii="Times New Roman" w:hAnsi="Times New Roman" w:cs="Times New Roman"/>
                <w:color w:val="000000" w:themeColor="text1"/>
                <w:sz w:val="22"/>
              </w:rPr>
              <w:t>(</w:t>
            </w:r>
            <w:proofErr w:type="gramStart"/>
            <w:r w:rsidRPr="00B466C1">
              <w:rPr>
                <w:rFonts w:ascii="Times New Roman" w:hAnsi="Times New Roman" w:cs="Times New Roman"/>
                <w:color w:val="000000" w:themeColor="text1"/>
                <w:sz w:val="22"/>
              </w:rPr>
              <w:t>Sep,</w:t>
            </w:r>
            <w:proofErr w:type="gramEnd"/>
            <w:r w:rsidRPr="00B466C1">
              <w:rPr>
                <w:rFonts w:ascii="Times New Roman" w:hAnsi="Times New Roman" w:cs="Times New Roman"/>
                <w:color w:val="000000" w:themeColor="text1"/>
                <w:sz w:val="22"/>
              </w:rPr>
              <w:t xml:space="preserve"> 2024). </w:t>
            </w:r>
            <w:r>
              <w:rPr>
                <w:rFonts w:ascii="Times New Roman" w:hAnsi="Times New Roman" w:cs="Times New Roman"/>
                <w:color w:val="000000" w:themeColor="text1"/>
                <w:sz w:val="22"/>
              </w:rPr>
              <w:t>Blueprint to the future: Turning behavior analysis into a tech-driven field</w:t>
            </w:r>
            <w:r w:rsidRPr="00B466C1">
              <w:rPr>
                <w:rFonts w:ascii="Times New Roman" w:hAnsi="Times New Roman" w:cs="Times New Roman"/>
                <w:color w:val="000000" w:themeColor="text1"/>
                <w:sz w:val="22"/>
              </w:rPr>
              <w:t>. BIG Behavior Analytic Tech Conference and Annual Gathering Event. Virtual.</w:t>
            </w:r>
          </w:p>
        </w:tc>
      </w:tr>
      <w:tr w:rsidR="004324AC" w:rsidRPr="00A04C7E" w14:paraId="463FA5AA" w14:textId="77777777" w:rsidTr="008210FB">
        <w:tc>
          <w:tcPr>
            <w:tcW w:w="630" w:type="dxa"/>
          </w:tcPr>
          <w:p w14:paraId="2C98CB77" w14:textId="3A03DAD6" w:rsidR="004324AC" w:rsidRPr="00A04C7E" w:rsidRDefault="003C56CB"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w:t>
            </w:r>
            <w:r w:rsidR="00B326C5" w:rsidRPr="00A04C7E">
              <w:rPr>
                <w:rFonts w:ascii="Times New Roman" w:hAnsi="Times New Roman" w:cs="Times New Roman"/>
                <w:color w:val="000000" w:themeColor="text1"/>
                <w:sz w:val="22"/>
              </w:rPr>
              <w:t>1</w:t>
            </w:r>
            <w:r w:rsidR="004324AC" w:rsidRPr="00A04C7E">
              <w:rPr>
                <w:rFonts w:ascii="Times New Roman" w:hAnsi="Times New Roman" w:cs="Times New Roman"/>
                <w:color w:val="000000" w:themeColor="text1"/>
                <w:sz w:val="22"/>
              </w:rPr>
              <w:t>.</w:t>
            </w:r>
          </w:p>
        </w:tc>
        <w:tc>
          <w:tcPr>
            <w:tcW w:w="8910" w:type="dxa"/>
          </w:tcPr>
          <w:p w14:paraId="7CC254E4" w14:textId="63EA39D1" w:rsidR="004324AC" w:rsidRPr="00A04C7E" w:rsidRDefault="004324AC" w:rsidP="004324AC">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Getting out of our comfort zones: Leveraging data analytics for deeper clinical insights. BIG Behavior Analytic Tech Conference and Annual Gathering Event. Virtual. </w:t>
            </w:r>
          </w:p>
        </w:tc>
      </w:tr>
      <w:tr w:rsidR="002B1029" w:rsidRPr="00A04C7E" w14:paraId="3F6D865D" w14:textId="77777777" w:rsidTr="008210FB">
        <w:tc>
          <w:tcPr>
            <w:tcW w:w="630" w:type="dxa"/>
          </w:tcPr>
          <w:p w14:paraId="648D794D" w14:textId="1CB61191" w:rsidR="002B1029" w:rsidRPr="00A04C7E" w:rsidRDefault="00B326C5" w:rsidP="00FB5083">
            <w:pPr>
              <w:snapToGrid w:val="0"/>
              <w:spacing w:beforeLines="60" w:before="144"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100</w:t>
            </w:r>
            <w:r w:rsidR="002B1029" w:rsidRPr="00A04C7E">
              <w:rPr>
                <w:rFonts w:ascii="Times New Roman" w:hAnsi="Times New Roman" w:cs="Times New Roman"/>
                <w:color w:val="000000" w:themeColor="text1"/>
                <w:sz w:val="22"/>
              </w:rPr>
              <w:t>.</w:t>
            </w:r>
          </w:p>
        </w:tc>
        <w:tc>
          <w:tcPr>
            <w:tcW w:w="8910" w:type="dxa"/>
          </w:tcPr>
          <w:p w14:paraId="2273616E" w14:textId="36A5D992" w:rsidR="002B1029" w:rsidRPr="00A04C7E" w:rsidRDefault="002B1029"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Sep,</w:t>
            </w:r>
            <w:proofErr w:type="gramEnd"/>
            <w:r w:rsidRPr="00A04C7E">
              <w:rPr>
                <w:rFonts w:ascii="Times New Roman" w:hAnsi="Times New Roman" w:cs="Times New Roman"/>
                <w:color w:val="000000" w:themeColor="text1"/>
                <w:sz w:val="22"/>
              </w:rPr>
              <w:t xml:space="preserve"> 2024). The modern data stack for high</w:t>
            </w:r>
            <w:r w:rsidR="00AB7DF2">
              <w:rPr>
                <w:rFonts w:ascii="Times New Roman" w:hAnsi="Times New Roman" w:cs="Times New Roman"/>
                <w:color w:val="000000" w:themeColor="text1"/>
                <w:sz w:val="22"/>
              </w:rPr>
              <w:t>-</w:t>
            </w:r>
            <w:r w:rsidRPr="00A04C7E">
              <w:rPr>
                <w:rFonts w:ascii="Times New Roman" w:hAnsi="Times New Roman" w:cs="Times New Roman"/>
                <w:color w:val="000000" w:themeColor="text1"/>
                <w:sz w:val="22"/>
              </w:rPr>
              <w:t xml:space="preserve">impact analytics. Business of Behavior Conference. Online. </w:t>
            </w:r>
          </w:p>
        </w:tc>
      </w:tr>
      <w:tr w:rsidR="003C56CB" w:rsidRPr="00A04C7E" w14:paraId="3A37B1B4" w14:textId="77777777" w:rsidTr="008210FB">
        <w:tc>
          <w:tcPr>
            <w:tcW w:w="630" w:type="dxa"/>
          </w:tcPr>
          <w:p w14:paraId="576599B7" w14:textId="0FA35447" w:rsidR="003C56CB" w:rsidRPr="00A04C7E" w:rsidRDefault="003C56CB"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B326C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6FC6D71F" w14:textId="7BAAE63D" w:rsidR="003C56CB" w:rsidRPr="00A04C7E" w:rsidRDefault="003C56CB"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^Jennings, A., &amp;</w:t>
            </w:r>
            <w:r w:rsidRPr="00A04C7E">
              <w:rPr>
                <w:rFonts w:ascii="Times New Roman" w:hAnsi="Times New Roman" w:cs="Times New Roman"/>
                <w:b/>
                <w:bCs/>
                <w:i/>
                <w:iCs/>
                <w:color w:val="000000" w:themeColor="text1"/>
                <w:sz w:val="22"/>
              </w:rPr>
              <w:t xml:space="preserve"> 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July,</w:t>
            </w:r>
            <w:proofErr w:type="gramEnd"/>
            <w:r w:rsidRPr="00A04C7E">
              <w:rPr>
                <w:rFonts w:ascii="Times New Roman" w:hAnsi="Times New Roman" w:cs="Times New Roman"/>
                <w:color w:val="000000" w:themeColor="text1"/>
                <w:sz w:val="22"/>
              </w:rPr>
              <w:t xml:space="preserve"> 2024). AI &amp; Ethics in ABA. 2024 APBA Webinar Series.</w:t>
            </w:r>
          </w:p>
        </w:tc>
      </w:tr>
      <w:tr w:rsidR="00B326C5" w:rsidRPr="00A04C7E" w14:paraId="3F2FAFAE" w14:textId="77777777" w:rsidTr="008210FB">
        <w:tc>
          <w:tcPr>
            <w:tcW w:w="630" w:type="dxa"/>
          </w:tcPr>
          <w:p w14:paraId="2B5CA632" w14:textId="16F7DFAA" w:rsidR="00B326C5" w:rsidRPr="00A04C7E" w:rsidRDefault="00B326C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98.</w:t>
            </w:r>
          </w:p>
        </w:tc>
        <w:tc>
          <w:tcPr>
            <w:tcW w:w="8910" w:type="dxa"/>
          </w:tcPr>
          <w:p w14:paraId="1C608DE1" w14:textId="1839AB44" w:rsidR="008210FB" w:rsidRPr="00A04C7E" w:rsidRDefault="008210FB" w:rsidP="00876380">
            <w:pPr>
              <w:spacing w:beforeLines="60" w:before="144" w:line="240" w:lineRule="auto"/>
              <w:ind w:left="259" w:hanging="259"/>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Stancato, S. S., Weyhrauch, W. S.,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Daugherty, J. R. &amp; Lythgoe, T. J. (</w:t>
            </w:r>
            <w:proofErr w:type="gramStart"/>
            <w:r w:rsidRPr="00A04C7E">
              <w:rPr>
                <w:rFonts w:ascii="Times New Roman" w:hAnsi="Times New Roman" w:cs="Times New Roman"/>
                <w:color w:val="000000" w:themeColor="text1"/>
                <w:sz w:val="22"/>
              </w:rPr>
              <w:t>June,</w:t>
            </w:r>
            <w:proofErr w:type="gramEnd"/>
            <w:r w:rsidRPr="00A04C7E">
              <w:rPr>
                <w:rFonts w:ascii="Times New Roman" w:hAnsi="Times New Roman" w:cs="Times New Roman"/>
                <w:color w:val="000000" w:themeColor="text1"/>
                <w:sz w:val="22"/>
              </w:rPr>
              <w:t xml:space="preserve"> 2024). Self-Development Decision Making [Panel presentation]. Army University Learning Symposium, Fort Leavenworth, KS. </w:t>
            </w:r>
            <w:hyperlink r:id="rId95" w:history="1">
              <w:r w:rsidRPr="00A04C7E">
                <w:rPr>
                  <w:rStyle w:val="Hyperlink"/>
                  <w:rFonts w:ascii="Times New Roman" w:hAnsi="Times New Roman" w:cs="Times New Roman"/>
                  <w:sz w:val="22"/>
                </w:rPr>
                <w:t>https://www.youtube.com/watch?v=0guEtn3OCnM&amp;list=PLFY6rfTYSWP4xmk_BIv2OIZ993bQrNid0&amp;index=26</w:t>
              </w:r>
            </w:hyperlink>
          </w:p>
        </w:tc>
      </w:tr>
      <w:tr w:rsidR="00247A50" w:rsidRPr="00A04C7E" w14:paraId="32D2EEEA" w14:textId="77777777" w:rsidTr="008210FB">
        <w:tc>
          <w:tcPr>
            <w:tcW w:w="630" w:type="dxa"/>
          </w:tcPr>
          <w:p w14:paraId="2D3D5D07" w14:textId="4105C5BD" w:rsidR="00247A50"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9</w:t>
            </w:r>
            <w:r w:rsidR="008948B6" w:rsidRPr="00A04C7E">
              <w:rPr>
                <w:rFonts w:ascii="Times New Roman" w:hAnsi="Times New Roman" w:cs="Times New Roman"/>
                <w:color w:val="000000"/>
                <w:sz w:val="22"/>
              </w:rPr>
              <w:t>7</w:t>
            </w:r>
            <w:r w:rsidR="00247A50" w:rsidRPr="00A04C7E">
              <w:rPr>
                <w:rFonts w:ascii="Times New Roman" w:hAnsi="Times New Roman" w:cs="Times New Roman"/>
                <w:color w:val="000000"/>
                <w:sz w:val="22"/>
              </w:rPr>
              <w:t>.</w:t>
            </w:r>
          </w:p>
        </w:tc>
        <w:tc>
          <w:tcPr>
            <w:tcW w:w="8910" w:type="dxa"/>
          </w:tcPr>
          <w:p w14:paraId="26269FF3" w14:textId="15476F0C" w:rsidR="00247A50" w:rsidRPr="00A04C7E" w:rsidRDefault="00247A50" w:rsidP="00FB5083">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Data Science &amp; Behavior Science: A Love Story.</w:t>
            </w:r>
            <w:r w:rsidRPr="00A04C7E">
              <w:rPr>
                <w:rFonts w:ascii="Times New Roman" w:hAnsi="Times New Roman" w:cs="Times New Roman"/>
                <w:i/>
                <w:iCs/>
                <w:color w:val="000000" w:themeColor="text1"/>
                <w:sz w:val="22"/>
              </w:rPr>
              <w:t xml:space="preserve"> </w:t>
            </w:r>
            <w:r w:rsidR="00122F17" w:rsidRPr="00A04C7E">
              <w:rPr>
                <w:rFonts w:ascii="Times New Roman" w:hAnsi="Times New Roman" w:cs="Times New Roman"/>
                <w:color w:val="000000" w:themeColor="text1"/>
                <w:sz w:val="22"/>
              </w:rPr>
              <w:t xml:space="preserve">Association for </w:t>
            </w:r>
            <w:r w:rsidRPr="00A04C7E">
              <w:rPr>
                <w:rFonts w:ascii="Times New Roman" w:hAnsi="Times New Roman" w:cs="Times New Roman"/>
                <w:color w:val="000000" w:themeColor="text1"/>
                <w:sz w:val="22"/>
              </w:rPr>
              <w:t xml:space="preserve">Behavior </w:t>
            </w:r>
            <w:r w:rsidR="00122F17" w:rsidRPr="00A04C7E">
              <w:rPr>
                <w:rFonts w:ascii="Times New Roman" w:hAnsi="Times New Roman" w:cs="Times New Roman"/>
                <w:color w:val="000000" w:themeColor="text1"/>
                <w:sz w:val="22"/>
              </w:rPr>
              <w:t>Analysis International 50</w:t>
            </w:r>
            <w:r w:rsidR="00122F17" w:rsidRPr="00A04C7E">
              <w:rPr>
                <w:rFonts w:ascii="Times New Roman" w:hAnsi="Times New Roman" w:cs="Times New Roman"/>
                <w:color w:val="000000" w:themeColor="text1"/>
                <w:sz w:val="22"/>
                <w:vertAlign w:val="superscript"/>
              </w:rPr>
              <w:t>th</w:t>
            </w:r>
            <w:r w:rsidR="00122F17" w:rsidRPr="00A04C7E">
              <w:rPr>
                <w:rFonts w:ascii="Times New Roman" w:hAnsi="Times New Roman" w:cs="Times New Roman"/>
                <w:color w:val="000000" w:themeColor="text1"/>
                <w:sz w:val="22"/>
              </w:rPr>
              <w:t xml:space="preserve"> </w:t>
            </w:r>
            <w:r w:rsidRPr="00A04C7E">
              <w:rPr>
                <w:rFonts w:ascii="Times New Roman" w:hAnsi="Times New Roman" w:cs="Times New Roman"/>
                <w:color w:val="000000" w:themeColor="text1"/>
                <w:sz w:val="22"/>
              </w:rPr>
              <w:t xml:space="preserve">Annual Conference. Philadelphia, PA. </w:t>
            </w:r>
          </w:p>
        </w:tc>
      </w:tr>
      <w:tr w:rsidR="00113E6F" w:rsidRPr="00A04C7E" w14:paraId="731F6567" w14:textId="77777777" w:rsidTr="008210FB">
        <w:tc>
          <w:tcPr>
            <w:tcW w:w="630" w:type="dxa"/>
          </w:tcPr>
          <w:p w14:paraId="6AF8FCBE" w14:textId="1BCC6710"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6D04FB08" w14:textId="0B37B17B"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O’Donnell, R. L., &amp; Makridis, D. V.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Are we racing towards automating applied behavior analysis (ABA)? Ensuring ethical artificial intelligence (AI) tools in ABA.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46EB18D4" w14:textId="77777777" w:rsidTr="008210FB">
        <w:tc>
          <w:tcPr>
            <w:tcW w:w="630" w:type="dxa"/>
          </w:tcPr>
          <w:p w14:paraId="1682183B" w14:textId="02573A39"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17E853FF" w14:textId="0846B06B" w:rsidR="00F53826" w:rsidRPr="00A04C7E" w:rsidRDefault="00113E6F" w:rsidP="008210FB">
            <w:pPr>
              <w:spacing w:beforeLines="60" w:before="144" w:line="240" w:lineRule="auto"/>
              <w:ind w:left="245" w:hanging="245"/>
              <w:rPr>
                <w:rFonts w:ascii="Times New Roman" w:hAnsi="Times New Roman" w:cs="Times New Roman"/>
                <w:b/>
                <w:bCs/>
                <w:i/>
                <w:iCs/>
                <w:color w:val="FF0000"/>
                <w:sz w:val="22"/>
              </w:rPr>
            </w:pPr>
            <w:r w:rsidRPr="00A04C7E">
              <w:rPr>
                <w:rFonts w:ascii="Times New Roman" w:hAnsi="Times New Roman" w:cs="Times New Roman"/>
                <w:color w:val="000000" w:themeColor="text1"/>
                <w:sz w:val="22"/>
              </w:rPr>
              <w:t xml:space="preserve">Sosine, J., &amp;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xml:space="preserve">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Harnessing the power of artificial intelligence in applied behavior analysis.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28BE7E0E" w14:textId="77777777" w:rsidTr="008210FB">
        <w:tc>
          <w:tcPr>
            <w:tcW w:w="630" w:type="dxa"/>
          </w:tcPr>
          <w:p w14:paraId="442469E3" w14:textId="491CEA94" w:rsidR="00113E6F" w:rsidRPr="00A04C7E" w:rsidRDefault="00113E6F"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43FF0062" w14:textId="6030177A" w:rsidR="00113E6F" w:rsidRPr="00A04C7E" w:rsidRDefault="00113E6F" w:rsidP="00122F17">
            <w:pPr>
              <w:spacing w:beforeLines="60" w:before="144" w:line="240" w:lineRule="auto"/>
              <w:ind w:left="245" w:hanging="245"/>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 xml:space="preserve">Han, J. B., </w:t>
            </w:r>
            <w:r w:rsidRPr="00A04C7E">
              <w:rPr>
                <w:rFonts w:ascii="Times New Roman" w:hAnsi="Times New Roman" w:cs="Times New Roman"/>
                <w:b/>
                <w:bCs/>
                <w:i/>
                <w:iCs/>
                <w:color w:val="000000" w:themeColor="text1"/>
                <w:sz w:val="22"/>
              </w:rPr>
              <w:t>Cox, D. J.</w:t>
            </w:r>
            <w:r w:rsidRPr="00A04C7E">
              <w:rPr>
                <w:rFonts w:ascii="Times New Roman" w:hAnsi="Times New Roman" w:cs="Times New Roman"/>
                <w:color w:val="000000" w:themeColor="text1"/>
                <w:sz w:val="22"/>
              </w:rPr>
              <w:t>, McCammon, M., Bloom, S. E., Eversole, S. E., &amp; Weik, J. (</w:t>
            </w:r>
            <w:proofErr w:type="gramStart"/>
            <w:r w:rsidRPr="00A04C7E">
              <w:rPr>
                <w:rFonts w:ascii="Times New Roman" w:hAnsi="Times New Roman" w:cs="Times New Roman"/>
                <w:color w:val="000000" w:themeColor="text1"/>
                <w:sz w:val="22"/>
              </w:rPr>
              <w:t>May,</w:t>
            </w:r>
            <w:proofErr w:type="gramEnd"/>
            <w:r w:rsidRPr="00A04C7E">
              <w:rPr>
                <w:rFonts w:ascii="Times New Roman" w:hAnsi="Times New Roman" w:cs="Times New Roman"/>
                <w:color w:val="000000" w:themeColor="text1"/>
                <w:sz w:val="22"/>
              </w:rPr>
              <w:t xml:space="preserve"> 2024). ChatGPT (and other language models): Considerations for behavior analysis education, research, and practice. Association for Behavior Analysis International 50</w:t>
            </w:r>
            <w:r w:rsidRPr="00A04C7E">
              <w:rPr>
                <w:rFonts w:ascii="Times New Roman" w:hAnsi="Times New Roman" w:cs="Times New Roman"/>
                <w:color w:val="000000" w:themeColor="text1"/>
                <w:sz w:val="22"/>
                <w:vertAlign w:val="superscript"/>
              </w:rPr>
              <w:t>th</w:t>
            </w:r>
            <w:r w:rsidRPr="00A04C7E">
              <w:rPr>
                <w:rFonts w:ascii="Times New Roman" w:hAnsi="Times New Roman" w:cs="Times New Roman"/>
                <w:color w:val="000000" w:themeColor="text1"/>
                <w:sz w:val="22"/>
              </w:rPr>
              <w:t xml:space="preserve"> Annual Conference. Philadelphia, PA.</w:t>
            </w:r>
          </w:p>
        </w:tc>
      </w:tr>
      <w:tr w:rsidR="00113E6F" w:rsidRPr="00A04C7E" w14:paraId="1DF633FC" w14:textId="77777777" w:rsidTr="008210FB">
        <w:tc>
          <w:tcPr>
            <w:tcW w:w="630" w:type="dxa"/>
          </w:tcPr>
          <w:p w14:paraId="22A39F07" w14:textId="00B308D5" w:rsidR="00113E6F" w:rsidRPr="00A04C7E" w:rsidRDefault="00461E01"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3</w:t>
            </w:r>
            <w:r w:rsidR="00113E6F" w:rsidRPr="00A04C7E">
              <w:rPr>
                <w:rFonts w:ascii="Times New Roman" w:hAnsi="Times New Roman" w:cs="Times New Roman"/>
                <w:color w:val="000000"/>
                <w:sz w:val="22"/>
              </w:rPr>
              <w:t>.</w:t>
            </w:r>
          </w:p>
        </w:tc>
        <w:tc>
          <w:tcPr>
            <w:tcW w:w="8910" w:type="dxa"/>
          </w:tcPr>
          <w:p w14:paraId="7A18A170" w14:textId="6EDAED99" w:rsidR="00113E6F" w:rsidRPr="00A04C7E" w:rsidRDefault="00113E6F" w:rsidP="00122F17">
            <w:pPr>
              <w:spacing w:beforeLines="60" w:before="144" w:line="240" w:lineRule="auto"/>
              <w:ind w:left="245" w:hanging="245"/>
              <w:rPr>
                <w:rFonts w:ascii="Times New Roman" w:hAnsi="Times New Roman" w:cs="Times New Roman"/>
                <w:bCs/>
                <w:iCs/>
                <w:sz w:val="22"/>
              </w:rPr>
            </w:pPr>
            <w:r w:rsidRPr="00A04C7E">
              <w:rPr>
                <w:rFonts w:ascii="Times New Roman" w:hAnsi="Times New Roman" w:cs="Times New Roman"/>
                <w:b/>
                <w:i/>
                <w:sz w:val="22"/>
              </w:rPr>
              <w:t>`</w:t>
            </w:r>
            <w:r w:rsidRPr="00A04C7E">
              <w:rPr>
                <w:rFonts w:ascii="Times New Roman" w:hAnsi="Times New Roman" w:cs="Times New Roman"/>
                <w:bCs/>
                <w:iCs/>
                <w:sz w:val="22"/>
              </w:rPr>
              <w:t xml:space="preserve">Weil, L. F., &amp; </w:t>
            </w:r>
            <w:r w:rsidRPr="00A04C7E">
              <w:rPr>
                <w:rFonts w:ascii="Times New Roman" w:hAnsi="Times New Roman" w:cs="Times New Roman"/>
                <w:b/>
                <w:i/>
                <w:sz w:val="22"/>
              </w:rPr>
              <w:t>Cox, D. 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2024). Evaluating the usefulness of decision trees in measurement selection. </w:t>
            </w:r>
            <w:r w:rsidRPr="00A04C7E">
              <w:rPr>
                <w:rFonts w:ascii="Times New Roman" w:hAnsi="Times New Roman" w:cs="Times New Roman"/>
                <w:sz w:val="22"/>
              </w:rPr>
              <w:t>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091D43" w:rsidRPr="00A04C7E" w14:paraId="03E34FBE" w14:textId="77777777" w:rsidTr="008210FB">
        <w:tc>
          <w:tcPr>
            <w:tcW w:w="630" w:type="dxa"/>
          </w:tcPr>
          <w:p w14:paraId="1C39E84B" w14:textId="7CB65FFE" w:rsidR="00091D43" w:rsidRPr="00A04C7E" w:rsidRDefault="00091D43"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749143CF" w14:textId="2DDF8D32" w:rsidR="00C2232D" w:rsidRPr="00A04C7E" w:rsidRDefault="00091D43" w:rsidP="008E3856">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O.,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Teaching practical problem-solving skills to individuals in service delivery.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r w:rsidR="0031269B" w:rsidRPr="00A04C7E">
              <w:rPr>
                <w:rFonts w:ascii="Times New Roman" w:hAnsi="Times New Roman" w:cs="Times New Roman"/>
                <w:sz w:val="22"/>
              </w:rPr>
              <w:t xml:space="preserve"> </w:t>
            </w:r>
            <w:hyperlink r:id="rId96" w:history="1">
              <w:r w:rsidR="0031269B" w:rsidRPr="00A04C7E">
                <w:rPr>
                  <w:rStyle w:val="Hyperlink"/>
                  <w:rFonts w:ascii="Times New Roman" w:hAnsi="Times New Roman" w:cs="Times New Roman"/>
                  <w:sz w:val="22"/>
                </w:rPr>
                <w:t>http://dx.doi.org/10.13140/RG.2.2.24602.66244</w:t>
              </w:r>
            </w:hyperlink>
          </w:p>
        </w:tc>
      </w:tr>
      <w:tr w:rsidR="00091D43" w:rsidRPr="00A04C7E" w14:paraId="2BA9DCD5" w14:textId="77777777" w:rsidTr="008210FB">
        <w:tc>
          <w:tcPr>
            <w:tcW w:w="630" w:type="dxa"/>
          </w:tcPr>
          <w:p w14:paraId="3BCEBD21" w14:textId="2674DC88" w:rsidR="00091D43" w:rsidRPr="00A04C7E" w:rsidRDefault="002D78D5"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w:t>
            </w:r>
            <w:r w:rsidR="008948B6" w:rsidRPr="00A04C7E">
              <w:rPr>
                <w:rFonts w:ascii="Times New Roman" w:hAnsi="Times New Roman" w:cs="Times New Roman"/>
                <w:color w:val="000000"/>
                <w:sz w:val="22"/>
              </w:rPr>
              <w:t>1</w:t>
            </w:r>
            <w:r w:rsidR="00091D43" w:rsidRPr="00A04C7E">
              <w:rPr>
                <w:rFonts w:ascii="Times New Roman" w:hAnsi="Times New Roman" w:cs="Times New Roman"/>
                <w:color w:val="000000"/>
                <w:sz w:val="22"/>
              </w:rPr>
              <w:t>.</w:t>
            </w:r>
          </w:p>
        </w:tc>
        <w:tc>
          <w:tcPr>
            <w:tcW w:w="8910" w:type="dxa"/>
          </w:tcPr>
          <w:p w14:paraId="053A610D" w14:textId="5232EF81" w:rsidR="00091D43" w:rsidRPr="00A04C7E" w:rsidRDefault="00091D43"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Picallo</w:t>
            </w:r>
            <w:proofErr w:type="spellEnd"/>
            <w:r w:rsidRPr="00A04C7E">
              <w:rPr>
                <w:rFonts w:ascii="Times New Roman" w:hAnsi="Times New Roman" w:cs="Times New Roman"/>
                <w:sz w:val="22"/>
              </w:rPr>
              <w:t xml:space="preserve">, K., Jimenez-Gomez, C., Vance, H.,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Evaluating the influence that probability of harm to </w:t>
            </w:r>
            <w:proofErr w:type="spellStart"/>
            <w:r w:rsidRPr="00A04C7E">
              <w:rPr>
                <w:rFonts w:ascii="Times New Roman" w:hAnsi="Times New Roman" w:cs="Times New Roman"/>
                <w:sz w:val="22"/>
              </w:rPr>
              <w:t>self versus</w:t>
            </w:r>
            <w:proofErr w:type="spellEnd"/>
            <w:r w:rsidRPr="00A04C7E">
              <w:rPr>
                <w:rFonts w:ascii="Times New Roman" w:hAnsi="Times New Roman" w:cs="Times New Roman"/>
                <w:sz w:val="22"/>
              </w:rPr>
              <w:t xml:space="preserve"> others has on ethical decision making of undergraduate students. Association for Behavior Analysis International 50</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Philadelphia, PA.</w:t>
            </w:r>
          </w:p>
        </w:tc>
      </w:tr>
      <w:tr w:rsidR="002D78D5" w:rsidRPr="00A04C7E" w14:paraId="4557E01C" w14:textId="77777777" w:rsidTr="008210FB">
        <w:tc>
          <w:tcPr>
            <w:tcW w:w="630" w:type="dxa"/>
          </w:tcPr>
          <w:p w14:paraId="4DE4CC60" w14:textId="30E1AADF" w:rsidR="002D78D5" w:rsidRPr="00A04C7E" w:rsidRDefault="008948B6"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90</w:t>
            </w:r>
            <w:r w:rsidR="002D78D5" w:rsidRPr="00A04C7E">
              <w:rPr>
                <w:rFonts w:ascii="Times New Roman" w:hAnsi="Times New Roman" w:cs="Times New Roman"/>
                <w:color w:val="000000"/>
                <w:sz w:val="22"/>
              </w:rPr>
              <w:t>.</w:t>
            </w:r>
          </w:p>
        </w:tc>
        <w:tc>
          <w:tcPr>
            <w:tcW w:w="8910" w:type="dxa"/>
          </w:tcPr>
          <w:p w14:paraId="5D8152F1" w14:textId="4163CA69" w:rsidR="00AA5697" w:rsidRPr="00A04C7E" w:rsidRDefault="002D78D5" w:rsidP="00AA569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sz w:val="22"/>
              </w:rPr>
              <w:t xml:space="preserve">*Sosine, J.,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Analyzing research literature queries using vector embeddings. Society for the Quantitative Analysis of Behavior Annual Conference. Philadelphia, PA.</w:t>
            </w:r>
            <w:r w:rsidR="00AA5697" w:rsidRPr="00A04C7E">
              <w:rPr>
                <w:rFonts w:ascii="Times New Roman" w:hAnsi="Times New Roman" w:cs="Times New Roman"/>
                <w:sz w:val="22"/>
              </w:rPr>
              <w:t xml:space="preserve"> </w:t>
            </w:r>
            <w:hyperlink r:id="rId97" w:history="1">
              <w:r w:rsidR="00AA5697" w:rsidRPr="00A04C7E">
                <w:rPr>
                  <w:rStyle w:val="Hyperlink"/>
                  <w:rFonts w:ascii="Times New Roman" w:hAnsi="Times New Roman" w:cs="Times New Roman"/>
                  <w:sz w:val="22"/>
                </w:rPr>
                <w:t>http://dx.doi.org/10.13140/RG.2.2.22086.08000</w:t>
              </w:r>
            </w:hyperlink>
          </w:p>
        </w:tc>
      </w:tr>
      <w:tr w:rsidR="00122F17" w:rsidRPr="00A04C7E" w14:paraId="5947524F" w14:textId="77777777" w:rsidTr="008210FB">
        <w:tc>
          <w:tcPr>
            <w:tcW w:w="630" w:type="dxa"/>
          </w:tcPr>
          <w:p w14:paraId="7ACE5194" w14:textId="4DD7C65D" w:rsidR="00122F17" w:rsidRPr="00A04C7E" w:rsidRDefault="00122F17"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8948B6"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81C85D6" w14:textId="3530B2DC" w:rsidR="00122F17" w:rsidRPr="00A04C7E" w:rsidRDefault="00122F17" w:rsidP="00122F17">
            <w:pPr>
              <w:spacing w:beforeLines="60" w:before="144" w:line="240" w:lineRule="auto"/>
              <w:ind w:left="245" w:hanging="24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Reinforcement Learning in the Computer and Behavior Sciences: Methods and Opportunities</w:t>
            </w:r>
            <w:r w:rsidRPr="00A04C7E">
              <w:rPr>
                <w:rFonts w:ascii="Times New Roman" w:hAnsi="Times New Roman" w:cs="Times New Roman"/>
                <w:i/>
                <w:iCs/>
                <w:sz w:val="22"/>
              </w:rPr>
              <w:t xml:space="preserve">. </w:t>
            </w:r>
            <w:r w:rsidRPr="00A04C7E">
              <w:rPr>
                <w:rFonts w:ascii="Times New Roman" w:hAnsi="Times New Roman" w:cs="Times New Roman"/>
                <w:sz w:val="22"/>
              </w:rPr>
              <w:t>Society for the Quantitative Analysis of Behavior Annual Conference. Philadelphia, PA.</w:t>
            </w:r>
          </w:p>
        </w:tc>
      </w:tr>
      <w:tr w:rsidR="00332B4C" w:rsidRPr="00A04C7E" w14:paraId="7F7B309B" w14:textId="77777777" w:rsidTr="008210FB">
        <w:trPr>
          <w:trHeight w:val="405"/>
        </w:trPr>
        <w:tc>
          <w:tcPr>
            <w:tcW w:w="630" w:type="dxa"/>
          </w:tcPr>
          <w:p w14:paraId="4BCC465E" w14:textId="54D40810" w:rsidR="00332B4C" w:rsidRPr="00A04C7E" w:rsidRDefault="00332B4C"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88.</w:t>
            </w:r>
          </w:p>
        </w:tc>
        <w:tc>
          <w:tcPr>
            <w:tcW w:w="8910" w:type="dxa"/>
          </w:tcPr>
          <w:p w14:paraId="76B45704" w14:textId="0A94332A" w:rsidR="00332B4C" w:rsidRPr="00A04C7E" w:rsidRDefault="00332B4C" w:rsidP="00332B4C">
            <w:pPr>
              <w:spacing w:beforeLines="60" w:before="144" w:line="240" w:lineRule="auto"/>
              <w:ind w:left="281" w:right="-90" w:hanging="281"/>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Rue, H., Stevens, D., Kazemi, E. (</w:t>
            </w:r>
            <w:proofErr w:type="gramStart"/>
            <w:r w:rsidRPr="00A04C7E">
              <w:rPr>
                <w:rFonts w:ascii="Times New Roman" w:hAnsi="Times New Roman" w:cs="Times New Roman"/>
                <w:iCs/>
                <w:sz w:val="22"/>
              </w:rPr>
              <w:t>April,</w:t>
            </w:r>
            <w:proofErr w:type="gramEnd"/>
            <w:r w:rsidRPr="00A04C7E">
              <w:rPr>
                <w:rFonts w:ascii="Times New Roman" w:hAnsi="Times New Roman" w:cs="Times New Roman"/>
                <w:iCs/>
                <w:sz w:val="22"/>
              </w:rPr>
              <w:t xml:space="preserve"> 2024). AI Use Cases Along the Patient Journey. Autism Investor Summit. Los Angeles, CA. </w:t>
            </w:r>
          </w:p>
        </w:tc>
      </w:tr>
      <w:tr w:rsidR="00247A50" w:rsidRPr="00A04C7E" w14:paraId="4E4C9DB1" w14:textId="77777777" w:rsidTr="008210FB">
        <w:trPr>
          <w:trHeight w:val="405"/>
        </w:trPr>
        <w:tc>
          <w:tcPr>
            <w:tcW w:w="630" w:type="dxa"/>
          </w:tcPr>
          <w:p w14:paraId="61246557" w14:textId="407E9056"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87.</w:t>
            </w:r>
          </w:p>
        </w:tc>
        <w:tc>
          <w:tcPr>
            <w:tcW w:w="8910" w:type="dxa"/>
          </w:tcPr>
          <w:p w14:paraId="4C50AEBE" w14:textId="5CFA8107" w:rsidR="00247A50" w:rsidRPr="00A04C7E" w:rsidRDefault="00247A50" w:rsidP="00FB5083">
            <w:pPr>
              <w:spacing w:beforeLines="60" w:before="144" w:line="240" w:lineRule="auto"/>
              <w:ind w:right="-90"/>
              <w:rPr>
                <w:rFonts w:ascii="Times New Roman" w:hAnsi="Times New Roman" w:cs="Times New Roman"/>
                <w:i/>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Artificial Intelligence and Applied Behavior Analysis. Association for Professional Behavior Analysts. New Orleans, LA.</w:t>
            </w:r>
          </w:p>
        </w:tc>
      </w:tr>
      <w:tr w:rsidR="00247A50" w:rsidRPr="00A04C7E" w14:paraId="679EA85C" w14:textId="77777777" w:rsidTr="008210FB">
        <w:tc>
          <w:tcPr>
            <w:tcW w:w="630" w:type="dxa"/>
          </w:tcPr>
          <w:p w14:paraId="6C4A7401" w14:textId="04C60174" w:rsidR="00247A50" w:rsidRPr="00A04C7E" w:rsidRDefault="00247A50" w:rsidP="00FB5083">
            <w:pPr>
              <w:snapToGrid w:val="0"/>
              <w:spacing w:beforeLines="60" w:before="144" w:line="240" w:lineRule="auto"/>
              <w:rPr>
                <w:rFonts w:ascii="Times New Roman" w:hAnsi="Times New Roman" w:cs="Times New Roman"/>
                <w:color w:val="000000"/>
                <w:sz w:val="22"/>
              </w:rPr>
            </w:pPr>
            <w:r w:rsidRPr="00A04C7E">
              <w:rPr>
                <w:rFonts w:ascii="Times New Roman" w:hAnsi="Times New Roman" w:cs="Times New Roman"/>
                <w:color w:val="000000"/>
                <w:sz w:val="22"/>
              </w:rPr>
              <w:t>86.</w:t>
            </w:r>
          </w:p>
        </w:tc>
        <w:tc>
          <w:tcPr>
            <w:tcW w:w="8910" w:type="dxa"/>
          </w:tcPr>
          <w:p w14:paraId="7F5128FF" w14:textId="439200E1" w:rsidR="00247A50" w:rsidRPr="00A04C7E" w:rsidRDefault="00247A50" w:rsidP="00FB5083">
            <w:pPr>
              <w:spacing w:beforeLines="60" w:before="144" w:line="240" w:lineRule="auto"/>
              <w:ind w:left="259" w:hanging="259"/>
              <w:jc w:val="both"/>
              <w:rPr>
                <w:rFonts w:ascii="Times New Roman" w:hAnsi="Times New Roman" w:cs="Times New Roman"/>
                <w:sz w:val="22"/>
              </w:rPr>
            </w:pPr>
            <w:r w:rsidRPr="00A04C7E">
              <w:rPr>
                <w:rFonts w:ascii="Times New Roman" w:hAnsi="Times New Roman" w:cs="Times New Roman"/>
                <w:iCs/>
                <w:sz w:val="22"/>
              </w:rPr>
              <w:t>^</w:t>
            </w:r>
            <w:r w:rsidRPr="00A04C7E">
              <w:rPr>
                <w:rFonts w:ascii="Times New Roman" w:hAnsi="Times New Roman" w:cs="Times New Roman"/>
                <w:b/>
                <w:bCs/>
                <w:i/>
                <w:sz w:val="22"/>
              </w:rPr>
              <w:t>Cox, D. 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2024). </w:t>
            </w:r>
            <w:r w:rsidRPr="00A04C7E">
              <w:rPr>
                <w:rFonts w:ascii="Times New Roman" w:hAnsi="Times New Roman" w:cs="Times New Roman"/>
                <w:sz w:val="22"/>
              </w:rPr>
              <w:t xml:space="preserve">Workshop on Assessing and Influence Ethical Decision Making in Clinical Contexts. Association for Professional Behavior Analysts. New Orleans, LA. </w:t>
            </w:r>
          </w:p>
        </w:tc>
      </w:tr>
      <w:tr w:rsidR="00CB5961" w:rsidRPr="00A04C7E" w14:paraId="5F19BDE2" w14:textId="77777777" w:rsidTr="008210FB">
        <w:tc>
          <w:tcPr>
            <w:tcW w:w="630" w:type="dxa"/>
          </w:tcPr>
          <w:p w14:paraId="49946E31" w14:textId="13A2F4CD" w:rsidR="00CB5961" w:rsidRPr="00A04C7E" w:rsidRDefault="00CB5961" w:rsidP="00FB5083">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85.</w:t>
            </w:r>
          </w:p>
        </w:tc>
        <w:tc>
          <w:tcPr>
            <w:tcW w:w="8910" w:type="dxa"/>
          </w:tcPr>
          <w:p w14:paraId="5E543247" w14:textId="72DD5364" w:rsidR="00CB5961" w:rsidRPr="00A04C7E" w:rsidRDefault="00CB5961" w:rsidP="00CB596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August,</w:t>
            </w:r>
            <w:proofErr w:type="gramEnd"/>
            <w:r w:rsidRPr="00A04C7E">
              <w:rPr>
                <w:rFonts w:ascii="Times New Roman" w:hAnsi="Times New Roman" w:cs="Times New Roman"/>
                <w:iCs/>
                <w:sz w:val="22"/>
              </w:rPr>
              <w:t xml:space="preserve"> 2023). Ethical artificial intelligence: </w:t>
            </w:r>
            <w:r w:rsidR="00B7300C" w:rsidRPr="00A04C7E">
              <w:rPr>
                <w:rFonts w:ascii="Times New Roman" w:hAnsi="Times New Roman" w:cs="Times New Roman"/>
                <w:iCs/>
                <w:sz w:val="22"/>
              </w:rPr>
              <w:t>Topics</w:t>
            </w:r>
            <w:r w:rsidRPr="00A04C7E">
              <w:rPr>
                <w:rFonts w:ascii="Times New Roman" w:hAnsi="Times New Roman" w:cs="Times New Roman"/>
                <w:iCs/>
                <w:sz w:val="22"/>
              </w:rPr>
              <w:t xml:space="preserve"> important to </w:t>
            </w:r>
            <w:r w:rsidR="00B7300C" w:rsidRPr="00A04C7E">
              <w:rPr>
                <w:rFonts w:ascii="Times New Roman" w:hAnsi="Times New Roman" w:cs="Times New Roman"/>
                <w:iCs/>
                <w:sz w:val="22"/>
              </w:rPr>
              <w:t xml:space="preserve">behavior analytic </w:t>
            </w:r>
            <w:r w:rsidRPr="00A04C7E">
              <w:rPr>
                <w:rFonts w:ascii="Times New Roman" w:hAnsi="Times New Roman" w:cs="Times New Roman"/>
                <w:iCs/>
                <w:sz w:val="22"/>
              </w:rPr>
              <w:t xml:space="preserve">research, education, and practice. Cambridge Center Annual Ethics Conference. Beverly, MA. </w:t>
            </w:r>
          </w:p>
        </w:tc>
      </w:tr>
      <w:tr w:rsidR="00E55B2A" w:rsidRPr="00A04C7E" w14:paraId="061C39CD" w14:textId="77777777" w:rsidTr="008210FB">
        <w:tc>
          <w:tcPr>
            <w:tcW w:w="630" w:type="dxa"/>
          </w:tcPr>
          <w:p w14:paraId="1B88D6C4" w14:textId="7E09E89A"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4</w:t>
            </w:r>
            <w:r w:rsidR="00E55B2A" w:rsidRPr="00A04C7E">
              <w:rPr>
                <w:rFonts w:ascii="Times New Roman" w:hAnsi="Times New Roman" w:cs="Times New Roman"/>
                <w:color w:val="000000"/>
                <w:sz w:val="22"/>
              </w:rPr>
              <w:t>.</w:t>
            </w:r>
          </w:p>
        </w:tc>
        <w:tc>
          <w:tcPr>
            <w:tcW w:w="8910" w:type="dxa"/>
          </w:tcPr>
          <w:p w14:paraId="6BA3CDD4" w14:textId="5594B811"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Sosine, J.,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Robots as ends in themselves: How robots can teach us about behavioral principles.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 </w:t>
            </w:r>
          </w:p>
        </w:tc>
      </w:tr>
      <w:tr w:rsidR="00E55B2A" w:rsidRPr="00A04C7E" w14:paraId="0B023990" w14:textId="77777777" w:rsidTr="008210FB">
        <w:tc>
          <w:tcPr>
            <w:tcW w:w="630" w:type="dxa"/>
          </w:tcPr>
          <w:p w14:paraId="1045CCE8" w14:textId="601BF4C8"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8</w:t>
            </w:r>
            <w:r w:rsidR="00947EA5" w:rsidRPr="00A04C7E">
              <w:rPr>
                <w:rFonts w:ascii="Times New Roman" w:hAnsi="Times New Roman" w:cs="Times New Roman"/>
                <w:color w:val="000000"/>
                <w:sz w:val="22"/>
              </w:rPr>
              <w:t>3</w:t>
            </w:r>
            <w:r w:rsidR="00E55B2A" w:rsidRPr="00A04C7E">
              <w:rPr>
                <w:rFonts w:ascii="Times New Roman" w:hAnsi="Times New Roman" w:cs="Times New Roman"/>
                <w:color w:val="000000"/>
                <w:sz w:val="22"/>
              </w:rPr>
              <w:t>.</w:t>
            </w:r>
          </w:p>
        </w:tc>
        <w:tc>
          <w:tcPr>
            <w:tcW w:w="8910" w:type="dxa"/>
          </w:tcPr>
          <w:p w14:paraId="60D29DF2" w14:textId="16E27A36" w:rsidR="00E55B2A" w:rsidRPr="00A04C7E" w:rsidRDefault="00E55B2A"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Sosine, J.,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r w:rsidR="00882CC6" w:rsidRPr="00A04C7E">
              <w:rPr>
                <w:rFonts w:ascii="Times New Roman" w:hAnsi="Times New Roman" w:cs="Times New Roman"/>
                <w:b/>
                <w:i/>
                <w:sz w:val="22"/>
              </w:rPr>
              <w:t>`</w:t>
            </w:r>
            <w:r w:rsidRPr="00A04C7E">
              <w:rPr>
                <w:rFonts w:ascii="Times New Roman" w:hAnsi="Times New Roman" w:cs="Times New Roman"/>
                <w:iCs/>
                <w:sz w:val="22"/>
              </w:rPr>
              <w:t xml:space="preserve">Javed, A., &amp; </w:t>
            </w:r>
            <w:r w:rsidR="00882CC6" w:rsidRPr="00A04C7E">
              <w:rPr>
                <w:rFonts w:ascii="Times New Roman" w:hAnsi="Times New Roman" w:cs="Times New Roman"/>
                <w:b/>
                <w:i/>
                <w:sz w:val="22"/>
              </w:rPr>
              <w:t>`</w:t>
            </w:r>
            <w:r w:rsidRPr="00A04C7E">
              <w:rPr>
                <w:rFonts w:ascii="Times New Roman" w:hAnsi="Times New Roman" w:cs="Times New Roman"/>
                <w:iCs/>
                <w:sz w:val="22"/>
              </w:rPr>
              <w:t>Sotomayor, J.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 Squirreling Around: A simple setup to study Sciuridae as they scurry for science.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E55B2A" w:rsidRPr="00A04C7E" w14:paraId="74646843" w14:textId="77777777" w:rsidTr="008210FB">
        <w:tc>
          <w:tcPr>
            <w:tcW w:w="630" w:type="dxa"/>
          </w:tcPr>
          <w:p w14:paraId="6F670B52" w14:textId="1F5154D3" w:rsidR="00E55B2A"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w:t>
            </w:r>
            <w:r w:rsidR="00947EA5" w:rsidRPr="00A04C7E">
              <w:rPr>
                <w:rFonts w:ascii="Times New Roman" w:hAnsi="Times New Roman" w:cs="Times New Roman"/>
                <w:color w:val="000000"/>
                <w:sz w:val="22"/>
              </w:rPr>
              <w:t>2</w:t>
            </w:r>
            <w:r w:rsidR="00E55B2A" w:rsidRPr="00A04C7E">
              <w:rPr>
                <w:rFonts w:ascii="Times New Roman" w:hAnsi="Times New Roman" w:cs="Times New Roman"/>
                <w:color w:val="000000"/>
                <w:sz w:val="22"/>
              </w:rPr>
              <w:t>.</w:t>
            </w:r>
          </w:p>
        </w:tc>
        <w:tc>
          <w:tcPr>
            <w:tcW w:w="8910" w:type="dxa"/>
          </w:tcPr>
          <w:p w14:paraId="5F2A49F7" w14:textId="4FA62F49" w:rsidR="00E55B2A" w:rsidRPr="00A04C7E" w:rsidRDefault="00882CC6"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i/>
                <w:sz w:val="22"/>
              </w:rPr>
              <w:t>`</w:t>
            </w:r>
            <w:r w:rsidR="00E55B2A" w:rsidRPr="00A04C7E">
              <w:rPr>
                <w:rFonts w:ascii="Times New Roman" w:hAnsi="Times New Roman" w:cs="Times New Roman"/>
                <w:iCs/>
                <w:sz w:val="22"/>
              </w:rPr>
              <w:t xml:space="preserve">Javed, A., </w:t>
            </w:r>
            <w:r w:rsidR="00E55B2A" w:rsidRPr="00A04C7E">
              <w:rPr>
                <w:rFonts w:ascii="Times New Roman" w:hAnsi="Times New Roman" w:cs="Times New Roman"/>
                <w:b/>
                <w:bCs/>
                <w:i/>
                <w:sz w:val="22"/>
              </w:rPr>
              <w:t>Cox, D.J.</w:t>
            </w:r>
            <w:r w:rsidR="00E55B2A" w:rsidRPr="00A04C7E">
              <w:rPr>
                <w:rFonts w:ascii="Times New Roman" w:hAnsi="Times New Roman" w:cs="Times New Roman"/>
                <w:iCs/>
                <w:sz w:val="22"/>
              </w:rPr>
              <w:t xml:space="preserve">, Sosine, J., &amp; </w:t>
            </w:r>
            <w:r w:rsidRPr="00A04C7E">
              <w:rPr>
                <w:rFonts w:ascii="Times New Roman" w:hAnsi="Times New Roman" w:cs="Times New Roman"/>
                <w:b/>
                <w:i/>
                <w:sz w:val="22"/>
              </w:rPr>
              <w:t>`</w:t>
            </w:r>
            <w:r w:rsidR="00E55B2A" w:rsidRPr="00A04C7E">
              <w:rPr>
                <w:rFonts w:ascii="Times New Roman" w:hAnsi="Times New Roman" w:cs="Times New Roman"/>
                <w:iCs/>
                <w:sz w:val="22"/>
              </w:rPr>
              <w:t>Sotomayor, J. (</w:t>
            </w:r>
            <w:proofErr w:type="gramStart"/>
            <w:r w:rsidR="00E55B2A" w:rsidRPr="00A04C7E">
              <w:rPr>
                <w:rFonts w:ascii="Times New Roman" w:hAnsi="Times New Roman" w:cs="Times New Roman"/>
                <w:iCs/>
                <w:sz w:val="22"/>
              </w:rPr>
              <w:t>May,</w:t>
            </w:r>
            <w:proofErr w:type="gramEnd"/>
            <w:r w:rsidR="00E55B2A" w:rsidRPr="00A04C7E">
              <w:rPr>
                <w:rFonts w:ascii="Times New Roman" w:hAnsi="Times New Roman" w:cs="Times New Roman"/>
                <w:iCs/>
                <w:sz w:val="22"/>
              </w:rPr>
              <w:t xml:space="preserve"> 2023). Back porch studies: Not a </w:t>
            </w:r>
            <w:proofErr w:type="spellStart"/>
            <w:r w:rsidR="00E55B2A" w:rsidRPr="00A04C7E">
              <w:rPr>
                <w:rFonts w:ascii="Times New Roman" w:hAnsi="Times New Roman" w:cs="Times New Roman"/>
                <w:iCs/>
                <w:sz w:val="22"/>
              </w:rPr>
              <w:t>birden</w:t>
            </w:r>
            <w:proofErr w:type="spellEnd"/>
            <w:r w:rsidR="00E55B2A" w:rsidRPr="00A04C7E">
              <w:rPr>
                <w:rFonts w:ascii="Times New Roman" w:hAnsi="Times New Roman" w:cs="Times New Roman"/>
                <w:iCs/>
                <w:sz w:val="22"/>
              </w:rPr>
              <w:t xml:space="preserve"> at all. Association for Behavior Analysis International 49</w:t>
            </w:r>
            <w:r w:rsidR="00E55B2A" w:rsidRPr="00A04C7E">
              <w:rPr>
                <w:rFonts w:ascii="Times New Roman" w:hAnsi="Times New Roman" w:cs="Times New Roman"/>
                <w:iCs/>
                <w:sz w:val="22"/>
                <w:vertAlign w:val="superscript"/>
              </w:rPr>
              <w:t>th</w:t>
            </w:r>
            <w:r w:rsidR="00E55B2A" w:rsidRPr="00A04C7E">
              <w:rPr>
                <w:rFonts w:ascii="Times New Roman" w:hAnsi="Times New Roman" w:cs="Times New Roman"/>
                <w:iCs/>
                <w:sz w:val="22"/>
              </w:rPr>
              <w:t xml:space="preserve"> Annual Convention. Denver, CO.</w:t>
            </w:r>
          </w:p>
        </w:tc>
      </w:tr>
      <w:tr w:rsidR="00882CC6" w:rsidRPr="00A04C7E" w14:paraId="7E9A214C" w14:textId="77777777" w:rsidTr="008210FB">
        <w:tc>
          <w:tcPr>
            <w:tcW w:w="630" w:type="dxa"/>
          </w:tcPr>
          <w:p w14:paraId="5BF4A4DD" w14:textId="0418FF3D"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81</w:t>
            </w:r>
            <w:r w:rsidR="00882CC6" w:rsidRPr="00A04C7E">
              <w:rPr>
                <w:rFonts w:ascii="Times New Roman" w:hAnsi="Times New Roman" w:cs="Times New Roman"/>
                <w:color w:val="000000"/>
                <w:sz w:val="22"/>
              </w:rPr>
              <w:t>.</w:t>
            </w:r>
          </w:p>
        </w:tc>
        <w:tc>
          <w:tcPr>
            <w:tcW w:w="8910" w:type="dxa"/>
          </w:tcPr>
          <w:p w14:paraId="5365AC91" w14:textId="64B4E2F0" w:rsidR="00882CC6" w:rsidRPr="00A04C7E" w:rsidRDefault="00401C9E"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Kinsella, A.,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&amp; </w:t>
            </w:r>
            <w:r w:rsidRPr="00A04C7E">
              <w:rPr>
                <w:rFonts w:ascii="Times New Roman" w:hAnsi="Times New Roman" w:cs="Times New Roman"/>
                <w:b/>
                <w:i/>
                <w:sz w:val="20"/>
                <w:szCs w:val="20"/>
              </w:rPr>
              <w:t>`</w:t>
            </w:r>
            <w:r w:rsidRPr="00A04C7E">
              <w:rPr>
                <w:rFonts w:ascii="Times New Roman" w:hAnsi="Times New Roman" w:cs="Times New Roman"/>
                <w:bCs/>
                <w:iCs/>
                <w:sz w:val="22"/>
              </w:rPr>
              <w:t>Javed, A.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Influence of televisibility and harm probability on clinical-ethical decision-making.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712DF043" w14:textId="77777777" w:rsidTr="008210FB">
        <w:tc>
          <w:tcPr>
            <w:tcW w:w="630" w:type="dxa"/>
          </w:tcPr>
          <w:p w14:paraId="4EDD06B3" w14:textId="0E4232D8" w:rsidR="00882CC6"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80</w:t>
            </w:r>
            <w:r w:rsidR="00882CC6" w:rsidRPr="00A04C7E">
              <w:rPr>
                <w:rFonts w:ascii="Times New Roman" w:hAnsi="Times New Roman" w:cs="Times New Roman"/>
                <w:color w:val="000000"/>
                <w:sz w:val="22"/>
              </w:rPr>
              <w:t>.</w:t>
            </w:r>
          </w:p>
        </w:tc>
        <w:tc>
          <w:tcPr>
            <w:tcW w:w="8910" w:type="dxa"/>
          </w:tcPr>
          <w:p w14:paraId="1056E8CE" w14:textId="731EF64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0"/>
                <w:szCs w:val="20"/>
              </w:rPr>
              <w:t>`</w:t>
            </w:r>
            <w:r w:rsidRPr="00A04C7E">
              <w:rPr>
                <w:rFonts w:ascii="Times New Roman" w:hAnsi="Times New Roman" w:cs="Times New Roman"/>
                <w:bCs/>
                <w:iCs/>
                <w:sz w:val="22"/>
              </w:rPr>
              <w:t xml:space="preserve">Cordeiro, M.C., Carneiro, A.C., </w:t>
            </w:r>
            <w:proofErr w:type="spellStart"/>
            <w:r w:rsidRPr="00A04C7E">
              <w:rPr>
                <w:rFonts w:ascii="Times New Roman" w:hAnsi="Times New Roman" w:cs="Times New Roman"/>
                <w:bCs/>
                <w:iCs/>
                <w:sz w:val="22"/>
              </w:rPr>
              <w:t>Asfora</w:t>
            </w:r>
            <w:proofErr w:type="spellEnd"/>
            <w:r w:rsidRPr="00A04C7E">
              <w:rPr>
                <w:rFonts w:ascii="Times New Roman" w:hAnsi="Times New Roman" w:cs="Times New Roman"/>
                <w:bCs/>
                <w:iCs/>
                <w:sz w:val="22"/>
              </w:rPr>
              <w:t xml:space="preserve">, L., Miguel, C.F. &amp; </w:t>
            </w: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Evidence for a practical model of behavior analytic instruction in public health systems in Brazil.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3336031" w14:textId="77777777" w:rsidTr="008210FB">
        <w:tc>
          <w:tcPr>
            <w:tcW w:w="630" w:type="dxa"/>
          </w:tcPr>
          <w:p w14:paraId="10940FC2" w14:textId="365DA859"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1B2D4817" w14:textId="19CEC29F" w:rsidR="00882CC6" w:rsidRPr="00A04C7E" w:rsidRDefault="00401C9E" w:rsidP="001608D5">
            <w:pPr>
              <w:spacing w:beforeLines="60" w:before="144" w:after="12" w:line="240" w:lineRule="auto"/>
              <w:ind w:left="252" w:hanging="252"/>
              <w:jc w:val="both"/>
              <w:rPr>
                <w:rFonts w:ascii="Times New Roman" w:hAnsi="Times New Roman" w:cs="Times New Roman"/>
                <w:bCs/>
                <w:iCs/>
                <w:sz w:val="20"/>
                <w:szCs w:val="20"/>
              </w:rPr>
            </w:pPr>
            <w:r w:rsidRPr="00A04C7E">
              <w:rPr>
                <w:rFonts w:ascii="Times New Roman" w:hAnsi="Times New Roman" w:cs="Times New Roman"/>
                <w:iCs/>
                <w:sz w:val="22"/>
              </w:rPr>
              <w:t xml:space="preserve">Jennings, A., &amp; </w:t>
            </w:r>
            <w:r w:rsidRPr="00A04C7E">
              <w:rPr>
                <w:rFonts w:ascii="Times New Roman" w:hAnsi="Times New Roman" w:cs="Times New Roman"/>
                <w:b/>
                <w:bCs/>
                <w:i/>
                <w:sz w:val="22"/>
              </w:rPr>
              <w:t xml:space="preserve">Cox, D.J. </w:t>
            </w:r>
            <w:r w:rsidRPr="00A04C7E">
              <w:rPr>
                <w:rFonts w:ascii="Times New Roman" w:hAnsi="Times New Roman" w:cs="Times New Roman"/>
                <w:iCs/>
                <w:sz w:val="22"/>
              </w:rPr>
              <w:t>(</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2023).</w:t>
            </w:r>
            <w:r w:rsidRPr="00A04C7E">
              <w:rPr>
                <w:rFonts w:ascii="Times New Roman" w:hAnsi="Times New Roman" w:cs="Times New Roman"/>
                <w:b/>
                <w:bCs/>
                <w:i/>
                <w:sz w:val="22"/>
              </w:rPr>
              <w:t xml:space="preserve"> </w:t>
            </w:r>
            <w:r w:rsidRPr="00A04C7E">
              <w:rPr>
                <w:rFonts w:ascii="Times New Roman" w:hAnsi="Times New Roman" w:cs="Times New Roman"/>
                <w:iCs/>
                <w:sz w:val="22"/>
              </w:rPr>
              <w:t>The ethical use of artificial intelligence in applied behavior analysis: Some data &amp; conversations starters. 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882CC6" w:rsidRPr="00A04C7E" w14:paraId="3EB05D4E" w14:textId="77777777" w:rsidTr="008210FB">
        <w:tc>
          <w:tcPr>
            <w:tcW w:w="630" w:type="dxa"/>
          </w:tcPr>
          <w:p w14:paraId="669ABDE2" w14:textId="6095C315" w:rsidR="00882CC6" w:rsidRPr="00A04C7E" w:rsidRDefault="00882CC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w:t>
            </w:r>
            <w:r w:rsidR="00947EA5"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59737DDD" w14:textId="4593B0E4" w:rsidR="00882CC6" w:rsidRPr="00A04C7E" w:rsidRDefault="00882CC6"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w:t>
            </w:r>
            <w:proofErr w:type="spellStart"/>
            <w:r w:rsidRPr="00A04C7E">
              <w:rPr>
                <w:rFonts w:ascii="Times New Roman" w:hAnsi="Times New Roman" w:cs="Times New Roman"/>
                <w:bCs/>
                <w:iCs/>
                <w:sz w:val="22"/>
              </w:rPr>
              <w:t>Bukszpan</w:t>
            </w:r>
            <w:proofErr w:type="spellEnd"/>
            <w:r w:rsidRPr="00A04C7E">
              <w:rPr>
                <w:rFonts w:ascii="Times New Roman" w:hAnsi="Times New Roman" w:cs="Times New Roman"/>
                <w:bCs/>
                <w:iCs/>
                <w:sz w:val="22"/>
              </w:rPr>
              <w:t xml:space="preserve">, A.R., </w:t>
            </w:r>
            <w:r w:rsidRPr="00A04C7E">
              <w:rPr>
                <w:rFonts w:ascii="Times New Roman" w:hAnsi="Times New Roman" w:cs="Times New Roman"/>
                <w:b/>
                <w:i/>
                <w:sz w:val="22"/>
              </w:rPr>
              <w:t xml:space="preserve">Cox, D.J., </w:t>
            </w:r>
            <w:r w:rsidRPr="00A04C7E">
              <w:rPr>
                <w:rFonts w:ascii="Times New Roman" w:hAnsi="Times New Roman" w:cs="Times New Roman"/>
                <w:bCs/>
                <w:iCs/>
                <w:sz w:val="22"/>
              </w:rPr>
              <w:t>&amp; Lovelace, V.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Delay discounting in ultramarathon runners: Identifying the indifference point in finishing the Barkley’s Fall Classic. </w:t>
            </w:r>
            <w:r w:rsidRPr="00A04C7E">
              <w:rPr>
                <w:rFonts w:ascii="Times New Roman" w:hAnsi="Times New Roman" w:cs="Times New Roman"/>
                <w:iCs/>
                <w:sz w:val="22"/>
              </w:rPr>
              <w:t>Association for Behavior Analysis International 49</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Denver, CO.</w:t>
            </w:r>
          </w:p>
        </w:tc>
      </w:tr>
      <w:tr w:rsidR="00947EA5" w:rsidRPr="00A04C7E" w14:paraId="619CB93E" w14:textId="77777777" w:rsidTr="008210FB">
        <w:tc>
          <w:tcPr>
            <w:tcW w:w="630" w:type="dxa"/>
          </w:tcPr>
          <w:p w14:paraId="318E511C" w14:textId="64F35457" w:rsidR="00947EA5" w:rsidRPr="00A04C7E" w:rsidRDefault="00947EA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77.</w:t>
            </w:r>
          </w:p>
        </w:tc>
        <w:tc>
          <w:tcPr>
            <w:tcW w:w="8910" w:type="dxa"/>
          </w:tcPr>
          <w:p w14:paraId="3BCA7950" w14:textId="3CA4FBA5" w:rsidR="00947EA5" w:rsidRPr="00A04C7E" w:rsidRDefault="00947EA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May,</w:t>
            </w:r>
            <w:proofErr w:type="gramEnd"/>
            <w:r w:rsidRPr="00A04C7E">
              <w:rPr>
                <w:rFonts w:ascii="Times New Roman" w:hAnsi="Times New Roman" w:cs="Times New Roman"/>
                <w:bCs/>
                <w:iCs/>
                <w:sz w:val="22"/>
              </w:rPr>
              <w:t xml:space="preserve"> 2023). Mapping the landscape of quantitative models of behavior-environment relations. </w:t>
            </w:r>
            <w:r w:rsidRPr="00A04C7E">
              <w:rPr>
                <w:rFonts w:ascii="Times New Roman" w:hAnsi="Times New Roman" w:cs="Times New Roman"/>
                <w:bCs/>
                <w:i/>
                <w:sz w:val="22"/>
              </w:rPr>
              <w:t>45</w:t>
            </w:r>
            <w:r w:rsidRPr="00A04C7E">
              <w:rPr>
                <w:rFonts w:ascii="Times New Roman" w:hAnsi="Times New Roman" w:cs="Times New Roman"/>
                <w:bCs/>
                <w:i/>
                <w:sz w:val="22"/>
                <w:vertAlign w:val="superscript"/>
              </w:rPr>
              <w:t>th</w:t>
            </w:r>
            <w:r w:rsidRPr="00A04C7E">
              <w:rPr>
                <w:rFonts w:ascii="Times New Roman" w:hAnsi="Times New Roman" w:cs="Times New Roman"/>
                <w:bCs/>
                <w:i/>
                <w:sz w:val="22"/>
              </w:rPr>
              <w:t xml:space="preserve"> Meeting of the Society for the Quantitative Analyses of Behavior</w:t>
            </w:r>
            <w:r w:rsidRPr="00A04C7E">
              <w:rPr>
                <w:rFonts w:ascii="Times New Roman" w:hAnsi="Times New Roman" w:cs="Times New Roman"/>
                <w:bCs/>
                <w:iCs/>
                <w:sz w:val="22"/>
              </w:rPr>
              <w:t xml:space="preserve">. Denver, CO. </w:t>
            </w:r>
          </w:p>
        </w:tc>
      </w:tr>
      <w:tr w:rsidR="3DF1394D" w:rsidRPr="00A04C7E" w14:paraId="46FD699E" w14:textId="77777777" w:rsidTr="008210FB">
        <w:trPr>
          <w:trHeight w:val="300"/>
        </w:trPr>
        <w:tc>
          <w:tcPr>
            <w:tcW w:w="630" w:type="dxa"/>
          </w:tcPr>
          <w:p w14:paraId="7EDFB543" w14:textId="51DED120"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77.</w:t>
            </w:r>
          </w:p>
        </w:tc>
        <w:tc>
          <w:tcPr>
            <w:tcW w:w="8910" w:type="dxa"/>
          </w:tcPr>
          <w:p w14:paraId="35461E68" w14:textId="16F1DBC8" w:rsidR="001608D5" w:rsidRPr="00A04C7E" w:rsidRDefault="3DF1394D"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spellStart"/>
            <w:r w:rsidRPr="00A04C7E">
              <w:rPr>
                <w:rFonts w:ascii="Times New Roman" w:hAnsi="Times New Roman" w:cs="Times New Roman"/>
                <w:sz w:val="22"/>
              </w:rPr>
              <w:t>Rauws</w:t>
            </w:r>
            <w:proofErr w:type="spellEnd"/>
            <w:r w:rsidRPr="00A04C7E">
              <w:rPr>
                <w:rFonts w:ascii="Times New Roman" w:hAnsi="Times New Roman" w:cs="Times New Roman"/>
                <w:sz w:val="22"/>
              </w:rPr>
              <w:t>, M., &amp; Gorter,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2023). AI 101: An Expert Led Discussion. National Behavioral Consortium. Boulder, CO.</w:t>
            </w:r>
          </w:p>
        </w:tc>
      </w:tr>
      <w:tr w:rsidR="3DF1394D" w:rsidRPr="00A04C7E" w14:paraId="6870C0FA" w14:textId="77777777" w:rsidTr="008210FB">
        <w:trPr>
          <w:trHeight w:val="300"/>
        </w:trPr>
        <w:tc>
          <w:tcPr>
            <w:tcW w:w="630" w:type="dxa"/>
          </w:tcPr>
          <w:p w14:paraId="3AF645B7" w14:textId="49B60F0F" w:rsidR="3DF1394D" w:rsidRPr="00A04C7E" w:rsidRDefault="3DF1394D" w:rsidP="001608D5">
            <w:pPr>
              <w:spacing w:beforeLines="60" w:before="144" w:after="12" w:line="240" w:lineRule="auto"/>
              <w:rPr>
                <w:rFonts w:ascii="Times New Roman" w:hAnsi="Times New Roman" w:cs="Times New Roman"/>
                <w:color w:val="000000" w:themeColor="text1"/>
                <w:sz w:val="22"/>
              </w:rPr>
            </w:pPr>
            <w:r w:rsidRPr="00A04C7E">
              <w:rPr>
                <w:rFonts w:ascii="Times New Roman" w:hAnsi="Times New Roman" w:cs="Times New Roman"/>
                <w:color w:val="000000" w:themeColor="text1"/>
                <w:sz w:val="22"/>
              </w:rPr>
              <w:t>76.</w:t>
            </w:r>
          </w:p>
        </w:tc>
        <w:tc>
          <w:tcPr>
            <w:tcW w:w="8910" w:type="dxa"/>
          </w:tcPr>
          <w:p w14:paraId="0844841B" w14:textId="25DDFF01" w:rsidR="3DF1394D" w:rsidRPr="00A04C7E" w:rsidRDefault="3DF1394D" w:rsidP="001608D5">
            <w:pPr>
              <w:spacing w:beforeLines="60" w:before="144" w:after="12" w:line="240" w:lineRule="auto"/>
              <w:ind w:left="252" w:hanging="252"/>
              <w:jc w:val="both"/>
              <w:rPr>
                <w:rFonts w:ascii="Times New Roman" w:hAnsi="Times New Roman" w:cs="Times New Roman"/>
                <w:b/>
                <w:bCs/>
                <w:i/>
                <w:iCs/>
                <w:sz w:val="22"/>
              </w:rPr>
            </w:pPr>
            <w:r w:rsidRPr="00A04C7E">
              <w:rPr>
                <w:rFonts w:ascii="Times New Roman" w:hAnsi="Times New Roman" w:cs="Times New Roman"/>
                <w:sz w:val="22"/>
              </w:rPr>
              <w:t xml:space="preserve">D’Ambrosio, D., </w:t>
            </w:r>
            <w:r w:rsidRPr="00A04C7E">
              <w:rPr>
                <w:rFonts w:ascii="Times New Roman" w:hAnsi="Times New Roman" w:cs="Times New Roman"/>
                <w:b/>
                <w:bCs/>
                <w:i/>
                <w:iCs/>
                <w:sz w:val="22"/>
              </w:rPr>
              <w:t>Cox, D.J.</w:t>
            </w:r>
            <w:r w:rsidRPr="00A04C7E">
              <w:rPr>
                <w:rFonts w:ascii="Times New Roman" w:hAnsi="Times New Roman" w:cs="Times New Roman"/>
                <w:sz w:val="22"/>
              </w:rPr>
              <w:t>, &amp; Peters, J. (May, 203). Man</w:t>
            </w:r>
            <w:r w:rsidR="001608D5" w:rsidRPr="00A04C7E">
              <w:rPr>
                <w:rFonts w:ascii="Times New Roman" w:hAnsi="Times New Roman" w:cs="Times New Roman"/>
                <w:sz w:val="22"/>
              </w:rPr>
              <w:t>a</w:t>
            </w:r>
            <w:r w:rsidRPr="00A04C7E">
              <w:rPr>
                <w:rFonts w:ascii="Times New Roman" w:hAnsi="Times New Roman" w:cs="Times New Roman"/>
                <w:sz w:val="22"/>
              </w:rPr>
              <w:t>ging autism in BHO settings: Solutions and opportunities. National Behavioral Consortium. Boulder, CO.</w:t>
            </w:r>
          </w:p>
        </w:tc>
      </w:tr>
      <w:tr w:rsidR="00DA32BF" w:rsidRPr="00A04C7E" w14:paraId="6B2A7A54" w14:textId="77777777" w:rsidTr="008210FB">
        <w:tc>
          <w:tcPr>
            <w:tcW w:w="630" w:type="dxa"/>
          </w:tcPr>
          <w:p w14:paraId="44D8F024" w14:textId="2584A5F7"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75.</w:t>
            </w:r>
          </w:p>
        </w:tc>
        <w:tc>
          <w:tcPr>
            <w:tcW w:w="8910" w:type="dxa"/>
          </w:tcPr>
          <w:p w14:paraId="51815F1B" w14:textId="02958C2C" w:rsidR="00DA32BF" w:rsidRPr="00A04C7E" w:rsidRDefault="00DA32BF"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lang w:val="fr-FR"/>
              </w:rPr>
              <w:t xml:space="preserve">Page, S., Kazemi, E., &amp; </w:t>
            </w:r>
            <w:r w:rsidRPr="00A04C7E">
              <w:rPr>
                <w:rFonts w:ascii="Times New Roman" w:hAnsi="Times New Roman" w:cs="Times New Roman"/>
                <w:b/>
                <w:bCs/>
                <w:i/>
                <w:sz w:val="22"/>
                <w:lang w:val="fr-FR"/>
              </w:rPr>
              <w:t>Cox, D.J.</w:t>
            </w:r>
            <w:r w:rsidRPr="00A04C7E">
              <w:rPr>
                <w:rFonts w:ascii="Times New Roman" w:hAnsi="Times New Roman" w:cs="Times New Roman"/>
                <w:iCs/>
                <w:sz w:val="22"/>
                <w:lang w:val="fr-FR"/>
              </w:rPr>
              <w:t xml:space="preserve"> (Sep, 2022). </w:t>
            </w:r>
            <w:r w:rsidRPr="00A04C7E">
              <w:rPr>
                <w:rFonts w:ascii="Times New Roman" w:hAnsi="Times New Roman" w:cs="Times New Roman"/>
                <w:iCs/>
                <w:sz w:val="22"/>
              </w:rPr>
              <w:t xml:space="preserve">Organizational outcome data: What’s </w:t>
            </w:r>
            <w:proofErr w:type="spellStart"/>
            <w:r w:rsidRPr="00A04C7E">
              <w:rPr>
                <w:rFonts w:ascii="Times New Roman" w:hAnsi="Times New Roman" w:cs="Times New Roman"/>
                <w:iCs/>
                <w:sz w:val="22"/>
              </w:rPr>
              <w:t>ya</w:t>
            </w:r>
            <w:proofErr w:type="spellEnd"/>
            <w:r w:rsidRPr="00A04C7E">
              <w:rPr>
                <w:rFonts w:ascii="Times New Roman" w:hAnsi="Times New Roman" w:cs="Times New Roman"/>
                <w:iCs/>
                <w:sz w:val="22"/>
              </w:rPr>
              <w:t xml:space="preserve"> bench…</w:t>
            </w:r>
            <w:proofErr w:type="gramStart"/>
            <w:r w:rsidRPr="00A04C7E">
              <w:rPr>
                <w:rFonts w:ascii="Times New Roman" w:hAnsi="Times New Roman" w:cs="Times New Roman"/>
                <w:iCs/>
                <w:sz w:val="22"/>
              </w:rPr>
              <w:t>mark?.</w:t>
            </w:r>
            <w:proofErr w:type="gramEnd"/>
            <w:r w:rsidRPr="00A04C7E">
              <w:rPr>
                <w:rFonts w:ascii="Times New Roman" w:hAnsi="Times New Roman" w:cs="Times New Roman"/>
                <w:iCs/>
                <w:sz w:val="22"/>
              </w:rPr>
              <w:t xml:space="preserve">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 </w:t>
            </w:r>
          </w:p>
        </w:tc>
      </w:tr>
      <w:tr w:rsidR="00DA32BF" w:rsidRPr="00A04C7E" w14:paraId="22F4A670" w14:textId="77777777" w:rsidTr="008210FB">
        <w:tc>
          <w:tcPr>
            <w:tcW w:w="630" w:type="dxa"/>
          </w:tcPr>
          <w:p w14:paraId="57A3DB74" w14:textId="4F0AD6CD"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74.</w:t>
            </w:r>
          </w:p>
        </w:tc>
        <w:tc>
          <w:tcPr>
            <w:tcW w:w="8910" w:type="dxa"/>
          </w:tcPr>
          <w:p w14:paraId="4426E38E" w14:textId="46907A66"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Williams, N.,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Exploring indicators of healthy business practices and high-quality applied behavior analysis services.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DA32BF" w:rsidRPr="00A04C7E" w14:paraId="429EF3A6" w14:textId="77777777" w:rsidTr="008210FB">
        <w:tc>
          <w:tcPr>
            <w:tcW w:w="630" w:type="dxa"/>
          </w:tcPr>
          <w:p w14:paraId="1EA1E717" w14:textId="4657D7C6" w:rsidR="00DA32BF" w:rsidRPr="00A04C7E" w:rsidRDefault="00DA32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73.</w:t>
            </w:r>
          </w:p>
        </w:tc>
        <w:tc>
          <w:tcPr>
            <w:tcW w:w="8910" w:type="dxa"/>
          </w:tcPr>
          <w:p w14:paraId="442B0D03" w14:textId="134ACC63" w:rsidR="00DA32BF" w:rsidRPr="00A04C7E" w:rsidRDefault="00DA32BF" w:rsidP="001608D5">
            <w:pPr>
              <w:spacing w:beforeLines="60" w:before="144" w:after="12" w:line="240" w:lineRule="auto"/>
              <w:ind w:left="252" w:hanging="252"/>
              <w:jc w:val="both"/>
              <w:rPr>
                <w:rFonts w:ascii="Times New Roman" w:hAnsi="Times New Roman" w:cs="Times New Roman"/>
                <w:i/>
                <w:sz w:val="22"/>
              </w:rPr>
            </w:pPr>
            <w:r w:rsidRPr="00A04C7E">
              <w:rPr>
                <w:rFonts w:ascii="Times New Roman" w:hAnsi="Times New Roman" w:cs="Times New Roman"/>
                <w:iCs/>
                <w:sz w:val="22"/>
              </w:rPr>
              <w:t xml:space="preserve">Kazemi, E., Friddle, M.,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Sep,</w:t>
            </w:r>
            <w:proofErr w:type="gramEnd"/>
            <w:r w:rsidRPr="00A04C7E">
              <w:rPr>
                <w:rFonts w:ascii="Times New Roman" w:hAnsi="Times New Roman" w:cs="Times New Roman"/>
                <w:iCs/>
                <w:sz w:val="22"/>
              </w:rPr>
              <w:t xml:space="preserve"> 2022). Understanding guardian satisfaction with ABA treatment. Association for Behavior Analysis International 11</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International Conference. Dublin, Ireland.</w:t>
            </w:r>
          </w:p>
        </w:tc>
      </w:tr>
      <w:tr w:rsidR="0061356D" w:rsidRPr="00A04C7E" w14:paraId="3DD49BDC" w14:textId="77777777" w:rsidTr="008210FB">
        <w:tc>
          <w:tcPr>
            <w:tcW w:w="630" w:type="dxa"/>
          </w:tcPr>
          <w:p w14:paraId="1EC4FA51" w14:textId="60E3AB1F"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72.</w:t>
            </w:r>
          </w:p>
        </w:tc>
        <w:tc>
          <w:tcPr>
            <w:tcW w:w="8910" w:type="dxa"/>
          </w:tcPr>
          <w:p w14:paraId="05C3A66F" w14:textId="6178D7F7"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Morford, Z.H., Sosine, J., &amp; </w:t>
            </w:r>
            <w:proofErr w:type="spellStart"/>
            <w:r w:rsidRPr="00A04C7E">
              <w:rPr>
                <w:rFonts w:ascii="Times New Roman" w:hAnsi="Times New Roman" w:cs="Times New Roman"/>
                <w:iCs/>
                <w:sz w:val="22"/>
              </w:rPr>
              <w:t>Gnikobou</w:t>
            </w:r>
            <w:proofErr w:type="spellEnd"/>
            <w:r w:rsidRPr="00A04C7E">
              <w:rPr>
                <w:rFonts w:ascii="Times New Roman" w:hAnsi="Times New Roman" w:cs="Times New Roman"/>
                <w:iCs/>
                <w:sz w:val="22"/>
              </w:rPr>
              <w:t>, C.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machine learning analysis of ABA service delivery characteristics that predict improved patient outcomes.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6BAA611C" w14:textId="77777777" w:rsidTr="008210FB">
        <w:tc>
          <w:tcPr>
            <w:tcW w:w="630" w:type="dxa"/>
          </w:tcPr>
          <w:p w14:paraId="206C0EDB" w14:textId="67BA405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71.</w:t>
            </w:r>
          </w:p>
        </w:tc>
        <w:tc>
          <w:tcPr>
            <w:tcW w:w="8910" w:type="dxa"/>
          </w:tcPr>
          <w:p w14:paraId="6C82A96B" w14:textId="0E613FE8"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Applications of signal detection theory to visual analysis of functional analyses.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[Discussant]</w:t>
            </w:r>
          </w:p>
        </w:tc>
      </w:tr>
      <w:tr w:rsidR="0061356D" w:rsidRPr="00A04C7E" w14:paraId="5626BA8C" w14:textId="77777777" w:rsidTr="008210FB">
        <w:tc>
          <w:tcPr>
            <w:tcW w:w="630" w:type="dxa"/>
          </w:tcPr>
          <w:p w14:paraId="025C571A" w14:textId="3C6FCE95"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70.</w:t>
            </w:r>
          </w:p>
        </w:tc>
        <w:tc>
          <w:tcPr>
            <w:tcW w:w="8910" w:type="dxa"/>
          </w:tcPr>
          <w:p w14:paraId="2B863186" w14:textId="43DD6B64"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Kinsella, A., Suarez, V., Marya, V., Weiss, M.J.,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systematic review of ethical decision-making models for clinical and educational settings.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w:t>
            </w:r>
          </w:p>
        </w:tc>
      </w:tr>
      <w:tr w:rsidR="0061356D" w:rsidRPr="00A04C7E" w14:paraId="259EB6FF" w14:textId="77777777" w:rsidTr="008210FB">
        <w:tc>
          <w:tcPr>
            <w:tcW w:w="630" w:type="dxa"/>
          </w:tcPr>
          <w:p w14:paraId="26CF67AD" w14:textId="6531B648" w:rsidR="0061356D" w:rsidRPr="00A04C7E" w:rsidRDefault="0061356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69.</w:t>
            </w:r>
          </w:p>
        </w:tc>
        <w:tc>
          <w:tcPr>
            <w:tcW w:w="8910" w:type="dxa"/>
          </w:tcPr>
          <w:p w14:paraId="7DC91104" w14:textId="206DB971" w:rsidR="0061356D" w:rsidRPr="00A04C7E" w:rsidRDefault="0061356D"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2022). A multidisciplinary approach to data science. Association for Behavior Analysis International 48</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Boston, MA. [Professional Development Series]</w:t>
            </w:r>
          </w:p>
        </w:tc>
      </w:tr>
      <w:tr w:rsidR="00EB3D58" w:rsidRPr="00A04C7E" w14:paraId="46D0CB1D" w14:textId="77777777" w:rsidTr="008210FB">
        <w:tc>
          <w:tcPr>
            <w:tcW w:w="630" w:type="dxa"/>
          </w:tcPr>
          <w:p w14:paraId="35AE8936" w14:textId="4813FE05" w:rsidR="00EB3D58" w:rsidRPr="00A04C7E" w:rsidRDefault="00EB3D5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68.</w:t>
            </w:r>
          </w:p>
        </w:tc>
        <w:tc>
          <w:tcPr>
            <w:tcW w:w="8910" w:type="dxa"/>
          </w:tcPr>
          <w:p w14:paraId="03D2BE07" w14:textId="0F9053C5" w:rsidR="00EB3D58" w:rsidRPr="00A04C7E" w:rsidRDefault="00E70439"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June,</w:t>
            </w:r>
            <w:proofErr w:type="gramEnd"/>
            <w:r w:rsidRPr="00A04C7E">
              <w:rPr>
                <w:rFonts w:ascii="Times New Roman" w:hAnsi="Times New Roman" w:cs="Times New Roman"/>
                <w:iCs/>
                <w:sz w:val="22"/>
              </w:rPr>
              <w:t xml:space="preserve"> 2021). </w:t>
            </w:r>
            <w:r w:rsidR="00156763" w:rsidRPr="00A04C7E">
              <w:rPr>
                <w:rFonts w:ascii="Times New Roman" w:hAnsi="Times New Roman" w:cs="Times New Roman"/>
                <w:bCs/>
                <w:sz w:val="22"/>
              </w:rPr>
              <w:t>Behavioral data science: Applications at the intersection of artificial intelligence and behavior analysis</w:t>
            </w:r>
            <w:r w:rsidRPr="00A04C7E">
              <w:rPr>
                <w:rFonts w:ascii="Times New Roman" w:hAnsi="Times New Roman" w:cs="Times New Roman"/>
                <w:iCs/>
                <w:sz w:val="22"/>
              </w:rPr>
              <w:t>. Convergence of Human, Animal Training, and Technology Conference. Virtual Conference.</w:t>
            </w:r>
          </w:p>
        </w:tc>
      </w:tr>
      <w:tr w:rsidR="009116F0" w:rsidRPr="00A04C7E" w14:paraId="5397E7D3" w14:textId="77777777" w:rsidTr="008210FB">
        <w:tc>
          <w:tcPr>
            <w:tcW w:w="630" w:type="dxa"/>
          </w:tcPr>
          <w:p w14:paraId="32BEE33C" w14:textId="746740DD" w:rsidR="009116F0" w:rsidRPr="00A04C7E" w:rsidRDefault="009116F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60205634" w14:textId="6543BF43" w:rsidR="009116F0" w:rsidRPr="00A04C7E" w:rsidRDefault="00E70439"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Reinforc</w:t>
            </w:r>
            <w:r w:rsidR="001F581F" w:rsidRPr="00A04C7E">
              <w:rPr>
                <w:rFonts w:ascii="Times New Roman" w:hAnsi="Times New Roman" w:cs="Times New Roman"/>
                <w:iCs/>
                <w:sz w:val="22"/>
              </w:rPr>
              <w:t>e</w:t>
            </w:r>
            <w:r w:rsidRPr="00A04C7E">
              <w:rPr>
                <w:rFonts w:ascii="Times New Roman" w:hAnsi="Times New Roman" w:cs="Times New Roman"/>
                <w:iCs/>
                <w:sz w:val="22"/>
              </w:rPr>
              <w:t>ment learning (of the machine learning kind) to predict the next response. Society for the Quantitative Analyses of Behavior 43</w:t>
            </w:r>
            <w:r w:rsidRPr="00A04C7E">
              <w:rPr>
                <w:rFonts w:ascii="Times New Roman" w:hAnsi="Times New Roman" w:cs="Times New Roman"/>
                <w:iCs/>
                <w:sz w:val="22"/>
                <w:vertAlign w:val="superscript"/>
              </w:rPr>
              <w:t>rd</w:t>
            </w:r>
            <w:r w:rsidRPr="00A04C7E">
              <w:rPr>
                <w:rFonts w:ascii="Times New Roman" w:hAnsi="Times New Roman" w:cs="Times New Roman"/>
                <w:iCs/>
                <w:sz w:val="22"/>
              </w:rPr>
              <w:t xml:space="preserve"> Annual Meeting. Virtual Conference.</w:t>
            </w:r>
          </w:p>
        </w:tc>
      </w:tr>
      <w:tr w:rsidR="00B33D66" w:rsidRPr="00A04C7E" w14:paraId="3A1E8C59" w14:textId="77777777" w:rsidTr="008210FB">
        <w:tc>
          <w:tcPr>
            <w:tcW w:w="630" w:type="dxa"/>
          </w:tcPr>
          <w:p w14:paraId="5E7F862F" w14:textId="66C2F6DC"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D4BA5A5" w14:textId="307C8005"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spellStart"/>
            <w:r w:rsidRPr="00A04C7E">
              <w:rPr>
                <w:rFonts w:ascii="Times New Roman" w:hAnsi="Times New Roman" w:cs="Times New Roman"/>
                <w:iCs/>
                <w:sz w:val="22"/>
              </w:rPr>
              <w:t>Klapes</w:t>
            </w:r>
            <w:proofErr w:type="spellEnd"/>
            <w:r w:rsidRPr="00A04C7E">
              <w:rPr>
                <w:rFonts w:ascii="Times New Roman" w:hAnsi="Times New Roman" w:cs="Times New Roman"/>
                <w:iCs/>
                <w:sz w:val="22"/>
              </w:rPr>
              <w:t xml:space="preserve">, B., &amp; </w:t>
            </w:r>
            <w:proofErr w:type="spellStart"/>
            <w:r w:rsidRPr="00A04C7E">
              <w:rPr>
                <w:rFonts w:ascii="Times New Roman" w:hAnsi="Times New Roman" w:cs="Times New Roman"/>
                <w:iCs/>
                <w:sz w:val="22"/>
              </w:rPr>
              <w:t>Falligant</w:t>
            </w:r>
            <w:proofErr w:type="spellEnd"/>
            <w:r w:rsidRPr="00A04C7E">
              <w:rPr>
                <w:rFonts w:ascii="Times New Roman" w:hAnsi="Times New Roman" w:cs="Times New Roman"/>
                <w:iCs/>
                <w:sz w:val="22"/>
              </w:rPr>
              <w:t>, J. M.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Using machine learning to predict the next response: One approach to a dynamic unified model of behavior.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6E75B7FC" w14:textId="77777777" w:rsidTr="008210FB">
        <w:tc>
          <w:tcPr>
            <w:tcW w:w="630" w:type="dxa"/>
          </w:tcPr>
          <w:p w14:paraId="40FB1144" w14:textId="00ED276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7AD23CDC" w14:textId="713466B9" w:rsidR="00B33D66" w:rsidRPr="00A04C7E" w:rsidRDefault="003B408B"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w:t>
            </w:r>
            <w:r w:rsidR="00B33D66" w:rsidRPr="00A04C7E">
              <w:rPr>
                <w:rFonts w:ascii="Times New Roman" w:hAnsi="Times New Roman" w:cs="Times New Roman"/>
                <w:iCs/>
                <w:sz w:val="22"/>
              </w:rPr>
              <w:t xml:space="preserve">Rosales, M. K., &amp; </w:t>
            </w:r>
            <w:r w:rsidR="00B33D66" w:rsidRPr="00A04C7E">
              <w:rPr>
                <w:rFonts w:ascii="Times New Roman" w:hAnsi="Times New Roman" w:cs="Times New Roman"/>
                <w:b/>
                <w:bCs/>
                <w:i/>
                <w:sz w:val="22"/>
              </w:rPr>
              <w:t xml:space="preserve">Cox, D.J. </w:t>
            </w:r>
            <w:r w:rsidR="00B33D66" w:rsidRPr="00A04C7E">
              <w:rPr>
                <w:rFonts w:ascii="Times New Roman" w:hAnsi="Times New Roman" w:cs="Times New Roman"/>
                <w:iCs/>
                <w:sz w:val="22"/>
              </w:rPr>
              <w:t>(</w:t>
            </w:r>
            <w:proofErr w:type="gramStart"/>
            <w:r w:rsidR="00B33D66" w:rsidRPr="00A04C7E">
              <w:rPr>
                <w:rFonts w:ascii="Times New Roman" w:hAnsi="Times New Roman" w:cs="Times New Roman"/>
                <w:iCs/>
                <w:sz w:val="22"/>
              </w:rPr>
              <w:t>May,</w:t>
            </w:r>
            <w:proofErr w:type="gramEnd"/>
            <w:r w:rsidR="00B33D66" w:rsidRPr="00A04C7E">
              <w:rPr>
                <w:rFonts w:ascii="Times New Roman" w:hAnsi="Times New Roman" w:cs="Times New Roman"/>
                <w:iCs/>
                <w:sz w:val="22"/>
              </w:rPr>
              <w:t xml:space="preserve"> 2021). Identifying the </w:t>
            </w:r>
            <w:r w:rsidR="000C4A4C" w:rsidRPr="00A04C7E">
              <w:rPr>
                <w:rFonts w:ascii="Times New Roman" w:hAnsi="Times New Roman" w:cs="Times New Roman"/>
                <w:iCs/>
                <w:sz w:val="22"/>
              </w:rPr>
              <w:t>optimal</w:t>
            </w:r>
            <w:r w:rsidR="00B33D66" w:rsidRPr="00A04C7E">
              <w:rPr>
                <w:rFonts w:ascii="Times New Roman" w:hAnsi="Times New Roman" w:cs="Times New Roman"/>
                <w:iCs/>
                <w:sz w:val="22"/>
              </w:rPr>
              <w:t xml:space="preserve"> temporal window to analyze behavior measured in nonlaboratory contexts.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B33D66" w:rsidRPr="00A04C7E">
              <w:rPr>
                <w:rFonts w:ascii="Times New Roman" w:hAnsi="Times New Roman" w:cs="Times New Roman"/>
                <w:iCs/>
                <w:sz w:val="22"/>
              </w:rPr>
              <w:t>Annual Convention. San Francisco, CA.</w:t>
            </w:r>
          </w:p>
        </w:tc>
      </w:tr>
      <w:tr w:rsidR="00B33D66" w:rsidRPr="00A04C7E" w14:paraId="7E119923" w14:textId="77777777" w:rsidTr="008210FB">
        <w:tc>
          <w:tcPr>
            <w:tcW w:w="630" w:type="dxa"/>
          </w:tcPr>
          <w:p w14:paraId="35202653" w14:textId="691D1A21"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D6B07A9" w14:textId="6EA00420"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Sosine, J., &amp; </w:t>
            </w: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Natural language processing to identify trends and gaps in the published science of behavior analysis.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B33D66" w:rsidRPr="00A04C7E" w14:paraId="7535907E" w14:textId="77777777" w:rsidTr="008210FB">
        <w:tc>
          <w:tcPr>
            <w:tcW w:w="630" w:type="dxa"/>
          </w:tcPr>
          <w:p w14:paraId="042CBD25" w14:textId="0C7F3925" w:rsidR="00B33D66" w:rsidRPr="00A04C7E" w:rsidRDefault="00B33D66"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360D76F" w14:textId="527F018B" w:rsidR="0035260C" w:rsidRPr="00A04C7E" w:rsidRDefault="00B33D66" w:rsidP="00B336AC">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Behavioral data science: Novel questions and applications for behavior analysts.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 [Symposium Chair]</w:t>
            </w:r>
          </w:p>
        </w:tc>
      </w:tr>
      <w:tr w:rsidR="00955522" w:rsidRPr="00A04C7E" w14:paraId="6FE9D43A" w14:textId="77777777" w:rsidTr="008210FB">
        <w:tc>
          <w:tcPr>
            <w:tcW w:w="630" w:type="dxa"/>
          </w:tcPr>
          <w:p w14:paraId="5C1482A3" w14:textId="5E53A8B4"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9E48C5F" w14:textId="608A5601" w:rsidR="00133A67" w:rsidRPr="00A04C7E" w:rsidRDefault="00955522" w:rsidP="004E0991">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Patterson, I.S.,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xml:space="preserve">, K., Seniuk, H., Cihon, T., Malkin, A., </w:t>
            </w:r>
            <w:r w:rsidRPr="00A04C7E">
              <w:rPr>
                <w:rFonts w:ascii="Times New Roman" w:hAnsi="Times New Roman" w:cs="Times New Roman"/>
                <w:b/>
                <w:bCs/>
                <w:i/>
                <w:sz w:val="22"/>
              </w:rPr>
              <w:t>Cox, D.J.</w:t>
            </w:r>
            <w:r w:rsidRPr="00A04C7E">
              <w:rPr>
                <w:rFonts w:ascii="Times New Roman" w:hAnsi="Times New Roman" w:cs="Times New Roman"/>
                <w:iCs/>
                <w:sz w:val="22"/>
              </w:rPr>
              <w:t>, &amp;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Culturo-Behavior Systems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955522" w:rsidRPr="00A04C7E" w14:paraId="757DE2AE" w14:textId="77777777" w:rsidTr="008210FB">
        <w:tc>
          <w:tcPr>
            <w:tcW w:w="630" w:type="dxa"/>
          </w:tcPr>
          <w:p w14:paraId="751D7426" w14:textId="526DD218" w:rsidR="00955522" w:rsidRPr="00A04C7E" w:rsidRDefault="00955522"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w:t>
            </w:r>
            <w:r w:rsidR="00745929"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05FDD26A" w14:textId="476C7246" w:rsidR="00955522" w:rsidRPr="00A04C7E" w:rsidRDefault="00955522"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Malkin, A., Seniuk, H., Cihon, T., </w:t>
            </w:r>
            <w:proofErr w:type="spellStart"/>
            <w:r w:rsidRPr="00A04C7E">
              <w:rPr>
                <w:rFonts w:ascii="Times New Roman" w:hAnsi="Times New Roman" w:cs="Times New Roman"/>
                <w:iCs/>
                <w:sz w:val="22"/>
              </w:rPr>
              <w:t>Kazaoka</w:t>
            </w:r>
            <w:proofErr w:type="spellEnd"/>
            <w:r w:rsidRPr="00A04C7E">
              <w:rPr>
                <w:rFonts w:ascii="Times New Roman" w:hAnsi="Times New Roman" w:cs="Times New Roman"/>
                <w:iCs/>
                <w:sz w:val="22"/>
              </w:rPr>
              <w:t>, K., Patterson, I.S., Hines, K.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To Change We Must Understand: A Behavioral Data Science Analysis of Police Practices. Association for Behavior Analysis International (ABAI)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w:t>
            </w:r>
          </w:p>
        </w:tc>
      </w:tr>
      <w:tr w:rsidR="00B33D66" w:rsidRPr="00A04C7E" w14:paraId="5D29BA54" w14:textId="77777777" w:rsidTr="008210FB">
        <w:tc>
          <w:tcPr>
            <w:tcW w:w="630" w:type="dxa"/>
          </w:tcPr>
          <w:p w14:paraId="13C55F98" w14:textId="3D3730C2" w:rsidR="00B33D66" w:rsidRPr="00A04C7E" w:rsidRDefault="0074592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60</w:t>
            </w:r>
            <w:r w:rsidR="00B33D66" w:rsidRPr="00A04C7E">
              <w:rPr>
                <w:rFonts w:ascii="Times New Roman" w:hAnsi="Times New Roman" w:cs="Times New Roman"/>
                <w:color w:val="000000"/>
                <w:sz w:val="22"/>
              </w:rPr>
              <w:t>.</w:t>
            </w:r>
          </w:p>
        </w:tc>
        <w:tc>
          <w:tcPr>
            <w:tcW w:w="8910" w:type="dxa"/>
          </w:tcPr>
          <w:p w14:paraId="15F117C6" w14:textId="53F4B833" w:rsidR="00B33D66" w:rsidRPr="00A04C7E" w:rsidRDefault="00B33D66"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Gershfeld-Litvak, S., </w:t>
            </w:r>
            <w:r w:rsidRPr="00A04C7E">
              <w:rPr>
                <w:rFonts w:ascii="Times New Roman" w:hAnsi="Times New Roman" w:cs="Times New Roman"/>
                <w:b/>
                <w:bCs/>
                <w:i/>
                <w:sz w:val="22"/>
              </w:rPr>
              <w:t>Cox, D</w:t>
            </w:r>
            <w:r w:rsidR="00955522" w:rsidRPr="00A04C7E">
              <w:rPr>
                <w:rFonts w:ascii="Times New Roman" w:hAnsi="Times New Roman" w:cs="Times New Roman"/>
                <w:b/>
                <w:bCs/>
                <w:i/>
                <w:sz w:val="22"/>
              </w:rPr>
              <w:t>.</w:t>
            </w:r>
            <w:r w:rsidRPr="00A04C7E">
              <w:rPr>
                <w:rFonts w:ascii="Times New Roman" w:hAnsi="Times New Roman" w:cs="Times New Roman"/>
                <w:b/>
                <w:bCs/>
                <w:i/>
                <w:sz w:val="22"/>
              </w:rPr>
              <w:t>J.</w:t>
            </w:r>
            <w:r w:rsidRPr="00A04C7E">
              <w:rPr>
                <w:rFonts w:ascii="Times New Roman" w:hAnsi="Times New Roman" w:cs="Times New Roman"/>
                <w:iCs/>
                <w:sz w:val="22"/>
              </w:rPr>
              <w:t>, Cottengim, M.,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Impact of COVID on ABA practitioner job satisfaction and perceived care quality. 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Pr="00A04C7E">
              <w:rPr>
                <w:rFonts w:ascii="Times New Roman" w:hAnsi="Times New Roman" w:cs="Times New Roman"/>
                <w:iCs/>
                <w:sz w:val="22"/>
              </w:rPr>
              <w:t>Annual Convention. San Francisco, CA.</w:t>
            </w:r>
          </w:p>
        </w:tc>
      </w:tr>
      <w:tr w:rsidR="00596275" w:rsidRPr="00A04C7E" w14:paraId="686AFD3E" w14:textId="77777777" w:rsidTr="008210FB">
        <w:tc>
          <w:tcPr>
            <w:tcW w:w="630" w:type="dxa"/>
          </w:tcPr>
          <w:p w14:paraId="22F52371" w14:textId="403873C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15D6EA8" w14:textId="6E4B5684"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Cottengim,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Staff satisfaction surveys: A multi-organizational analysis of quality assurance data.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661CF51E" w14:textId="77777777" w:rsidTr="008210FB">
        <w:tc>
          <w:tcPr>
            <w:tcW w:w="630" w:type="dxa"/>
          </w:tcPr>
          <w:p w14:paraId="6B822809" w14:textId="5D326829"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7B46CC6A" w14:textId="5B42E58F"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Friddle, P. M.,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Patient satisfaction as a quality assurance metric: What it does and doesn’t tell us. </w:t>
            </w:r>
            <w:r w:rsidR="008C1DA1" w:rsidRPr="00A04C7E">
              <w:rPr>
                <w:rFonts w:ascii="Times New Roman" w:hAnsi="Times New Roman" w:cs="Times New Roman"/>
                <w:iCs/>
                <w:sz w:val="22"/>
              </w:rPr>
              <w:t xml:space="preserve">Association for Behavior Analysis International (ABAI) </w:t>
            </w:r>
            <w:r w:rsidR="00955522" w:rsidRPr="00A04C7E">
              <w:rPr>
                <w:rFonts w:ascii="Times New Roman" w:hAnsi="Times New Roman" w:cs="Times New Roman"/>
                <w:iCs/>
                <w:sz w:val="22"/>
              </w:rPr>
              <w:t>47</w:t>
            </w:r>
            <w:r w:rsidR="00955522" w:rsidRPr="00A04C7E">
              <w:rPr>
                <w:rFonts w:ascii="Times New Roman" w:hAnsi="Times New Roman" w:cs="Times New Roman"/>
                <w:iCs/>
                <w:sz w:val="22"/>
                <w:vertAlign w:val="superscript"/>
              </w:rPr>
              <w:t>th</w:t>
            </w:r>
            <w:r w:rsidR="00955522"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3BDCB53E" w14:textId="77777777" w:rsidTr="008210FB">
        <w:tc>
          <w:tcPr>
            <w:tcW w:w="630" w:type="dxa"/>
          </w:tcPr>
          <w:p w14:paraId="7FF46E6A" w14:textId="77C2FC86"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745929"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5F3CD5A3" w14:textId="201C776A" w:rsidR="00596275" w:rsidRPr="00A04C7E" w:rsidRDefault="004D12FA" w:rsidP="001608D5">
            <w:pPr>
              <w:spacing w:beforeLines="60" w:before="144" w:after="12" w:line="240" w:lineRule="auto"/>
              <w:ind w:left="252" w:hanging="252"/>
              <w:jc w:val="both"/>
              <w:rPr>
                <w:rFonts w:ascii="Times New Roman" w:hAnsi="Times New Roman" w:cs="Times New Roman"/>
                <w:b/>
                <w:bCs/>
                <w:i/>
                <w:sz w:val="22"/>
              </w:rPr>
            </w:pPr>
            <w:r w:rsidRPr="00A04C7E">
              <w:rPr>
                <w:rFonts w:ascii="Times New Roman" w:hAnsi="Times New Roman" w:cs="Times New Roman"/>
                <w:iCs/>
                <w:sz w:val="22"/>
              </w:rPr>
              <w:t xml:space="preserve">Page, S., </w:t>
            </w:r>
            <w:r w:rsidR="008C1DA1" w:rsidRPr="00A04C7E">
              <w:rPr>
                <w:rFonts w:ascii="Times New Roman" w:hAnsi="Times New Roman" w:cs="Times New Roman"/>
                <w:iCs/>
                <w:sz w:val="22"/>
              </w:rPr>
              <w:t xml:space="preserve">Gershfeld-Litvak, S., </w:t>
            </w:r>
            <w:r w:rsidR="008C1DA1" w:rsidRPr="00A04C7E">
              <w:rPr>
                <w:rFonts w:ascii="Times New Roman" w:hAnsi="Times New Roman" w:cs="Times New Roman"/>
                <w:b/>
                <w:bCs/>
                <w:i/>
                <w:sz w:val="22"/>
              </w:rPr>
              <w:t>Cox, D.J.</w:t>
            </w:r>
            <w:r w:rsidR="008C1DA1" w:rsidRPr="00A04C7E">
              <w:rPr>
                <w:rFonts w:ascii="Times New Roman" w:hAnsi="Times New Roman" w:cs="Times New Roman"/>
                <w:iCs/>
                <w:sz w:val="22"/>
              </w:rPr>
              <w:t>, &amp; Kazemi, E. (</w:t>
            </w:r>
            <w:proofErr w:type="gramStart"/>
            <w:r w:rsidR="008C1DA1" w:rsidRPr="00A04C7E">
              <w:rPr>
                <w:rFonts w:ascii="Times New Roman" w:hAnsi="Times New Roman" w:cs="Times New Roman"/>
                <w:iCs/>
                <w:sz w:val="22"/>
              </w:rPr>
              <w:t>May,</w:t>
            </w:r>
            <w:proofErr w:type="gramEnd"/>
            <w:r w:rsidR="008C1DA1" w:rsidRPr="00A04C7E">
              <w:rPr>
                <w:rFonts w:ascii="Times New Roman" w:hAnsi="Times New Roman" w:cs="Times New Roman"/>
                <w:iCs/>
                <w:sz w:val="22"/>
              </w:rPr>
              <w:t xml:space="preserve"> 2021). </w:t>
            </w:r>
            <w:r w:rsidRPr="00A04C7E">
              <w:rPr>
                <w:rFonts w:ascii="Times New Roman" w:hAnsi="Times New Roman" w:cs="Times New Roman"/>
                <w:iCs/>
                <w:sz w:val="22"/>
              </w:rPr>
              <w:t xml:space="preserve">Organizational outcome data: Don’t I already do that? </w:t>
            </w:r>
            <w:r w:rsidR="008C1DA1" w:rsidRPr="00A04C7E">
              <w:rPr>
                <w:rFonts w:ascii="Times New Roman" w:hAnsi="Times New Roman" w:cs="Times New Roman"/>
                <w:iCs/>
                <w:sz w:val="22"/>
              </w:rPr>
              <w:t xml:space="preserve">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008C1DA1" w:rsidRPr="00A04C7E">
              <w:rPr>
                <w:rFonts w:ascii="Times New Roman" w:hAnsi="Times New Roman" w:cs="Times New Roman"/>
                <w:iCs/>
                <w:sz w:val="22"/>
              </w:rPr>
              <w:t>Annual Convention. San Francisco, CA.</w:t>
            </w:r>
          </w:p>
        </w:tc>
      </w:tr>
      <w:tr w:rsidR="00596275" w:rsidRPr="00A04C7E" w14:paraId="54C8978F" w14:textId="77777777" w:rsidTr="008210FB">
        <w:tc>
          <w:tcPr>
            <w:tcW w:w="630" w:type="dxa"/>
          </w:tcPr>
          <w:p w14:paraId="1D21DC00" w14:textId="5BC17DB1" w:rsidR="00596275" w:rsidRPr="00A04C7E" w:rsidRDefault="0059627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5</w:t>
            </w:r>
            <w:r w:rsidR="00745929" w:rsidRPr="00A04C7E">
              <w:rPr>
                <w:rFonts w:ascii="Times New Roman" w:hAnsi="Times New Roman" w:cs="Times New Roman"/>
                <w:color w:val="000000"/>
                <w:sz w:val="22"/>
              </w:rPr>
              <w:t>6</w:t>
            </w:r>
            <w:r w:rsidRPr="00A04C7E">
              <w:rPr>
                <w:rFonts w:ascii="Times New Roman" w:hAnsi="Times New Roman" w:cs="Times New Roman"/>
                <w:color w:val="000000"/>
                <w:sz w:val="22"/>
              </w:rPr>
              <w:t xml:space="preserve">. </w:t>
            </w:r>
          </w:p>
        </w:tc>
        <w:tc>
          <w:tcPr>
            <w:tcW w:w="8910" w:type="dxa"/>
          </w:tcPr>
          <w:p w14:paraId="3701A2A0" w14:textId="3C5CCA87" w:rsidR="00596275" w:rsidRPr="00A04C7E" w:rsidRDefault="008C1DA1"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Williams, N., Gershfeld-Litvak, S., </w:t>
            </w:r>
            <w:r w:rsidRPr="00A04C7E">
              <w:rPr>
                <w:rFonts w:ascii="Times New Roman" w:hAnsi="Times New Roman" w:cs="Times New Roman"/>
                <w:b/>
                <w:bCs/>
                <w:i/>
                <w:sz w:val="22"/>
              </w:rPr>
              <w:t>Cox, D.J.</w:t>
            </w:r>
            <w:r w:rsidRPr="00A04C7E">
              <w:rPr>
                <w:rFonts w:ascii="Times New Roman" w:hAnsi="Times New Roman" w:cs="Times New Roman"/>
                <w:iCs/>
                <w:sz w:val="22"/>
              </w:rPr>
              <w:t>, &amp; Kazemi, E.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A multimodal approach to measuring quality assurance. Association for Behavior Analysis International (ABAI) </w:t>
            </w:r>
            <w:r w:rsidR="000C4A4C" w:rsidRPr="00A04C7E">
              <w:rPr>
                <w:rFonts w:ascii="Times New Roman" w:hAnsi="Times New Roman" w:cs="Times New Roman"/>
                <w:iCs/>
                <w:sz w:val="22"/>
              </w:rPr>
              <w:t>47</w:t>
            </w:r>
            <w:r w:rsidR="000C4A4C" w:rsidRPr="00A04C7E">
              <w:rPr>
                <w:rFonts w:ascii="Times New Roman" w:hAnsi="Times New Roman" w:cs="Times New Roman"/>
                <w:iCs/>
                <w:sz w:val="22"/>
                <w:vertAlign w:val="superscript"/>
              </w:rPr>
              <w:t>th</w:t>
            </w:r>
            <w:r w:rsidR="000C4A4C" w:rsidRPr="00A04C7E">
              <w:rPr>
                <w:rFonts w:ascii="Times New Roman" w:hAnsi="Times New Roman" w:cs="Times New Roman"/>
                <w:iCs/>
                <w:sz w:val="22"/>
              </w:rPr>
              <w:t xml:space="preserve"> </w:t>
            </w:r>
            <w:r w:rsidRPr="00A04C7E">
              <w:rPr>
                <w:rFonts w:ascii="Times New Roman" w:hAnsi="Times New Roman" w:cs="Times New Roman"/>
                <w:iCs/>
                <w:sz w:val="22"/>
              </w:rPr>
              <w:t xml:space="preserve">Annual Convention. San Francisco, CA. </w:t>
            </w:r>
          </w:p>
        </w:tc>
      </w:tr>
      <w:tr w:rsidR="00652C18" w:rsidRPr="00A04C7E" w14:paraId="46BC87A6" w14:textId="77777777" w:rsidTr="008210FB">
        <w:tc>
          <w:tcPr>
            <w:tcW w:w="630" w:type="dxa"/>
          </w:tcPr>
          <w:p w14:paraId="5245374C" w14:textId="6B0FB177" w:rsidR="00652C18" w:rsidRPr="00A04C7E" w:rsidRDefault="00652C18"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55.</w:t>
            </w:r>
          </w:p>
        </w:tc>
        <w:tc>
          <w:tcPr>
            <w:tcW w:w="8910" w:type="dxa"/>
          </w:tcPr>
          <w:p w14:paraId="4467372D" w14:textId="6E75FA31" w:rsidR="00652C18" w:rsidRPr="00A04C7E" w:rsidRDefault="00652C18" w:rsidP="001608D5">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iCs/>
                <w:sz w:val="22"/>
              </w:rPr>
              <w:t xml:space="preserve">Syed, N.Y., </w:t>
            </w:r>
            <w:r w:rsidRPr="00A04C7E">
              <w:rPr>
                <w:rFonts w:ascii="Times New Roman" w:hAnsi="Times New Roman" w:cs="Times New Roman"/>
                <w:b/>
                <w:bCs/>
                <w:i/>
                <w:sz w:val="22"/>
              </w:rPr>
              <w:t>Cox, D.J.</w:t>
            </w:r>
            <w:r w:rsidRPr="00A04C7E">
              <w:rPr>
                <w:rFonts w:ascii="Times New Roman" w:hAnsi="Times New Roman" w:cs="Times New Roman"/>
                <w:iCs/>
                <w:sz w:val="22"/>
              </w:rPr>
              <w:t>, &amp; Detrich, R. (</w:t>
            </w:r>
            <w:proofErr w:type="gramStart"/>
            <w:r w:rsidRPr="00A04C7E">
              <w:rPr>
                <w:rFonts w:ascii="Times New Roman" w:hAnsi="Times New Roman" w:cs="Times New Roman"/>
                <w:iCs/>
                <w:sz w:val="22"/>
              </w:rPr>
              <w:t>May,</w:t>
            </w:r>
            <w:proofErr w:type="gramEnd"/>
            <w:r w:rsidRPr="00A04C7E">
              <w:rPr>
                <w:rFonts w:ascii="Times New Roman" w:hAnsi="Times New Roman" w:cs="Times New Roman"/>
                <w:iCs/>
                <w:sz w:val="22"/>
              </w:rPr>
              <w:t xml:space="preserve"> 2021). The ABA field responds to calls for increased diversity and equity: Ana analysis of our current standing and the path forward. Association for Behavior Analysis International (ABAO) 47</w:t>
            </w:r>
            <w:r w:rsidRPr="00A04C7E">
              <w:rPr>
                <w:rFonts w:ascii="Times New Roman" w:hAnsi="Times New Roman" w:cs="Times New Roman"/>
                <w:iCs/>
                <w:sz w:val="22"/>
                <w:vertAlign w:val="superscript"/>
              </w:rPr>
              <w:t>th</w:t>
            </w:r>
            <w:r w:rsidRPr="00A04C7E">
              <w:rPr>
                <w:rFonts w:ascii="Times New Roman" w:hAnsi="Times New Roman" w:cs="Times New Roman"/>
                <w:iCs/>
                <w:sz w:val="22"/>
              </w:rPr>
              <w:t xml:space="preserve"> Annual Convention. San Francisco, CA. </w:t>
            </w:r>
          </w:p>
        </w:tc>
      </w:tr>
      <w:tr w:rsidR="008D35E0" w:rsidRPr="00A04C7E" w14:paraId="263E3371" w14:textId="77777777" w:rsidTr="008210FB">
        <w:tc>
          <w:tcPr>
            <w:tcW w:w="630" w:type="dxa"/>
          </w:tcPr>
          <w:p w14:paraId="007F7EAA" w14:textId="621ADD4C" w:rsidR="008D35E0" w:rsidRPr="00A04C7E" w:rsidRDefault="008D35E0"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54.</w:t>
            </w:r>
          </w:p>
        </w:tc>
        <w:tc>
          <w:tcPr>
            <w:tcW w:w="8910" w:type="dxa"/>
          </w:tcPr>
          <w:p w14:paraId="362AE273" w14:textId="538E355E" w:rsidR="00AC426B" w:rsidRPr="00A04C7E" w:rsidRDefault="001552B0" w:rsidP="00EC3084">
            <w:pPr>
              <w:spacing w:beforeLines="60" w:before="144" w:after="12" w:line="240" w:lineRule="auto"/>
              <w:ind w:left="252" w:hanging="252"/>
              <w:jc w:val="both"/>
              <w:rPr>
                <w:rFonts w:ascii="Times New Roman" w:hAnsi="Times New Roman" w:cs="Times New Roman"/>
                <w:iCs/>
                <w:sz w:val="22"/>
              </w:rPr>
            </w:pPr>
            <w:r w:rsidRPr="00A04C7E">
              <w:rPr>
                <w:rFonts w:ascii="Times New Roman" w:hAnsi="Times New Roman" w:cs="Times New Roman"/>
                <w:b/>
                <w:bCs/>
                <w:i/>
                <w:sz w:val="22"/>
              </w:rPr>
              <w:t>Cox, D.J.</w:t>
            </w:r>
            <w:r w:rsidRPr="00A04C7E">
              <w:rPr>
                <w:rFonts w:ascii="Times New Roman" w:hAnsi="Times New Roman" w:cs="Times New Roman"/>
                <w:iCs/>
                <w:sz w:val="22"/>
              </w:rPr>
              <w:t xml:space="preserve"> (</w:t>
            </w:r>
            <w:proofErr w:type="gramStart"/>
            <w:r w:rsidRPr="00A04C7E">
              <w:rPr>
                <w:rFonts w:ascii="Times New Roman" w:hAnsi="Times New Roman" w:cs="Times New Roman"/>
                <w:iCs/>
                <w:sz w:val="22"/>
              </w:rPr>
              <w:t>March,</w:t>
            </w:r>
            <w:proofErr w:type="gramEnd"/>
            <w:r w:rsidRPr="00A04C7E">
              <w:rPr>
                <w:rFonts w:ascii="Times New Roman" w:hAnsi="Times New Roman" w:cs="Times New Roman"/>
                <w:iCs/>
                <w:sz w:val="22"/>
              </w:rPr>
              <w:t xml:space="preserve"> 2021). Beyond the client binder: Thinking bigger about data in ABA. Behavioral Health Center of Excellence Continuing Education Webinar Series. Los Angeles, CA. </w:t>
            </w:r>
          </w:p>
        </w:tc>
      </w:tr>
      <w:tr w:rsidR="002271DD" w:rsidRPr="00A04C7E" w14:paraId="42ECA3D2" w14:textId="77777777" w:rsidTr="008210FB">
        <w:tc>
          <w:tcPr>
            <w:tcW w:w="630" w:type="dxa"/>
          </w:tcPr>
          <w:p w14:paraId="52D5F3A1" w14:textId="255B7D7B"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53.</w:t>
            </w:r>
          </w:p>
        </w:tc>
        <w:tc>
          <w:tcPr>
            <w:tcW w:w="8910" w:type="dxa"/>
          </w:tcPr>
          <w:p w14:paraId="74F054A8" w14:textId="632BB880" w:rsidR="00C35DFD" w:rsidRPr="00A04C7E" w:rsidRDefault="00317192" w:rsidP="00D54F0B">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iCs/>
                <w:sz w:val="22"/>
              </w:rPr>
              <w:t>*</w:t>
            </w:r>
            <w:r w:rsidR="00A14216" w:rsidRPr="00A04C7E">
              <w:rPr>
                <w:rFonts w:ascii="Times New Roman" w:hAnsi="Times New Roman" w:cs="Times New Roman"/>
                <w:b/>
                <w:bCs/>
                <w:i/>
                <w:sz w:val="22"/>
              </w:rPr>
              <w:t>Cox, D.J.</w:t>
            </w:r>
            <w:r w:rsidR="00A14216" w:rsidRPr="00A04C7E">
              <w:rPr>
                <w:rFonts w:ascii="Times New Roman" w:hAnsi="Times New Roman" w:cs="Times New Roman"/>
                <w:iCs/>
                <w:sz w:val="22"/>
              </w:rPr>
              <w:t>, Malkin, A., Seniuk, H.</w:t>
            </w:r>
            <w:r w:rsidR="00713A54" w:rsidRPr="00A04C7E">
              <w:rPr>
                <w:rFonts w:ascii="Times New Roman" w:hAnsi="Times New Roman" w:cs="Times New Roman"/>
                <w:iCs/>
                <w:sz w:val="22"/>
              </w:rPr>
              <w:t>A.</w:t>
            </w:r>
            <w:r w:rsidR="00A14216" w:rsidRPr="00A04C7E">
              <w:rPr>
                <w:rFonts w:ascii="Times New Roman" w:hAnsi="Times New Roman" w:cs="Times New Roman"/>
                <w:iCs/>
                <w:sz w:val="22"/>
              </w:rPr>
              <w:t xml:space="preserve">, Cihon, T., </w:t>
            </w:r>
            <w:r w:rsidR="003B408B" w:rsidRPr="00A04C7E">
              <w:rPr>
                <w:rFonts w:ascii="Times New Roman" w:hAnsi="Times New Roman" w:cs="Times New Roman"/>
                <w:iCs/>
                <w:sz w:val="22"/>
              </w:rPr>
              <w:t>`</w:t>
            </w:r>
            <w:proofErr w:type="spellStart"/>
            <w:r w:rsidR="00713A54" w:rsidRPr="00A04C7E">
              <w:rPr>
                <w:rFonts w:ascii="Times New Roman" w:hAnsi="Times New Roman" w:cs="Times New Roman"/>
                <w:iCs/>
                <w:sz w:val="22"/>
              </w:rPr>
              <w:t>Kazaoka</w:t>
            </w:r>
            <w:proofErr w:type="spellEnd"/>
            <w:r w:rsidR="00713A54" w:rsidRPr="00A04C7E">
              <w:rPr>
                <w:rFonts w:ascii="Times New Roman" w:hAnsi="Times New Roman" w:cs="Times New Roman"/>
                <w:iCs/>
                <w:sz w:val="22"/>
              </w:rPr>
              <w:t>, K.</w:t>
            </w:r>
            <w:r w:rsidR="00A14216" w:rsidRPr="00A04C7E">
              <w:rPr>
                <w:rFonts w:ascii="Times New Roman" w:hAnsi="Times New Roman" w:cs="Times New Roman"/>
                <w:iCs/>
                <w:sz w:val="22"/>
              </w:rPr>
              <w:t xml:space="preserve">, </w:t>
            </w:r>
            <w:r w:rsidR="003B408B" w:rsidRPr="00A04C7E">
              <w:rPr>
                <w:rFonts w:ascii="Times New Roman" w:hAnsi="Times New Roman" w:cs="Times New Roman"/>
                <w:iCs/>
                <w:sz w:val="22"/>
              </w:rPr>
              <w:t>`</w:t>
            </w:r>
            <w:r w:rsidR="00713A54" w:rsidRPr="00A04C7E">
              <w:rPr>
                <w:rFonts w:ascii="Times New Roman" w:hAnsi="Times New Roman" w:cs="Times New Roman"/>
                <w:iCs/>
                <w:sz w:val="22"/>
              </w:rPr>
              <w:t>Paterson, I.S.</w:t>
            </w:r>
            <w:r w:rsidR="00A14216" w:rsidRPr="00A04C7E">
              <w:rPr>
                <w:rFonts w:ascii="Times New Roman" w:hAnsi="Times New Roman" w:cs="Times New Roman"/>
                <w:iCs/>
                <w:sz w:val="22"/>
              </w:rPr>
              <w:t xml:space="preserve">, &amp; </w:t>
            </w:r>
            <w:r w:rsidR="00713A54" w:rsidRPr="00A04C7E">
              <w:rPr>
                <w:rFonts w:ascii="Times New Roman" w:hAnsi="Times New Roman" w:cs="Times New Roman"/>
                <w:iCs/>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w:t>
            </w:r>
            <w:r w:rsidR="006C7386" w:rsidRPr="00A04C7E">
              <w:rPr>
                <w:rFonts w:ascii="Times New Roman" w:hAnsi="Times New Roman" w:cs="Times New Roman"/>
                <w:sz w:val="22"/>
              </w:rPr>
              <w:t>I</w:t>
            </w:r>
            <w:r w:rsidR="00A14216" w:rsidRPr="00A04C7E">
              <w:rPr>
                <w:rFonts w:ascii="Times New Roman" w:hAnsi="Times New Roman" w:cs="Times New Roman"/>
                <w:sz w:val="22"/>
              </w:rPr>
              <w:t xml:space="preserve">: A </w:t>
            </w:r>
            <w:r w:rsidR="006C7386" w:rsidRPr="00A04C7E">
              <w:rPr>
                <w:rFonts w:ascii="Times New Roman" w:hAnsi="Times New Roman" w:cs="Times New Roman"/>
                <w:sz w:val="22"/>
              </w:rPr>
              <w:t xml:space="preserve">quantitative </w:t>
            </w:r>
            <w:r w:rsidR="00A14216" w:rsidRPr="00A04C7E">
              <w:rPr>
                <w:rFonts w:ascii="Times New Roman" w:hAnsi="Times New Roman" w:cs="Times New Roman"/>
                <w:sz w:val="22"/>
              </w:rPr>
              <w:t xml:space="preserve">analysis. </w:t>
            </w:r>
            <w:r w:rsidR="00DC02BE" w:rsidRPr="00A04C7E">
              <w:rPr>
                <w:rFonts w:ascii="Times New Roman" w:hAnsi="Times New Roman" w:cs="Times New Roman"/>
                <w:sz w:val="22"/>
              </w:rPr>
              <w:t xml:space="preserve">Association for Behavior Analysis International Culturo-Behavior Science for a Better World. New Orleans, LA. </w:t>
            </w:r>
            <w:hyperlink r:id="rId98" w:history="1">
              <w:r w:rsidR="00D54F0B" w:rsidRPr="00A04C7E">
                <w:rPr>
                  <w:rStyle w:val="Hyperlink"/>
                  <w:rFonts w:ascii="Times New Roman" w:hAnsi="Times New Roman" w:cs="Times New Roman"/>
                  <w:sz w:val="22"/>
                </w:rPr>
                <w:t>https://doi.org/10.13140/RG.2.2.26351.46243</w:t>
              </w:r>
            </w:hyperlink>
            <w:r w:rsidR="00C35DFD" w:rsidRPr="00A04C7E">
              <w:rPr>
                <w:rFonts w:ascii="Times New Roman" w:hAnsi="Times New Roman" w:cs="Times New Roman"/>
                <w:sz w:val="22"/>
              </w:rPr>
              <w:t>.</w:t>
            </w:r>
            <w:r w:rsidR="00D54F0B" w:rsidRPr="00A04C7E">
              <w:rPr>
                <w:rFonts w:ascii="Times New Roman" w:hAnsi="Times New Roman" w:cs="Times New Roman"/>
                <w:sz w:val="22"/>
              </w:rPr>
              <w:t xml:space="preserve"> </w:t>
            </w:r>
            <w:r w:rsidR="00C35DFD" w:rsidRPr="00A04C7E">
              <w:rPr>
                <w:rFonts w:ascii="Times New Roman" w:hAnsi="Times New Roman" w:cs="Times New Roman"/>
                <w:sz w:val="22"/>
              </w:rPr>
              <w:t xml:space="preserve">Video summary: </w:t>
            </w:r>
            <w:hyperlink r:id="rId99" w:history="1">
              <w:r w:rsidR="00C35DFD" w:rsidRPr="00A04C7E">
                <w:rPr>
                  <w:rStyle w:val="Hyperlink"/>
                  <w:rFonts w:ascii="Times New Roman" w:hAnsi="Times New Roman" w:cs="Times New Roman"/>
                  <w:sz w:val="22"/>
                </w:rPr>
                <w:t>https://youtu.be/IyAFeJo7gAE</w:t>
              </w:r>
            </w:hyperlink>
          </w:p>
        </w:tc>
      </w:tr>
      <w:tr w:rsidR="002271DD" w:rsidRPr="00A04C7E" w14:paraId="7F7B1319" w14:textId="77777777" w:rsidTr="008210FB">
        <w:tc>
          <w:tcPr>
            <w:tcW w:w="630" w:type="dxa"/>
          </w:tcPr>
          <w:p w14:paraId="2B0EC39B" w14:textId="47E12559" w:rsidR="002271DD" w:rsidRPr="00A04C7E" w:rsidRDefault="002271DD"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52.</w:t>
            </w:r>
          </w:p>
        </w:tc>
        <w:tc>
          <w:tcPr>
            <w:tcW w:w="8910" w:type="dxa"/>
          </w:tcPr>
          <w:p w14:paraId="7072CEF9" w14:textId="31E44DEB" w:rsidR="002271DD" w:rsidRPr="00A04C7E" w:rsidRDefault="003B408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13A54" w:rsidRPr="00A04C7E">
              <w:rPr>
                <w:rFonts w:ascii="Times New Roman" w:hAnsi="Times New Roman" w:cs="Times New Roman"/>
                <w:sz w:val="22"/>
              </w:rPr>
              <w:t>Paterson, I.S.</w:t>
            </w:r>
            <w:r w:rsidR="00A14216" w:rsidRPr="00A04C7E">
              <w:rPr>
                <w:rFonts w:ascii="Times New Roman" w:hAnsi="Times New Roman" w:cs="Times New Roman"/>
                <w:sz w:val="22"/>
              </w:rPr>
              <w:t xml:space="preserve">, </w:t>
            </w:r>
            <w:r w:rsidRPr="00A04C7E">
              <w:rPr>
                <w:rFonts w:ascii="Times New Roman" w:hAnsi="Times New Roman" w:cs="Times New Roman"/>
                <w:sz w:val="22"/>
              </w:rPr>
              <w:t>`</w:t>
            </w:r>
            <w:proofErr w:type="spellStart"/>
            <w:r w:rsidR="00713A54" w:rsidRPr="00A04C7E">
              <w:rPr>
                <w:rFonts w:ascii="Times New Roman" w:hAnsi="Times New Roman" w:cs="Times New Roman"/>
                <w:sz w:val="22"/>
              </w:rPr>
              <w:t>Kazaoka</w:t>
            </w:r>
            <w:proofErr w:type="spellEnd"/>
            <w:r w:rsidR="00713A54" w:rsidRPr="00A04C7E">
              <w:rPr>
                <w:rFonts w:ascii="Times New Roman" w:hAnsi="Times New Roman" w:cs="Times New Roman"/>
                <w:sz w:val="22"/>
              </w:rPr>
              <w:t>, K.</w:t>
            </w:r>
            <w:r w:rsidR="00A14216" w:rsidRPr="00A04C7E">
              <w:rPr>
                <w:rFonts w:ascii="Times New Roman" w:hAnsi="Times New Roman" w:cs="Times New Roman"/>
                <w:sz w:val="22"/>
              </w:rPr>
              <w:t>, Seniuk, H.</w:t>
            </w:r>
            <w:r w:rsidR="00713A54" w:rsidRPr="00A04C7E">
              <w:rPr>
                <w:rFonts w:ascii="Times New Roman" w:hAnsi="Times New Roman" w:cs="Times New Roman"/>
                <w:sz w:val="22"/>
              </w:rPr>
              <w:t>A.</w:t>
            </w:r>
            <w:r w:rsidR="00A14216" w:rsidRPr="00A04C7E">
              <w:rPr>
                <w:rFonts w:ascii="Times New Roman" w:hAnsi="Times New Roman" w:cs="Times New Roman"/>
                <w:sz w:val="22"/>
              </w:rPr>
              <w:t xml:space="preserve">, Cihon, T., Malkin, A., </w:t>
            </w:r>
            <w:r w:rsidR="00A14216" w:rsidRPr="00A04C7E">
              <w:rPr>
                <w:rFonts w:ascii="Times New Roman" w:hAnsi="Times New Roman" w:cs="Times New Roman"/>
                <w:b/>
                <w:bCs/>
                <w:i/>
                <w:iCs/>
                <w:sz w:val="22"/>
              </w:rPr>
              <w:t>Cox, D.J.</w:t>
            </w:r>
            <w:r w:rsidR="00A14216" w:rsidRPr="00A04C7E">
              <w:rPr>
                <w:rFonts w:ascii="Times New Roman" w:hAnsi="Times New Roman" w:cs="Times New Roman"/>
                <w:sz w:val="22"/>
              </w:rPr>
              <w:t xml:space="preserve">, &amp; </w:t>
            </w:r>
            <w:r w:rsidR="00713A54" w:rsidRPr="00A04C7E">
              <w:rPr>
                <w:rFonts w:ascii="Times New Roman" w:hAnsi="Times New Roman" w:cs="Times New Roman"/>
                <w:sz w:val="22"/>
              </w:rPr>
              <w:t xml:space="preserve">Hine, K. </w:t>
            </w:r>
            <w:r w:rsidR="00A14216" w:rsidRPr="00A04C7E">
              <w:rPr>
                <w:rFonts w:ascii="Times New Roman" w:hAnsi="Times New Roman" w:cs="Times New Roman"/>
                <w:iCs/>
                <w:sz w:val="22"/>
              </w:rPr>
              <w:t>(</w:t>
            </w:r>
            <w:proofErr w:type="gramStart"/>
            <w:r w:rsidR="00A14216" w:rsidRPr="00A04C7E">
              <w:rPr>
                <w:rFonts w:ascii="Times New Roman" w:hAnsi="Times New Roman" w:cs="Times New Roman"/>
                <w:iCs/>
                <w:sz w:val="22"/>
              </w:rPr>
              <w:t>October,</w:t>
            </w:r>
            <w:proofErr w:type="gramEnd"/>
            <w:r w:rsidR="00A14216" w:rsidRPr="00A04C7E">
              <w:rPr>
                <w:rFonts w:ascii="Times New Roman" w:hAnsi="Times New Roman" w:cs="Times New Roman"/>
                <w:iCs/>
                <w:sz w:val="22"/>
              </w:rPr>
              <w:t xml:space="preserve"> 2020)</w:t>
            </w:r>
            <w:r w:rsidR="00A14216" w:rsidRPr="00A04C7E">
              <w:rPr>
                <w:rFonts w:ascii="Times New Roman" w:hAnsi="Times New Roman" w:cs="Times New Roman"/>
                <w:sz w:val="22"/>
              </w:rPr>
              <w:t>. Understanding policing part I: A culture-behavior systems analysis.</w:t>
            </w:r>
            <w:r w:rsidR="00DC02BE" w:rsidRPr="00A04C7E">
              <w:rPr>
                <w:rFonts w:ascii="Times New Roman" w:hAnsi="Times New Roman" w:cs="Times New Roman"/>
                <w:sz w:val="22"/>
              </w:rPr>
              <w:t xml:space="preserve"> Association for Behavior Analysis International Culturo-Behavior Science for a Better World. New Orleans, LA.</w:t>
            </w:r>
          </w:p>
        </w:tc>
      </w:tr>
      <w:tr w:rsidR="00936784" w:rsidRPr="00A04C7E" w14:paraId="2AE6DA0F" w14:textId="77777777" w:rsidTr="008210FB">
        <w:tc>
          <w:tcPr>
            <w:tcW w:w="630" w:type="dxa"/>
          </w:tcPr>
          <w:p w14:paraId="7030DDD4" w14:textId="791D0141" w:rsidR="00936784" w:rsidRPr="00A04C7E" w:rsidRDefault="00936784"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w:t>
            </w:r>
            <w:r w:rsidR="000716B7" w:rsidRPr="00A04C7E">
              <w:rPr>
                <w:rFonts w:ascii="Times New Roman" w:hAnsi="Times New Roman" w:cs="Times New Roman"/>
                <w:color w:val="000000"/>
                <w:sz w:val="22"/>
              </w:rPr>
              <w:t>1</w:t>
            </w:r>
            <w:r w:rsidRPr="00A04C7E">
              <w:rPr>
                <w:rFonts w:ascii="Times New Roman" w:hAnsi="Times New Roman" w:cs="Times New Roman"/>
                <w:color w:val="000000"/>
                <w:sz w:val="22"/>
              </w:rPr>
              <w:t xml:space="preserve">. </w:t>
            </w:r>
          </w:p>
        </w:tc>
        <w:tc>
          <w:tcPr>
            <w:tcW w:w="8910" w:type="dxa"/>
          </w:tcPr>
          <w:p w14:paraId="1DBB0621" w14:textId="19D77D4F" w:rsidR="00936784" w:rsidRPr="00A04C7E" w:rsidRDefault="00936784"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bCs/>
                <w:i/>
                <w:iCs/>
                <w:sz w:val="22"/>
              </w:rPr>
              <w:t>Cox, D.J.</w:t>
            </w:r>
            <w:r w:rsidRPr="00A04C7E">
              <w:rPr>
                <w:rFonts w:ascii="Times New Roman" w:hAnsi="Times New Roman" w:cs="Times New Roman"/>
                <w:bCs/>
                <w:iCs/>
                <w:sz w:val="22"/>
              </w:rPr>
              <w:t>, &amp; Johnson, M.W. (</w:t>
            </w:r>
            <w:proofErr w:type="gramStart"/>
            <w:r w:rsidR="00BC370C" w:rsidRPr="00A04C7E">
              <w:rPr>
                <w:rFonts w:ascii="Times New Roman" w:hAnsi="Times New Roman" w:cs="Times New Roman"/>
                <w:bCs/>
                <w:iCs/>
                <w:sz w:val="22"/>
              </w:rPr>
              <w:t>August,</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2020). Health messaging and cannabis co-consumption with alcohol and tobacco. American Psychological Association (APA) Annual Convention. Washington, D.C.</w:t>
            </w:r>
          </w:p>
        </w:tc>
      </w:tr>
      <w:tr w:rsidR="003D5908" w:rsidRPr="00A04C7E" w14:paraId="282E5FF0" w14:textId="77777777" w:rsidTr="008210FB">
        <w:tc>
          <w:tcPr>
            <w:tcW w:w="630" w:type="dxa"/>
          </w:tcPr>
          <w:p w14:paraId="06A826CE" w14:textId="266CF4DA" w:rsidR="003D5908"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50</w:t>
            </w:r>
            <w:r w:rsidR="003D5908" w:rsidRPr="00A04C7E">
              <w:rPr>
                <w:rFonts w:ascii="Times New Roman" w:hAnsi="Times New Roman" w:cs="Times New Roman"/>
                <w:color w:val="000000"/>
                <w:sz w:val="22"/>
              </w:rPr>
              <w:t xml:space="preserve">. </w:t>
            </w:r>
          </w:p>
        </w:tc>
        <w:tc>
          <w:tcPr>
            <w:tcW w:w="8910" w:type="dxa"/>
          </w:tcPr>
          <w:p w14:paraId="7BE55658" w14:textId="4F6E8714" w:rsidR="003D5908" w:rsidRPr="00A04C7E" w:rsidRDefault="003D5908" w:rsidP="001608D5">
            <w:pPr>
              <w:spacing w:beforeLines="60" w:before="144" w:after="12" w:line="240" w:lineRule="auto"/>
              <w:ind w:left="252" w:hanging="252"/>
              <w:jc w:val="both"/>
              <w:rPr>
                <w:rFonts w:ascii="Times New Roman" w:hAnsi="Times New Roman" w:cs="Times New Roman"/>
                <w:bCs/>
                <w:i/>
                <w:iCs/>
                <w:sz w:val="22"/>
              </w:rPr>
            </w:pPr>
            <w:r w:rsidRPr="00A04C7E">
              <w:rPr>
                <w:rFonts w:ascii="Times New Roman" w:hAnsi="Times New Roman" w:cs="Times New Roman"/>
                <w:bCs/>
                <w:iCs/>
                <w:sz w:val="22"/>
              </w:rPr>
              <w:t xml:space="preserve">Lee, D.C., </w:t>
            </w:r>
            <w:r w:rsidRPr="00A04C7E">
              <w:rPr>
                <w:rFonts w:ascii="Times New Roman" w:hAnsi="Times New Roman" w:cs="Times New Roman"/>
                <w:b/>
                <w:bCs/>
                <w:i/>
                <w:iCs/>
                <w:sz w:val="22"/>
              </w:rPr>
              <w:t>Cox, D.J.</w:t>
            </w:r>
            <w:r w:rsidRPr="00A04C7E">
              <w:rPr>
                <w:rFonts w:ascii="Times New Roman" w:hAnsi="Times New Roman" w:cs="Times New Roman"/>
                <w:bCs/>
                <w:iCs/>
                <w:sz w:val="22"/>
              </w:rPr>
              <w:t>, Vandrey, R.G. (</w:t>
            </w:r>
            <w:proofErr w:type="gramStart"/>
            <w:r w:rsidR="00BC370C" w:rsidRPr="00A04C7E">
              <w:rPr>
                <w:rFonts w:ascii="Times New Roman" w:hAnsi="Times New Roman" w:cs="Times New Roman"/>
                <w:bCs/>
                <w:iCs/>
                <w:sz w:val="22"/>
              </w:rPr>
              <w:t>June,</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Characteristics of cigarette use among adults enrolled in treatment for cannabis use disorder. </w:t>
            </w:r>
            <w:r w:rsidRPr="00A04C7E">
              <w:rPr>
                <w:rFonts w:ascii="Times New Roman" w:hAnsi="Times New Roman" w:cs="Times New Roman"/>
                <w:sz w:val="22"/>
              </w:rPr>
              <w:t>The College on Problems of Drug Dependence (CPDD) 82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Scientific Meeting. Hollywood, FL.</w:t>
            </w:r>
            <w:r w:rsidR="00ED215C" w:rsidRPr="00A04C7E">
              <w:rPr>
                <w:rFonts w:ascii="Times New Roman" w:hAnsi="Times New Roman" w:cs="Times New Roman"/>
                <w:sz w:val="22"/>
              </w:rPr>
              <w:t xml:space="preserve"> </w:t>
            </w:r>
          </w:p>
        </w:tc>
      </w:tr>
      <w:tr w:rsidR="00530145" w:rsidRPr="00A04C7E" w14:paraId="38537D72" w14:textId="77777777" w:rsidTr="008210FB">
        <w:tc>
          <w:tcPr>
            <w:tcW w:w="630" w:type="dxa"/>
          </w:tcPr>
          <w:p w14:paraId="0CB6C664" w14:textId="26100A38" w:rsidR="00530145" w:rsidRPr="00A04C7E" w:rsidRDefault="00530145"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5AE5AE10" w14:textId="660CB155" w:rsidR="00530145" w:rsidRPr="00A04C7E" w:rsidRDefault="0053014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Johnson, M.W., Dolan, S.B., </w:t>
            </w:r>
            <w:r w:rsidRPr="00A04C7E">
              <w:rPr>
                <w:rFonts w:ascii="Times New Roman" w:hAnsi="Times New Roman" w:cs="Times New Roman"/>
                <w:b/>
                <w:bCs/>
                <w:i/>
                <w:iCs/>
                <w:sz w:val="22"/>
              </w:rPr>
              <w:t>Cox, D.J.</w:t>
            </w:r>
            <w:r w:rsidRPr="00A04C7E">
              <w:rPr>
                <w:rFonts w:ascii="Times New Roman" w:hAnsi="Times New Roman" w:cs="Times New Roman"/>
                <w:bCs/>
                <w:iCs/>
                <w:sz w:val="22"/>
              </w:rPr>
              <w:t>, Strickland, J.C., &amp; Berry, M.S.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w:t>
            </w:r>
            <w:r w:rsidRPr="00A04C7E">
              <w:rPr>
                <w:rFonts w:ascii="Times New Roman" w:hAnsi="Times New Roman" w:cs="Times New Roman"/>
                <w:bCs/>
                <w:iCs/>
                <w:sz w:val="22"/>
              </w:rPr>
              <w:t xml:space="preserve">2020). </w:t>
            </w:r>
            <w:r w:rsidR="00927769" w:rsidRPr="00A04C7E">
              <w:rPr>
                <w:rFonts w:ascii="Times New Roman" w:hAnsi="Times New Roman" w:cs="Times New Roman"/>
                <w:bCs/>
                <w:iCs/>
                <w:sz w:val="22"/>
              </w:rPr>
              <w:t>Re</w:t>
            </w:r>
            <w:r w:rsidR="00F53AEF" w:rsidRPr="00A04C7E">
              <w:rPr>
                <w:rFonts w:ascii="Times New Roman" w:hAnsi="Times New Roman" w:cs="Times New Roman"/>
                <w:bCs/>
                <w:iCs/>
                <w:sz w:val="22"/>
              </w:rPr>
              <w:t>d</w:t>
            </w:r>
            <w:r w:rsidR="00927769" w:rsidRPr="00A04C7E">
              <w:rPr>
                <w:rFonts w:ascii="Times New Roman" w:hAnsi="Times New Roman" w:cs="Times New Roman"/>
                <w:bCs/>
                <w:iCs/>
                <w:sz w:val="22"/>
              </w:rPr>
              <w:t>uced-nicotine cigarettes: Behavioral-economics of operant reinforcement</w:t>
            </w:r>
            <w:r w:rsidRPr="00A04C7E">
              <w:rPr>
                <w:rFonts w:ascii="Times New Roman" w:hAnsi="Times New Roman" w:cs="Times New Roman"/>
                <w:bCs/>
                <w:iCs/>
                <w:sz w:val="22"/>
              </w:rPr>
              <w:t>. Association for Behavior Analysis International (ABAI) Annual Convention. Washington D.C.</w:t>
            </w:r>
          </w:p>
        </w:tc>
      </w:tr>
      <w:tr w:rsidR="00F32793" w:rsidRPr="00A04C7E" w14:paraId="2A702C45" w14:textId="77777777" w:rsidTr="008210FB">
        <w:tc>
          <w:tcPr>
            <w:tcW w:w="630" w:type="dxa"/>
          </w:tcPr>
          <w:p w14:paraId="0097C0B7" w14:textId="2862F4B2" w:rsidR="00F32793" w:rsidRPr="00A04C7E" w:rsidRDefault="00F32793"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C8520B" w:rsidRPr="00A04C7E">
              <w:rPr>
                <w:rFonts w:ascii="Times New Roman" w:hAnsi="Times New Roman" w:cs="Times New Roman"/>
                <w:color w:val="000000"/>
                <w:sz w:val="22"/>
              </w:rPr>
              <w:t>8</w:t>
            </w:r>
            <w:r w:rsidRPr="00A04C7E">
              <w:rPr>
                <w:rFonts w:ascii="Times New Roman" w:hAnsi="Times New Roman" w:cs="Times New Roman"/>
                <w:color w:val="000000"/>
                <w:sz w:val="22"/>
              </w:rPr>
              <w:t xml:space="preserve">. </w:t>
            </w:r>
          </w:p>
        </w:tc>
        <w:tc>
          <w:tcPr>
            <w:tcW w:w="8910" w:type="dxa"/>
          </w:tcPr>
          <w:p w14:paraId="58C8CD13" w14:textId="3CB869EB" w:rsidR="00F32793" w:rsidRPr="00A04C7E" w:rsidRDefault="008B7F3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Cs/>
                <w:iCs/>
                <w:sz w:val="22"/>
              </w:rPr>
              <w:t>,</w:t>
            </w:r>
            <w:r w:rsidRPr="00A04C7E">
              <w:rPr>
                <w:rFonts w:ascii="Times New Roman" w:hAnsi="Times New Roman" w:cs="Times New Roman"/>
                <w:b/>
                <w:iCs/>
                <w:sz w:val="22"/>
              </w:rPr>
              <w:t xml:space="preserve"> </w:t>
            </w:r>
            <w:r w:rsidR="00AE63AB" w:rsidRPr="00A04C7E">
              <w:rPr>
                <w:rFonts w:ascii="Times New Roman" w:hAnsi="Times New Roman" w:cs="Times New Roman"/>
                <w:bCs/>
                <w:iCs/>
                <w:sz w:val="22"/>
              </w:rPr>
              <w:t xml:space="preserve">Quigley, S.P., </w:t>
            </w:r>
            <w:r w:rsidRPr="00A04C7E">
              <w:rPr>
                <w:rFonts w:ascii="Times New Roman" w:hAnsi="Times New Roman" w:cs="Times New Roman"/>
                <w:bCs/>
                <w:iCs/>
                <w:sz w:val="22"/>
              </w:rPr>
              <w:t>&amp;</w:t>
            </w:r>
            <w:r w:rsidRPr="00A04C7E">
              <w:rPr>
                <w:rFonts w:ascii="Times New Roman" w:hAnsi="Times New Roman" w:cs="Times New Roman"/>
                <w:b/>
                <w:iCs/>
                <w:sz w:val="22"/>
              </w:rPr>
              <w:t xml:space="preserve"> </w:t>
            </w:r>
            <w:r w:rsidRPr="00A04C7E">
              <w:rPr>
                <w:rFonts w:ascii="Times New Roman" w:hAnsi="Times New Roman" w:cs="Times New Roman"/>
                <w:bCs/>
                <w:iCs/>
                <w:sz w:val="22"/>
              </w:rPr>
              <w:t>Brodhead, M.T. (</w:t>
            </w:r>
            <w:proofErr w:type="gramStart"/>
            <w:r w:rsidR="00BC370C" w:rsidRPr="00A04C7E">
              <w:rPr>
                <w:rFonts w:ascii="Times New Roman" w:hAnsi="Times New Roman" w:cs="Times New Roman"/>
                <w:bCs/>
                <w:iCs/>
                <w:sz w:val="22"/>
              </w:rPr>
              <w:t>May,</w:t>
            </w:r>
            <w:proofErr w:type="gramEnd"/>
            <w:r w:rsidR="00BC370C" w:rsidRPr="00A04C7E">
              <w:rPr>
                <w:rFonts w:ascii="Times New Roman" w:hAnsi="Times New Roman" w:cs="Times New Roman"/>
                <w:bCs/>
                <w:iCs/>
                <w:sz w:val="22"/>
              </w:rPr>
              <w:t xml:space="preserve"> 2020</w:t>
            </w:r>
            <w:r w:rsidRPr="00A04C7E">
              <w:rPr>
                <w:rFonts w:ascii="Times New Roman" w:hAnsi="Times New Roman" w:cs="Times New Roman"/>
                <w:bCs/>
                <w:iCs/>
                <w:sz w:val="22"/>
              </w:rPr>
              <w:t>).</w:t>
            </w:r>
            <w:r w:rsidR="009A7E1D" w:rsidRPr="00A04C7E">
              <w:rPr>
                <w:rFonts w:ascii="Times New Roman" w:hAnsi="Times New Roman" w:cs="Times New Roman"/>
                <w:bCs/>
                <w:iCs/>
                <w:sz w:val="22"/>
              </w:rPr>
              <w:t xml:space="preserve"> </w:t>
            </w:r>
            <w:r w:rsidR="0045653C" w:rsidRPr="00A04C7E">
              <w:rPr>
                <w:rFonts w:ascii="Times New Roman" w:hAnsi="Times New Roman" w:cs="Times New Roman"/>
                <w:bCs/>
                <w:iCs/>
                <w:sz w:val="22"/>
              </w:rPr>
              <w:t>Evaluations of ethical perceptions in Applied Behavior Analysis</w:t>
            </w:r>
            <w:r w:rsidR="00530145" w:rsidRPr="00A04C7E">
              <w:rPr>
                <w:rFonts w:ascii="Times New Roman" w:hAnsi="Times New Roman" w:cs="Times New Roman"/>
                <w:bCs/>
                <w:iCs/>
                <w:sz w:val="22"/>
              </w:rPr>
              <w:t xml:space="preserve">.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C8520B" w:rsidRPr="00A04C7E" w14:paraId="2AD9531A" w14:textId="77777777" w:rsidTr="008210FB">
        <w:tc>
          <w:tcPr>
            <w:tcW w:w="630" w:type="dxa"/>
          </w:tcPr>
          <w:p w14:paraId="54F1064C" w14:textId="7A6730E8" w:rsidR="00C8520B" w:rsidRPr="00A04C7E" w:rsidRDefault="00C8520B"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47.</w:t>
            </w:r>
          </w:p>
        </w:tc>
        <w:tc>
          <w:tcPr>
            <w:tcW w:w="8910" w:type="dxa"/>
          </w:tcPr>
          <w:p w14:paraId="3D8B7A23" w14:textId="54312013" w:rsidR="00C8520B" w:rsidRPr="00A04C7E" w:rsidRDefault="00C8520B"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White, A.N., Brodhead, M.T.,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2020). Visual analysis with dynamic data sets and changing data accuracy. </w:t>
            </w:r>
            <w:r w:rsidRPr="00A04C7E">
              <w:rPr>
                <w:rFonts w:ascii="Times New Roman" w:hAnsi="Times New Roman" w:cs="Times New Roman"/>
                <w:bCs/>
                <w:iCs/>
                <w:sz w:val="22"/>
              </w:rPr>
              <w:t>Association for Behavior Analysis International (ABAI) Annual Convention. Washington D.C. (</w:t>
            </w:r>
            <w:r w:rsidRPr="00A04C7E">
              <w:rPr>
                <w:rFonts w:ascii="Times New Roman" w:hAnsi="Times New Roman" w:cs="Times New Roman"/>
                <w:bCs/>
                <w:i/>
                <w:iCs/>
                <w:sz w:val="22"/>
              </w:rPr>
              <w:t>forthcoming</w:t>
            </w:r>
            <w:r w:rsidRPr="00A04C7E">
              <w:rPr>
                <w:rFonts w:ascii="Times New Roman" w:hAnsi="Times New Roman" w:cs="Times New Roman"/>
                <w:bCs/>
                <w:iCs/>
                <w:sz w:val="22"/>
              </w:rPr>
              <w:t>)</w:t>
            </w:r>
          </w:p>
        </w:tc>
      </w:tr>
      <w:tr w:rsidR="00A726BF" w:rsidRPr="00A04C7E" w14:paraId="39D7FD51" w14:textId="77777777" w:rsidTr="008210FB">
        <w:tc>
          <w:tcPr>
            <w:tcW w:w="630" w:type="dxa"/>
          </w:tcPr>
          <w:p w14:paraId="6A97A905" w14:textId="4D0A30F2" w:rsidR="00A726BF" w:rsidRPr="00A04C7E" w:rsidRDefault="00A726BF"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573C2804" w14:textId="77E27C40" w:rsidR="00A726BF" w:rsidRPr="00A04C7E" w:rsidRDefault="00A726BF"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Pr="00A04C7E">
              <w:rPr>
                <w:rFonts w:ascii="Times New Roman" w:hAnsi="Times New Roman" w:cs="Times New Roman"/>
                <w:b/>
                <w:bCs/>
                <w:i/>
                <w:iCs/>
                <w:sz w:val="22"/>
              </w:rPr>
              <w:t>Cox, D.J.</w:t>
            </w:r>
            <w:r w:rsidRPr="00A04C7E">
              <w:rPr>
                <w:rFonts w:ascii="Times New Roman" w:hAnsi="Times New Roman" w:cs="Times New Roman"/>
                <w:bCs/>
                <w:iCs/>
                <w:sz w:val="22"/>
              </w:rPr>
              <w:t xml:space="preserve">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
                <w:bCs/>
                <w:i/>
                <w:iCs/>
                <w:sz w:val="22"/>
              </w:rPr>
              <w:t xml:space="preserve"> </w:t>
            </w:r>
            <w:r w:rsidRPr="00A04C7E">
              <w:rPr>
                <w:rFonts w:ascii="Times New Roman" w:hAnsi="Times New Roman" w:cs="Times New Roman"/>
                <w:bCs/>
                <w:iCs/>
                <w:sz w:val="22"/>
              </w:rPr>
              <w:t xml:space="preserve">2019). </w:t>
            </w:r>
            <w:r w:rsidR="00321F20" w:rsidRPr="00A04C7E">
              <w:rPr>
                <w:rFonts w:ascii="Times New Roman" w:hAnsi="Times New Roman" w:cs="Times New Roman"/>
                <w:bCs/>
                <w:iCs/>
                <w:sz w:val="22"/>
              </w:rPr>
              <w:t>Understanding contingencies in i</w:t>
            </w:r>
            <w:r w:rsidRPr="00A04C7E">
              <w:rPr>
                <w:rFonts w:ascii="Times New Roman" w:hAnsi="Times New Roman" w:cs="Times New Roman"/>
                <w:bCs/>
                <w:iCs/>
                <w:sz w:val="22"/>
              </w:rPr>
              <w:t xml:space="preserve">nterdisciplinary collaboration. </w:t>
            </w:r>
            <w:proofErr w:type="spellStart"/>
            <w:r w:rsidRPr="00A04C7E">
              <w:rPr>
                <w:rFonts w:ascii="Times New Roman" w:hAnsi="Times New Roman" w:cs="Times New Roman"/>
                <w:bCs/>
                <w:iCs/>
                <w:sz w:val="22"/>
              </w:rPr>
              <w:t>Kadiant</w:t>
            </w:r>
            <w:proofErr w:type="spellEnd"/>
            <w:r w:rsidRPr="00A04C7E">
              <w:rPr>
                <w:rFonts w:ascii="Times New Roman" w:hAnsi="Times New Roman" w:cs="Times New Roman"/>
                <w:bCs/>
                <w:iCs/>
                <w:sz w:val="22"/>
              </w:rPr>
              <w:t xml:space="preserve"> Continuing Education Expert Speaker Series. </w:t>
            </w:r>
            <w:r w:rsidR="00194BE7" w:rsidRPr="00A04C7E">
              <w:rPr>
                <w:rFonts w:ascii="Times New Roman" w:hAnsi="Times New Roman" w:cs="Times New Roman"/>
                <w:bCs/>
                <w:iCs/>
                <w:sz w:val="22"/>
              </w:rPr>
              <w:t xml:space="preserve">Atlanta, GA. </w:t>
            </w:r>
          </w:p>
        </w:tc>
      </w:tr>
      <w:tr w:rsidR="00E14DF9" w:rsidRPr="00A04C7E" w14:paraId="109BE1FB" w14:textId="77777777" w:rsidTr="008210FB">
        <w:tc>
          <w:tcPr>
            <w:tcW w:w="630" w:type="dxa"/>
          </w:tcPr>
          <w:p w14:paraId="67790C60" w14:textId="000B6DFD" w:rsidR="00E14DF9" w:rsidRPr="00A04C7E" w:rsidRDefault="00E14DF9"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29DCA468" w14:textId="52ABD80D" w:rsidR="00E14DF9" w:rsidRPr="00A04C7E" w:rsidRDefault="00C70E29"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w:t>
            </w:r>
            <w:r w:rsidR="00E14DF9" w:rsidRPr="00A04C7E">
              <w:rPr>
                <w:rFonts w:ascii="Times New Roman" w:hAnsi="Times New Roman" w:cs="Times New Roman"/>
                <w:b/>
                <w:bCs/>
                <w:i/>
                <w:iCs/>
                <w:sz w:val="22"/>
              </w:rPr>
              <w:t>Cox, D.J.</w:t>
            </w:r>
            <w:r w:rsidR="00E14DF9" w:rsidRPr="00A04C7E">
              <w:rPr>
                <w:rFonts w:ascii="Times New Roman" w:hAnsi="Times New Roman" w:cs="Times New Roman"/>
                <w:bCs/>
                <w:iCs/>
                <w:sz w:val="22"/>
              </w:rPr>
              <w:t xml:space="preserve"> (</w:t>
            </w:r>
            <w:proofErr w:type="gramStart"/>
            <w:r w:rsidR="00E14DF9" w:rsidRPr="00A04C7E">
              <w:rPr>
                <w:rFonts w:ascii="Times New Roman" w:hAnsi="Times New Roman" w:cs="Times New Roman"/>
                <w:bCs/>
                <w:iCs/>
                <w:sz w:val="22"/>
              </w:rPr>
              <w:t>October,</w:t>
            </w:r>
            <w:proofErr w:type="gramEnd"/>
            <w:r w:rsidR="00E14DF9" w:rsidRPr="00A04C7E">
              <w:rPr>
                <w:rFonts w:ascii="Times New Roman" w:hAnsi="Times New Roman" w:cs="Times New Roman"/>
                <w:bCs/>
                <w:iCs/>
                <w:sz w:val="22"/>
              </w:rPr>
              <w:t xml:space="preserve"> 2019). </w:t>
            </w:r>
            <w:r w:rsidR="00A726BF" w:rsidRPr="00A04C7E">
              <w:rPr>
                <w:rFonts w:ascii="Times New Roman" w:hAnsi="Times New Roman" w:cs="Times New Roman"/>
                <w:bCs/>
                <w:iCs/>
                <w:sz w:val="22"/>
              </w:rPr>
              <w:t>E</w:t>
            </w:r>
            <w:r w:rsidR="00E14DF9" w:rsidRPr="00A04C7E">
              <w:rPr>
                <w:rFonts w:ascii="Times New Roman" w:hAnsi="Times New Roman" w:cs="Times New Roman"/>
                <w:bCs/>
                <w:iCs/>
                <w:sz w:val="22"/>
              </w:rPr>
              <w:t>thical decision-making</w:t>
            </w:r>
            <w:r w:rsidR="00321F20" w:rsidRPr="00A04C7E">
              <w:rPr>
                <w:rFonts w:ascii="Times New Roman" w:hAnsi="Times New Roman" w:cs="Times New Roman"/>
                <w:bCs/>
                <w:iCs/>
                <w:sz w:val="22"/>
              </w:rPr>
              <w:t>: Theory, research, and practice</w:t>
            </w:r>
            <w:r w:rsidR="00E14DF9" w:rsidRPr="00A04C7E">
              <w:rPr>
                <w:rFonts w:ascii="Times New Roman" w:hAnsi="Times New Roman" w:cs="Times New Roman"/>
                <w:bCs/>
                <w:iCs/>
                <w:sz w:val="22"/>
              </w:rPr>
              <w:t xml:space="preserve">. </w:t>
            </w:r>
            <w:proofErr w:type="spellStart"/>
            <w:r w:rsidR="00E14DF9" w:rsidRPr="00A04C7E">
              <w:rPr>
                <w:rFonts w:ascii="Times New Roman" w:hAnsi="Times New Roman" w:cs="Times New Roman"/>
                <w:bCs/>
                <w:iCs/>
                <w:sz w:val="22"/>
              </w:rPr>
              <w:t>Kadiant</w:t>
            </w:r>
            <w:proofErr w:type="spellEnd"/>
            <w:r w:rsidR="00E14DF9" w:rsidRPr="00A04C7E">
              <w:rPr>
                <w:rFonts w:ascii="Times New Roman" w:hAnsi="Times New Roman" w:cs="Times New Roman"/>
                <w:bCs/>
                <w:iCs/>
                <w:sz w:val="22"/>
              </w:rPr>
              <w:t xml:space="preserve"> Continuing Education Expert Speaker Series.</w:t>
            </w:r>
            <w:r w:rsidR="00194BE7" w:rsidRPr="00A04C7E">
              <w:rPr>
                <w:rFonts w:ascii="Times New Roman" w:hAnsi="Times New Roman" w:cs="Times New Roman"/>
                <w:bCs/>
                <w:iCs/>
                <w:sz w:val="22"/>
              </w:rPr>
              <w:t xml:space="preserve"> Atlanta, GA. </w:t>
            </w:r>
          </w:p>
        </w:tc>
      </w:tr>
      <w:tr w:rsidR="00146805" w:rsidRPr="00A04C7E" w14:paraId="012BAA27" w14:textId="77777777" w:rsidTr="008210FB">
        <w:tc>
          <w:tcPr>
            <w:tcW w:w="630" w:type="dxa"/>
          </w:tcPr>
          <w:p w14:paraId="3652DB2A" w14:textId="2ECD46B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23AEBA3E" w14:textId="586E497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Cs/>
                <w:iCs/>
                <w:sz w:val="22"/>
              </w:rPr>
              <w:t xml:space="preserve">Dolan, S.B., Weiger, C, </w:t>
            </w:r>
            <w:r w:rsidRPr="00A04C7E">
              <w:rPr>
                <w:rFonts w:ascii="Times New Roman" w:hAnsi="Times New Roman" w:cs="Times New Roman"/>
                <w:b/>
                <w:i/>
                <w:sz w:val="22"/>
              </w:rPr>
              <w:t>Cox, D.J.</w:t>
            </w:r>
            <w:r w:rsidRPr="00A04C7E">
              <w:rPr>
                <w:rFonts w:ascii="Times New Roman" w:hAnsi="Times New Roman" w:cs="Times New Roman"/>
                <w:bCs/>
                <w:iCs/>
                <w:sz w:val="22"/>
              </w:rPr>
              <w:t>, Johnson, M.W., &amp; Moran, M.B. (</w:t>
            </w:r>
            <w:proofErr w:type="gramStart"/>
            <w:r w:rsidRPr="00A04C7E">
              <w:rPr>
                <w:rFonts w:ascii="Times New Roman" w:hAnsi="Times New Roman" w:cs="Times New Roman"/>
                <w:bCs/>
                <w:iCs/>
                <w:sz w:val="22"/>
              </w:rPr>
              <w:t>October,</w:t>
            </w:r>
            <w:proofErr w:type="gramEnd"/>
            <w:r w:rsidRPr="00A04C7E">
              <w:rPr>
                <w:rFonts w:ascii="Times New Roman" w:hAnsi="Times New Roman" w:cs="Times New Roman"/>
                <w:bCs/>
                <w:iCs/>
                <w:sz w:val="22"/>
              </w:rPr>
              <w:t xml:space="preserve"> 2019). Novel tobacco advertisement methods make cigarettes more inelastic in young smokers. Tobacco Regulatory Science Meeting. Washington, DC. </w:t>
            </w:r>
          </w:p>
        </w:tc>
      </w:tr>
      <w:tr w:rsidR="00E45D65" w:rsidRPr="00A04C7E" w14:paraId="7A7D0ECD" w14:textId="77777777" w:rsidTr="008210FB">
        <w:tc>
          <w:tcPr>
            <w:tcW w:w="630" w:type="dxa"/>
          </w:tcPr>
          <w:p w14:paraId="238A42AF" w14:textId="22FCD22F" w:rsidR="00E45D65" w:rsidRPr="00A04C7E" w:rsidRDefault="00E45D6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0A2CF9EF" w14:textId="258C4C48" w:rsidR="00E45D65" w:rsidRPr="00A04C7E" w:rsidRDefault="00E45D6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Scope of </w:t>
            </w:r>
            <w:r w:rsidR="00F26377" w:rsidRPr="00A04C7E">
              <w:rPr>
                <w:rFonts w:ascii="Times New Roman" w:hAnsi="Times New Roman" w:cs="Times New Roman"/>
                <w:sz w:val="22"/>
              </w:rPr>
              <w:t>c</w:t>
            </w:r>
            <w:r w:rsidRPr="00A04C7E">
              <w:rPr>
                <w:rFonts w:ascii="Times New Roman" w:hAnsi="Times New Roman" w:cs="Times New Roman"/>
                <w:sz w:val="22"/>
              </w:rPr>
              <w:t>ompetence in</w:t>
            </w:r>
            <w:r w:rsidR="00F26377" w:rsidRPr="00A04C7E">
              <w:rPr>
                <w:rFonts w:ascii="Times New Roman" w:hAnsi="Times New Roman" w:cs="Times New Roman"/>
                <w:sz w:val="22"/>
              </w:rPr>
              <w:t xml:space="preserve"> A</w:t>
            </w:r>
            <w:r w:rsidRPr="00A04C7E">
              <w:rPr>
                <w:rFonts w:ascii="Times New Roman" w:hAnsi="Times New Roman" w:cs="Times New Roman"/>
                <w:sz w:val="22"/>
              </w:rPr>
              <w:t xml:space="preserve">pplied </w:t>
            </w:r>
            <w:r w:rsidR="00F26377" w:rsidRPr="00A04C7E">
              <w:rPr>
                <w:rFonts w:ascii="Times New Roman" w:hAnsi="Times New Roman" w:cs="Times New Roman"/>
                <w:sz w:val="22"/>
              </w:rPr>
              <w:t>B</w:t>
            </w:r>
            <w:r w:rsidRPr="00A04C7E">
              <w:rPr>
                <w:rFonts w:ascii="Times New Roman" w:hAnsi="Times New Roman" w:cs="Times New Roman"/>
                <w:sz w:val="22"/>
              </w:rPr>
              <w:t xml:space="preserve">ehavior Analysis. </w:t>
            </w: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 xml:space="preserve"> CEU Event. Walnut Creek, CA. </w:t>
            </w:r>
          </w:p>
        </w:tc>
      </w:tr>
      <w:tr w:rsidR="00146805" w:rsidRPr="00A04C7E" w14:paraId="13906DDE" w14:textId="77777777" w:rsidTr="008210FB">
        <w:tc>
          <w:tcPr>
            <w:tcW w:w="630" w:type="dxa"/>
          </w:tcPr>
          <w:p w14:paraId="032B548B" w14:textId="60B885A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4</w:t>
            </w:r>
            <w:r w:rsidR="00194BE7"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3056F8B8" w14:textId="21749853"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Garcia-Romeu, A., Davis, A.K., Griffiths, R.R.,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Psychedelic assisted addiction recovery: Using machine learning to understand who might benefit and why. American Psychological Association (APA) Annual Convention. Chicago, IL.</w:t>
            </w:r>
          </w:p>
        </w:tc>
      </w:tr>
      <w:tr w:rsidR="00146805" w:rsidRPr="00A04C7E" w14:paraId="452F28D8" w14:textId="77777777" w:rsidTr="008210FB">
        <w:tc>
          <w:tcPr>
            <w:tcW w:w="630" w:type="dxa"/>
          </w:tcPr>
          <w:p w14:paraId="26D39FA0" w14:textId="79FD32D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r w:rsidR="00194BE7"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1F9F8146" w14:textId="19FE38D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 comprehensive examination of delay and probability discounting processes in cocaine use. American Psychological Association (APA) Annual Convention. Chicago, IL.</w:t>
            </w:r>
          </w:p>
        </w:tc>
      </w:tr>
      <w:tr w:rsidR="00146805" w:rsidRPr="00A04C7E" w14:paraId="2AD6F218" w14:textId="77777777" w:rsidTr="008210FB">
        <w:tc>
          <w:tcPr>
            <w:tcW w:w="630" w:type="dxa"/>
          </w:tcPr>
          <w:p w14:paraId="3D3EB076" w14:textId="418597C4" w:rsidR="00146805" w:rsidRPr="00A04C7E" w:rsidRDefault="00194BE7"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40</w:t>
            </w:r>
            <w:r w:rsidR="00146805" w:rsidRPr="00A04C7E">
              <w:rPr>
                <w:rFonts w:ascii="Times New Roman" w:hAnsi="Times New Roman" w:cs="Times New Roman"/>
                <w:color w:val="000000"/>
                <w:sz w:val="22"/>
              </w:rPr>
              <w:t>.</w:t>
            </w:r>
          </w:p>
        </w:tc>
        <w:tc>
          <w:tcPr>
            <w:tcW w:w="8910" w:type="dxa"/>
          </w:tcPr>
          <w:p w14:paraId="290473B0" w14:textId="288953F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S.B.,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Gain and loss discounting of money, cocaine, and health outcomes in current and never-before cocaine users.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16934FBF" w14:textId="77777777" w:rsidTr="008210FB">
        <w:tc>
          <w:tcPr>
            <w:tcW w:w="630" w:type="dxa"/>
          </w:tcPr>
          <w:p w14:paraId="13123D51" w14:textId="19C080E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9</w:t>
            </w:r>
            <w:r w:rsidRPr="00A04C7E">
              <w:rPr>
                <w:rFonts w:ascii="Times New Roman" w:hAnsi="Times New Roman" w:cs="Times New Roman"/>
                <w:color w:val="000000"/>
                <w:sz w:val="22"/>
              </w:rPr>
              <w:t>.</w:t>
            </w:r>
          </w:p>
        </w:tc>
        <w:tc>
          <w:tcPr>
            <w:tcW w:w="8910" w:type="dxa"/>
          </w:tcPr>
          <w:p w14:paraId="3DC7018D" w14:textId="3767739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Johnson, M.W., Dolan, S.B., Berry, M.S.,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Reduced-nicotine cigarettes: Behavioral-economics of operant reinforcement. The College on Problems of Drug Dependence (CPDD) 81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Scientific Meeting. San Antonio, TX.</w:t>
            </w:r>
          </w:p>
        </w:tc>
      </w:tr>
      <w:tr w:rsidR="00146805" w:rsidRPr="00A04C7E" w14:paraId="4AF3AD68" w14:textId="77777777" w:rsidTr="008210FB">
        <w:tc>
          <w:tcPr>
            <w:tcW w:w="630" w:type="dxa"/>
          </w:tcPr>
          <w:p w14:paraId="2C671DD7" w14:textId="482F845A"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8</w:t>
            </w:r>
            <w:r w:rsidRPr="00A04C7E">
              <w:rPr>
                <w:rFonts w:ascii="Times New Roman" w:hAnsi="Times New Roman" w:cs="Times New Roman"/>
                <w:color w:val="000000"/>
                <w:sz w:val="22"/>
              </w:rPr>
              <w:t>.</w:t>
            </w:r>
          </w:p>
        </w:tc>
        <w:tc>
          <w:tcPr>
            <w:tcW w:w="8910" w:type="dxa"/>
          </w:tcPr>
          <w:p w14:paraId="0AF09794" w14:textId="16CB270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Supplementing clinical intelligence with artificial intelligence. Association for Behavior Analysis International (ABAI) Annual Convention. Chicago, IL.</w:t>
            </w:r>
          </w:p>
        </w:tc>
      </w:tr>
      <w:tr w:rsidR="00146805" w:rsidRPr="00A04C7E" w14:paraId="3A1450AA" w14:textId="77777777" w:rsidTr="008210FB">
        <w:tc>
          <w:tcPr>
            <w:tcW w:w="630" w:type="dxa"/>
          </w:tcPr>
          <w:p w14:paraId="015041CE" w14:textId="2578E1D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7EF93933" w14:textId="0AA5EF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Dolan, S.D., Griffiths, R.R.,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Psilocybin and social behavior. Association for Behavior Analysis International (ABAI) Annual Convention. Chicago, IL.</w:t>
            </w:r>
          </w:p>
        </w:tc>
      </w:tr>
      <w:tr w:rsidR="00146805" w:rsidRPr="00A04C7E" w14:paraId="5F17DEE1" w14:textId="77777777" w:rsidTr="008210FB">
        <w:tc>
          <w:tcPr>
            <w:tcW w:w="630" w:type="dxa"/>
          </w:tcPr>
          <w:p w14:paraId="386767CB" w14:textId="60AC892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7205AF02" w14:textId="1AE0AEF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Using quantitative models and machine learning to describe discounting across amounts, signs, and commodities. Association for Behavior Analysis International (ABAI) Annual Convention. Chicago, IL.</w:t>
            </w:r>
          </w:p>
        </w:tc>
      </w:tr>
      <w:tr w:rsidR="00146805" w:rsidRPr="00A04C7E" w14:paraId="591D5F83" w14:textId="77777777" w:rsidTr="008210FB">
        <w:tc>
          <w:tcPr>
            <w:tcW w:w="630" w:type="dxa"/>
          </w:tcPr>
          <w:p w14:paraId="7EEF8F92" w14:textId="558A8C3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r w:rsidR="00194BE7"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4763C22F" w14:textId="38A490B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Sexual “arousal” discounting: Devaluation of condom-protected sex as a function of reduced arousal. Association for Behavior Analysis International (ABAI) Annual Convention. Chicago, IL.</w:t>
            </w:r>
          </w:p>
        </w:tc>
      </w:tr>
      <w:tr w:rsidR="00194BE7" w:rsidRPr="00A04C7E" w14:paraId="56FDF8F6" w14:textId="77777777" w:rsidTr="008210FB">
        <w:tc>
          <w:tcPr>
            <w:tcW w:w="630" w:type="dxa"/>
          </w:tcPr>
          <w:p w14:paraId="7B1F41BD" w14:textId="3C259247" w:rsidR="00194BE7" w:rsidRPr="00A04C7E" w:rsidRDefault="00194BE7" w:rsidP="001608D5">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7929E332" w14:textId="0694DEF3" w:rsidR="00194BE7" w:rsidRPr="00A04C7E" w:rsidRDefault="00194BE7"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Barlow, M.A., </w:t>
            </w:r>
            <w:r w:rsidRPr="00A04C7E">
              <w:rPr>
                <w:rFonts w:ascii="Times New Roman" w:hAnsi="Times New Roman" w:cs="Times New Roman"/>
                <w:b/>
                <w:bCs/>
                <w:i/>
                <w:iCs/>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Effects of economic context on discounting. Association for Behavior Analysis International (ABAI) Annual Convention. Chicago, IL. </w:t>
            </w:r>
          </w:p>
        </w:tc>
      </w:tr>
      <w:tr w:rsidR="00146805" w:rsidRPr="00A04C7E" w14:paraId="532767CB" w14:textId="77777777" w:rsidTr="008210FB">
        <w:tc>
          <w:tcPr>
            <w:tcW w:w="630" w:type="dxa"/>
          </w:tcPr>
          <w:p w14:paraId="56E607A5" w14:textId="70514B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33.</w:t>
            </w:r>
          </w:p>
        </w:tc>
        <w:tc>
          <w:tcPr>
            <w:tcW w:w="8910" w:type="dxa"/>
          </w:tcPr>
          <w:p w14:paraId="51C023BA" w14:textId="1C51BB84"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Symposium Chair. Advances in discounting methods, understanding, and analytic techniques. Association for Behavior Analysis International (ABAI) Annual Convention. Chicago</w:t>
            </w:r>
            <w:r w:rsidRPr="00A04C7E">
              <w:rPr>
                <w:rFonts w:ascii="Times New Roman" w:hAnsi="Times New Roman" w:cs="Times New Roman"/>
                <w:sz w:val="20"/>
                <w:szCs w:val="20"/>
              </w:rPr>
              <w:t>, IL.</w:t>
            </w:r>
          </w:p>
        </w:tc>
      </w:tr>
      <w:tr w:rsidR="00146805" w:rsidRPr="00A04C7E" w14:paraId="5D076E55" w14:textId="77777777" w:rsidTr="008210FB">
        <w:tc>
          <w:tcPr>
            <w:tcW w:w="630" w:type="dxa"/>
          </w:tcPr>
          <w:p w14:paraId="29C5ACB1" w14:textId="3293EF5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32.</w:t>
            </w:r>
          </w:p>
        </w:tc>
        <w:tc>
          <w:tcPr>
            <w:tcW w:w="8910" w:type="dxa"/>
          </w:tcPr>
          <w:p w14:paraId="1F7EC2E4" w14:textId="06937F6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Navigating dual relationships in graduate school and ethical considerations. Association for Behavior Analysis International (ABAI) Annual Convention. Chicago, IL.</w:t>
            </w:r>
          </w:p>
        </w:tc>
      </w:tr>
      <w:tr w:rsidR="00146805" w:rsidRPr="00A04C7E" w14:paraId="1E3D00BE" w14:textId="77777777" w:rsidTr="008210FB">
        <w:tc>
          <w:tcPr>
            <w:tcW w:w="630" w:type="dxa"/>
          </w:tcPr>
          <w:p w14:paraId="012093FD" w14:textId="43BC870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31.</w:t>
            </w:r>
          </w:p>
        </w:tc>
        <w:tc>
          <w:tcPr>
            <w:tcW w:w="8910" w:type="dxa"/>
          </w:tcPr>
          <w:p w14:paraId="59DA13F8" w14:textId="739F6158" w:rsidR="00655127" w:rsidRPr="00A04C7E" w:rsidRDefault="00146805" w:rsidP="003D68E2">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2019). Quantitative and machine-learning attempts to describe discounting across multiple tasks with a single equation. Society for the Quantitative Analyses of Behavior (SQAB) Annual Convention. Chicago, IL.</w:t>
            </w:r>
          </w:p>
        </w:tc>
      </w:tr>
      <w:tr w:rsidR="00146805" w:rsidRPr="00A04C7E" w14:paraId="03B9FE8C" w14:textId="77777777" w:rsidTr="008210FB">
        <w:tc>
          <w:tcPr>
            <w:tcW w:w="630" w:type="dxa"/>
          </w:tcPr>
          <w:p w14:paraId="25522A54" w14:textId="487175AF"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30.</w:t>
            </w:r>
          </w:p>
        </w:tc>
        <w:tc>
          <w:tcPr>
            <w:tcW w:w="8910" w:type="dxa"/>
          </w:tcPr>
          <w:p w14:paraId="5C2E9FEC" w14:textId="003C24A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Dolan, S.D., Berry, M.S.,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Independent and combined influence of episodic future thinking and graphic warning labels on discounting and hypothetical cigarette purchasing. Society for Research on Nicotine and Tobacco (SRNT) Annual Meeting. San Francisco, CA.</w:t>
            </w:r>
          </w:p>
        </w:tc>
      </w:tr>
      <w:tr w:rsidR="00146805" w:rsidRPr="00A04C7E" w14:paraId="4E879338" w14:textId="77777777" w:rsidTr="008210FB">
        <w:tc>
          <w:tcPr>
            <w:tcW w:w="630" w:type="dxa"/>
          </w:tcPr>
          <w:p w14:paraId="11670439" w14:textId="2F32BC6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29.</w:t>
            </w:r>
          </w:p>
        </w:tc>
        <w:tc>
          <w:tcPr>
            <w:tcW w:w="8910" w:type="dxa"/>
          </w:tcPr>
          <w:p w14:paraId="3819BD7F" w14:textId="1E55F88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*Dolan, S.D., Berry, M.S., </w:t>
            </w:r>
            <w:r w:rsidRPr="00A04C7E">
              <w:rPr>
                <w:rFonts w:ascii="Times New Roman" w:hAnsi="Times New Roman" w:cs="Times New Roman"/>
                <w:b/>
                <w:i/>
                <w:sz w:val="22"/>
              </w:rPr>
              <w:t>Cox, D.J.</w:t>
            </w:r>
            <w:r w:rsidRPr="00A04C7E">
              <w:rPr>
                <w:rFonts w:ascii="Times New Roman" w:hAnsi="Times New Roman" w:cs="Times New Roman"/>
                <w:sz w:val="22"/>
              </w:rPr>
              <w:t>, &amp; Johnson, M.W.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2019). Abuse liability of reduced-nicotine content cigarettes: A behavioral economic analysis. Society for Research on Nicotine and Tobacco (SRNT) Annual Meeting. San Francisco, CA.</w:t>
            </w:r>
          </w:p>
        </w:tc>
      </w:tr>
      <w:tr w:rsidR="00146805" w:rsidRPr="00A04C7E" w14:paraId="723EB8C9" w14:textId="77777777" w:rsidTr="008210FB">
        <w:tc>
          <w:tcPr>
            <w:tcW w:w="630" w:type="dxa"/>
          </w:tcPr>
          <w:p w14:paraId="42279C44" w14:textId="744FA9D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28.</w:t>
            </w:r>
          </w:p>
        </w:tc>
        <w:tc>
          <w:tcPr>
            <w:tcW w:w="8910" w:type="dxa"/>
          </w:tcPr>
          <w:p w14:paraId="04A2BD24" w14:textId="632C03D2"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Evaluating the role of extinction in a human operant model of resurgence. Association for Behavior Analysis International (ABAI) Annual Convention. San Diego, CA.</w:t>
            </w:r>
          </w:p>
        </w:tc>
      </w:tr>
      <w:tr w:rsidR="00146805" w:rsidRPr="00A04C7E" w14:paraId="46CA2B98" w14:textId="77777777" w:rsidTr="008210FB">
        <w:tc>
          <w:tcPr>
            <w:tcW w:w="630" w:type="dxa"/>
          </w:tcPr>
          <w:p w14:paraId="6B43E563" w14:textId="5D6B315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27.</w:t>
            </w:r>
          </w:p>
        </w:tc>
        <w:tc>
          <w:tcPr>
            <w:tcW w:w="8910" w:type="dxa"/>
          </w:tcPr>
          <w:p w14:paraId="26C3F63C" w14:textId="2A9B810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instructions and dense versus lean alternative reinforcement on resurgence. Association for Behavior Analysis International (ABAI) Annual Convention. San Diego, CA.</w:t>
            </w:r>
          </w:p>
        </w:tc>
      </w:tr>
      <w:tr w:rsidR="00146805" w:rsidRPr="00A04C7E" w14:paraId="516EA49D" w14:textId="77777777" w:rsidTr="008210FB">
        <w:tc>
          <w:tcPr>
            <w:tcW w:w="630" w:type="dxa"/>
          </w:tcPr>
          <w:p w14:paraId="54F75137" w14:textId="535E22D5"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2EF39382" w14:textId="2AB1DF6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w:t>
            </w: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Effects of relative magnitude in probability discounting. Association for Behavior Analysis International (ABAI) Annual Convention. San Diego, CA.</w:t>
            </w:r>
          </w:p>
        </w:tc>
      </w:tr>
      <w:tr w:rsidR="00146805" w:rsidRPr="00A04C7E" w14:paraId="35F92078" w14:textId="77777777" w:rsidTr="008210FB">
        <w:tc>
          <w:tcPr>
            <w:tcW w:w="630" w:type="dxa"/>
          </w:tcPr>
          <w:p w14:paraId="1CADF254" w14:textId="225288F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58364B71" w14:textId="04D467E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Pr="00A04C7E">
              <w:rPr>
                <w:rFonts w:ascii="Times New Roman" w:hAnsi="Times New Roman" w:cs="Times New Roman"/>
                <w:sz w:val="22"/>
              </w:rPr>
              <w:t>Wongsomboon</w:t>
            </w:r>
            <w:proofErr w:type="spellEnd"/>
            <w:r w:rsidRPr="00A04C7E">
              <w:rPr>
                <w:rFonts w:ascii="Times New Roman" w:hAnsi="Times New Roman" w:cs="Times New Roman"/>
                <w:sz w:val="22"/>
              </w:rPr>
              <w:t xml:space="preserve">, V.,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2018). Your pleasure does matter: Devaluation of safe sex as a function of reduced partner arousal by condom use. Society of Personality and Social Psychology (SPSP) Annual Conference. Atlanta, GA.</w:t>
            </w:r>
          </w:p>
        </w:tc>
      </w:tr>
      <w:tr w:rsidR="00146805" w:rsidRPr="00A04C7E" w14:paraId="5CE7458F" w14:textId="77777777" w:rsidTr="008210FB">
        <w:tc>
          <w:tcPr>
            <w:tcW w:w="630" w:type="dxa"/>
          </w:tcPr>
          <w:p w14:paraId="315F5D15" w14:textId="19E929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3282BF07" w14:textId="63A301E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Verbal behavior and risky choice in humans. Association for Behavior Analysis International (ABAI) Annual Convention. Denver, CO.</w:t>
            </w:r>
          </w:p>
        </w:tc>
      </w:tr>
      <w:tr w:rsidR="00146805" w:rsidRPr="00A04C7E" w14:paraId="4398402C" w14:textId="77777777" w:rsidTr="008210FB">
        <w:tc>
          <w:tcPr>
            <w:tcW w:w="630" w:type="dxa"/>
          </w:tcPr>
          <w:p w14:paraId="2F646CDF" w14:textId="7FC0D46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3AB16C65" w14:textId="7F8DC85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Bolivar, H., </w:t>
            </w:r>
            <w:r w:rsidRPr="00A04C7E">
              <w:rPr>
                <w:rFonts w:ascii="Times New Roman" w:hAnsi="Times New Roman" w:cs="Times New Roman"/>
                <w:b/>
                <w:i/>
                <w:sz w:val="22"/>
              </w:rPr>
              <w:t xml:space="preserve">Cox, D.J., </w:t>
            </w:r>
            <w:r w:rsidRPr="00A04C7E">
              <w:rPr>
                <w:rFonts w:ascii="Times New Roman" w:hAnsi="Times New Roman" w:cs="Times New Roman"/>
                <w:sz w:val="22"/>
              </w:rPr>
              <w:t>Barlow, M.A.,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Evaluating resurgence procedures in a human operant laboratory. Association for Behavior Analysis International (ABAI) Annual Convention. Denver, CO.</w:t>
            </w:r>
          </w:p>
        </w:tc>
      </w:tr>
      <w:tr w:rsidR="00146805" w:rsidRPr="00A04C7E" w14:paraId="5CD08AF0" w14:textId="77777777" w:rsidTr="008210FB">
        <w:tc>
          <w:tcPr>
            <w:tcW w:w="630" w:type="dxa"/>
          </w:tcPr>
          <w:p w14:paraId="42E2BDE3" w14:textId="503797A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0F9B8882" w14:textId="7D4BE3B5"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Symposium Chair. On using modern technology along the basic and applied research continuum: Why and how technology can be used in your research. Association for Behavior Analysis International (ABAI) Annual Convention. Denver, CO.</w:t>
            </w:r>
          </w:p>
        </w:tc>
      </w:tr>
      <w:tr w:rsidR="00146805" w:rsidRPr="00A04C7E" w14:paraId="3C8B9D48" w14:textId="77777777" w:rsidTr="008210FB">
        <w:tc>
          <w:tcPr>
            <w:tcW w:w="630" w:type="dxa"/>
          </w:tcPr>
          <w:p w14:paraId="476EFD5E" w14:textId="672D4ED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07FAD35F" w14:textId="636B8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Python, Big Data, &amp; Behavior Analysis. Association for Behavior Analysis International (ABAI) Annual Convention. Denver, CO.</w:t>
            </w:r>
          </w:p>
        </w:tc>
      </w:tr>
      <w:tr w:rsidR="00146805" w:rsidRPr="00A04C7E" w14:paraId="766E2792" w14:textId="77777777" w:rsidTr="008210FB">
        <w:tc>
          <w:tcPr>
            <w:tcW w:w="630" w:type="dxa"/>
          </w:tcPr>
          <w:p w14:paraId="531DAEB8" w14:textId="64F0064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34C4A156" w14:textId="302C5688"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*Barlow, M.A, Villegas, A.C.,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Responding to mischaracterizations of behavior analysis. Association for Behavior Analysis International (ABAI) Annual Convention. Denver, CO.</w:t>
            </w:r>
          </w:p>
        </w:tc>
      </w:tr>
      <w:tr w:rsidR="00146805" w:rsidRPr="00A04C7E" w14:paraId="706543DF" w14:textId="77777777" w:rsidTr="008210FB">
        <w:tc>
          <w:tcPr>
            <w:tcW w:w="630" w:type="dxa"/>
          </w:tcPr>
          <w:p w14:paraId="7AF1093E" w14:textId="1E3EA9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BFC7D72" w14:textId="6AA5A460" w:rsidR="003023AE" w:rsidRPr="00A04C7E" w:rsidRDefault="00146805" w:rsidP="001608D5">
            <w:pPr>
              <w:spacing w:beforeLines="60" w:before="144" w:after="12" w:line="240" w:lineRule="auto"/>
              <w:ind w:left="252" w:hanging="252"/>
              <w:jc w:val="both"/>
              <w:rPr>
                <w:rFonts w:ascii="Times New Roman" w:hAnsi="Times New Roman" w:cs="Times New Roman"/>
                <w:sz w:val="22"/>
              </w:rPr>
            </w:pPr>
            <w:r w:rsidRPr="00A04C7E">
              <w:rPr>
                <w:rFonts w:ascii="Times New Roman" w:hAnsi="Times New Roman" w:cs="Times New Roman"/>
                <w:sz w:val="22"/>
              </w:rPr>
              <w:t xml:space="preserve">*Fernand, J.K., Bolivar,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2017). An analysis of the ethical infractions resolved by the BACB. Association for Behavior Analysis International (ABAI) Annual Convention. Denver, CO.</w:t>
            </w:r>
          </w:p>
        </w:tc>
      </w:tr>
      <w:tr w:rsidR="00146805" w:rsidRPr="00A04C7E" w14:paraId="7D9E4588" w14:textId="77777777" w:rsidTr="008210FB">
        <w:tc>
          <w:tcPr>
            <w:tcW w:w="630" w:type="dxa"/>
          </w:tcPr>
          <w:p w14:paraId="77E9AA75" w14:textId="3035E27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5A3D52CC" w14:textId="69EA0841" w:rsidR="00146805" w:rsidRPr="00A04C7E" w:rsidRDefault="003B408B"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146805" w:rsidRPr="00A04C7E">
              <w:rPr>
                <w:rFonts w:ascii="Times New Roman" w:hAnsi="Times New Roman" w:cs="Times New Roman"/>
                <w:sz w:val="22"/>
              </w:rPr>
              <w:t>Amanieh</w:t>
            </w:r>
            <w:proofErr w:type="spellEnd"/>
            <w:r w:rsidR="00146805" w:rsidRPr="00A04C7E">
              <w:rPr>
                <w:rFonts w:ascii="Times New Roman" w:hAnsi="Times New Roman" w:cs="Times New Roman"/>
                <w:sz w:val="22"/>
              </w:rPr>
              <w:t xml:space="preserve">, H., Fernand, J. K., </w:t>
            </w:r>
            <w:r w:rsidR="00146805" w:rsidRPr="00A04C7E">
              <w:rPr>
                <w:rFonts w:ascii="Times New Roman" w:hAnsi="Times New Roman" w:cs="Times New Roman"/>
                <w:b/>
                <w:i/>
                <w:sz w:val="22"/>
              </w:rPr>
              <w:t>Cox, D.J.</w:t>
            </w:r>
            <w:r w:rsidR="00146805" w:rsidRPr="00A04C7E">
              <w:rPr>
                <w:rFonts w:ascii="Times New Roman" w:hAnsi="Times New Roman" w:cs="Times New Roman"/>
                <w:sz w:val="22"/>
              </w:rPr>
              <w:t>, &amp; Dorey, N.R. (</w:t>
            </w:r>
            <w:proofErr w:type="gramStart"/>
            <w:r w:rsidR="00146805" w:rsidRPr="00A04C7E">
              <w:rPr>
                <w:rFonts w:ascii="Times New Roman" w:hAnsi="Times New Roman" w:cs="Times New Roman"/>
                <w:sz w:val="22"/>
              </w:rPr>
              <w:t>April,</w:t>
            </w:r>
            <w:proofErr w:type="gramEnd"/>
            <w:r w:rsidR="00146805" w:rsidRPr="00A04C7E">
              <w:rPr>
                <w:rFonts w:ascii="Times New Roman" w:hAnsi="Times New Roman" w:cs="Times New Roman"/>
                <w:sz w:val="22"/>
              </w:rPr>
              <w:t xml:space="preserve"> 2017). Any reward will do: Effects of reversed contingencies on size preference with pet dogs (</w:t>
            </w:r>
            <w:proofErr w:type="spellStart"/>
            <w:r w:rsidR="00146805" w:rsidRPr="00A04C7E">
              <w:rPr>
                <w:rFonts w:ascii="Times New Roman" w:hAnsi="Times New Roman" w:cs="Times New Roman"/>
                <w:i/>
                <w:sz w:val="22"/>
              </w:rPr>
              <w:t>canis</w:t>
            </w:r>
            <w:proofErr w:type="spellEnd"/>
            <w:r w:rsidR="00146805" w:rsidRPr="00A04C7E">
              <w:rPr>
                <w:rFonts w:ascii="Times New Roman" w:hAnsi="Times New Roman" w:cs="Times New Roman"/>
                <w:i/>
                <w:sz w:val="22"/>
              </w:rPr>
              <w:t xml:space="preserve"> lupus </w:t>
            </w:r>
            <w:proofErr w:type="spellStart"/>
            <w:r w:rsidR="00146805" w:rsidRPr="00A04C7E">
              <w:rPr>
                <w:rFonts w:ascii="Times New Roman" w:hAnsi="Times New Roman" w:cs="Times New Roman"/>
                <w:i/>
                <w:sz w:val="22"/>
              </w:rPr>
              <w:t>familiaris</w:t>
            </w:r>
            <w:proofErr w:type="spellEnd"/>
            <w:r w:rsidR="00146805" w:rsidRPr="00A04C7E">
              <w:rPr>
                <w:rFonts w:ascii="Times New Roman" w:hAnsi="Times New Roman" w:cs="Times New Roman"/>
                <w:sz w:val="22"/>
              </w:rPr>
              <w:t>).24</w:t>
            </w:r>
            <w:r w:rsidR="00146805" w:rsidRPr="00A04C7E">
              <w:rPr>
                <w:rFonts w:ascii="Times New Roman" w:hAnsi="Times New Roman" w:cs="Times New Roman"/>
                <w:sz w:val="22"/>
                <w:vertAlign w:val="superscript"/>
              </w:rPr>
              <w:t>th</w:t>
            </w:r>
            <w:r w:rsidR="00146805" w:rsidRPr="00A04C7E">
              <w:rPr>
                <w:rFonts w:ascii="Times New Roman" w:hAnsi="Times New Roman" w:cs="Times New Roman"/>
                <w:sz w:val="22"/>
              </w:rPr>
              <w:t xml:space="preserve"> International Conference on Comparative Cognition. Melbourne Beach, </w:t>
            </w:r>
            <w:proofErr w:type="spellStart"/>
            <w:r w:rsidR="00146805" w:rsidRPr="00A04C7E">
              <w:rPr>
                <w:rFonts w:ascii="Times New Roman" w:hAnsi="Times New Roman" w:cs="Times New Roman"/>
                <w:sz w:val="22"/>
              </w:rPr>
              <w:t>FL.</w:t>
            </w:r>
            <w:r w:rsidR="00CE3928" w:rsidRPr="00A04C7E">
              <w:rPr>
                <w:rFonts w:ascii="Times New Roman" w:hAnsi="Times New Roman" w:cs="Times New Roman"/>
                <w:sz w:val="22"/>
              </w:rPr>
              <w:t>https</w:t>
            </w:r>
            <w:proofErr w:type="spellEnd"/>
            <w:r w:rsidR="00CE3928" w:rsidRPr="00A04C7E">
              <w:rPr>
                <w:rFonts w:ascii="Times New Roman" w:hAnsi="Times New Roman" w:cs="Times New Roman"/>
                <w:sz w:val="22"/>
              </w:rPr>
              <w:t>://doi.org/</w:t>
            </w:r>
            <w:r w:rsidR="00146805" w:rsidRPr="00A04C7E">
              <w:rPr>
                <w:rFonts w:ascii="Times New Roman" w:hAnsi="Times New Roman" w:cs="Times New Roman"/>
                <w:sz w:val="22"/>
              </w:rPr>
              <w:t>10.13140/RG.2.2.22284.36487</w:t>
            </w:r>
          </w:p>
        </w:tc>
      </w:tr>
      <w:tr w:rsidR="00146805" w:rsidRPr="00A04C7E" w14:paraId="6DBA0B43" w14:textId="77777777" w:rsidTr="008210FB">
        <w:tc>
          <w:tcPr>
            <w:tcW w:w="630" w:type="dxa"/>
          </w:tcPr>
          <w:p w14:paraId="3BDE620D" w14:textId="7138EF0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5D645913" w14:textId="40ACCCE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Webster, G., Losee, J.E.,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2017). Individual differences in delayed and probabilistic discounting of hurricane preparation. International Convention of Psychological Science. Vienna, Austria.</w:t>
            </w:r>
          </w:p>
        </w:tc>
      </w:tr>
      <w:tr w:rsidR="00146805" w:rsidRPr="00A04C7E" w14:paraId="357B6BB6" w14:textId="77777777" w:rsidTr="008210FB">
        <w:tc>
          <w:tcPr>
            <w:tcW w:w="630" w:type="dxa"/>
          </w:tcPr>
          <w:p w14:paraId="154EEF9F" w14:textId="7653358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104B57FE" w14:textId="403D969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J.E., &amp; </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2016). Discounting the threat of a hurricane.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Boston, MA.</w:t>
            </w:r>
          </w:p>
        </w:tc>
      </w:tr>
      <w:tr w:rsidR="00146805" w:rsidRPr="00A04C7E" w14:paraId="166E486E" w14:textId="77777777" w:rsidTr="008210FB">
        <w:tc>
          <w:tcPr>
            <w:tcW w:w="630" w:type="dxa"/>
          </w:tcPr>
          <w:p w14:paraId="5AE0070C" w14:textId="1E17137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F7B40B5" w14:textId="15C7863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&amp; Dallery, J.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Toward a method for measuring the influence of multiple outcomes on discounting. Association for Behavior Analysis International (ABAI) Annual Convention. Chicago, IL.</w:t>
            </w:r>
          </w:p>
        </w:tc>
      </w:tr>
      <w:tr w:rsidR="00146805" w:rsidRPr="00A04C7E" w14:paraId="08A123B8" w14:textId="77777777" w:rsidTr="008210FB">
        <w:tc>
          <w:tcPr>
            <w:tcW w:w="630" w:type="dxa"/>
          </w:tcPr>
          <w:p w14:paraId="1FDD7449" w14:textId="07A69E6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14.</w:t>
            </w:r>
          </w:p>
        </w:tc>
        <w:tc>
          <w:tcPr>
            <w:tcW w:w="8910" w:type="dxa"/>
          </w:tcPr>
          <w:p w14:paraId="0DC2E393" w14:textId="2275820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*Martner, S., </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Certificants' reports of contact with literature and continuing education. Association for Behavior Analysis International (ABAI) Annual Convention. Chicago, IL.</w:t>
            </w:r>
          </w:p>
        </w:tc>
      </w:tr>
      <w:tr w:rsidR="00146805" w:rsidRPr="00A04C7E" w14:paraId="2966C6AC" w14:textId="77777777" w:rsidTr="008210FB">
        <w:tc>
          <w:tcPr>
            <w:tcW w:w="630" w:type="dxa"/>
          </w:tcPr>
          <w:p w14:paraId="28E40EDB" w14:textId="07A95EC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01AA633" w14:textId="110A961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*Stedman-Falls, L.M., Barlow, M.A., &amp; </w:t>
            </w: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2016). ABA online: a review of applied behavior analysis interventions implemented via the internet. Association for Behavior Analysis International (ABAI) Annual Convention. Chicago, IL.</w:t>
            </w:r>
          </w:p>
        </w:tc>
      </w:tr>
      <w:tr w:rsidR="00146805" w:rsidRPr="00A04C7E" w14:paraId="53AADA06" w14:textId="77777777" w:rsidTr="008210FB">
        <w:tc>
          <w:tcPr>
            <w:tcW w:w="630" w:type="dxa"/>
          </w:tcPr>
          <w:p w14:paraId="66E08DA6" w14:textId="20F59031"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4FA6F8FD" w14:textId="5E2CF61A"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*Losee, J., &amp; </w:t>
            </w:r>
            <w:r w:rsidRPr="00A04C7E">
              <w:rPr>
                <w:rFonts w:ascii="Times New Roman" w:hAnsi="Times New Roman" w:cs="Times New Roman"/>
                <w:b/>
                <w:i/>
                <w:sz w:val="22"/>
              </w:rPr>
              <w:t>Cox, D.J</w:t>
            </w:r>
            <w:r w:rsidRPr="00A04C7E">
              <w:rPr>
                <w:rFonts w:ascii="Times New Roman" w:hAnsi="Times New Roman" w:cs="Times New Roman"/>
                <w:b/>
                <w:sz w:val="22"/>
              </w:rPr>
              <w:t xml:space="preserve">. </w:t>
            </w:r>
            <w:r w:rsidRPr="00A04C7E">
              <w:rPr>
                <w:rFonts w:ascii="Times New Roman" w:hAnsi="Times New Roman" w:cs="Times New Roman"/>
                <w:sz w:val="22"/>
              </w:rPr>
              <w:t>(</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2015). Discounting and decision making under hurricane threat. Society for Judgment and </w:t>
            </w:r>
            <w:proofErr w:type="gramStart"/>
            <w:r w:rsidRPr="00A04C7E">
              <w:rPr>
                <w:rFonts w:ascii="Times New Roman" w:hAnsi="Times New Roman" w:cs="Times New Roman"/>
                <w:sz w:val="22"/>
              </w:rPr>
              <w:t>Decision Making</w:t>
            </w:r>
            <w:proofErr w:type="gramEnd"/>
            <w:r w:rsidRPr="00A04C7E">
              <w:rPr>
                <w:rFonts w:ascii="Times New Roman" w:hAnsi="Times New Roman" w:cs="Times New Roman"/>
                <w:sz w:val="22"/>
              </w:rPr>
              <w:t xml:space="preserve"> Annual Conference. Chicago, IL.</w:t>
            </w:r>
          </w:p>
        </w:tc>
      </w:tr>
      <w:tr w:rsidR="00146805" w:rsidRPr="00A04C7E" w14:paraId="479651B0" w14:textId="77777777" w:rsidTr="008210FB">
        <w:tc>
          <w:tcPr>
            <w:tcW w:w="630" w:type="dxa"/>
          </w:tcPr>
          <w:p w14:paraId="5C7B0965" w14:textId="70020E3D"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77245323" w14:textId="7DEA260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Application of the generalized matching law to pitch selection in professional baseball. Association for Behavior Analysis International (ABAI) Annual Convention. San Antonio, TX. </w:t>
            </w:r>
          </w:p>
        </w:tc>
      </w:tr>
      <w:tr w:rsidR="00146805" w:rsidRPr="00A04C7E" w14:paraId="3437A456" w14:textId="77777777" w:rsidTr="008210FB">
        <w:tc>
          <w:tcPr>
            <w:tcW w:w="630" w:type="dxa"/>
          </w:tcPr>
          <w:p w14:paraId="6CC89D09" w14:textId="0E15A906"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73D42C6" w14:textId="1AC29C1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2015). Extending the validity of discounting tasks measuring half-amounts. Society for the Quantitative Analysis of Behavior Annual Symposia. San Antonio, TX. </w:t>
            </w:r>
          </w:p>
        </w:tc>
      </w:tr>
      <w:tr w:rsidR="00146805" w:rsidRPr="00A04C7E" w14:paraId="0BEC8567" w14:textId="77777777" w:rsidTr="008210FB">
        <w:tc>
          <w:tcPr>
            <w:tcW w:w="630" w:type="dxa"/>
          </w:tcPr>
          <w:p w14:paraId="55A83B20" w14:textId="07BD37A7"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31F12A32" w14:textId="36E9D579"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2014). Strategies for tacting and responding to mands for cultural sensitivity emitted by clients. Association for Behavior Analysis International (ABAI) Annual Convention. Chicago, IL. </w:t>
            </w:r>
          </w:p>
        </w:tc>
      </w:tr>
      <w:tr w:rsidR="00146805" w:rsidRPr="00A04C7E" w14:paraId="59F5DDDC" w14:textId="77777777" w:rsidTr="008210FB">
        <w:tc>
          <w:tcPr>
            <w:tcW w:w="630" w:type="dxa"/>
          </w:tcPr>
          <w:p w14:paraId="0BC66D9A" w14:textId="4BDA10A4"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566774BA" w14:textId="43AF5D9F"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2013). </w:t>
            </w:r>
            <w:r w:rsidRPr="00A04C7E">
              <w:rPr>
                <w:rFonts w:ascii="Times New Roman" w:hAnsi="Times New Roman" w:cs="Times New Roman"/>
                <w:bCs/>
                <w:sz w:val="22"/>
              </w:rPr>
              <w:t xml:space="preserve">Metaethics, behavior analysis, and the route to professionalization. </w:t>
            </w:r>
            <w:r w:rsidRPr="00A04C7E">
              <w:rPr>
                <w:rFonts w:ascii="Times New Roman" w:hAnsi="Times New Roman" w:cs="Times New Roman"/>
                <w:sz w:val="22"/>
              </w:rPr>
              <w:t>Association for Behavior Analysis International (ABAI) Annual Convention. Minneapolis, MN.</w:t>
            </w:r>
          </w:p>
        </w:tc>
      </w:tr>
      <w:tr w:rsidR="00146805" w:rsidRPr="00A04C7E" w14:paraId="2A4977DF" w14:textId="77777777" w:rsidTr="008210FB">
        <w:tc>
          <w:tcPr>
            <w:tcW w:w="630" w:type="dxa"/>
          </w:tcPr>
          <w:p w14:paraId="484D160A" w14:textId="631F8910"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505364A9" w14:textId="39A76E5C"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January,</w:t>
            </w:r>
            <w:proofErr w:type="gramEnd"/>
            <w:r w:rsidRPr="00A04C7E">
              <w:rPr>
                <w:rFonts w:ascii="Times New Roman" w:hAnsi="Times New Roman" w:cs="Times New Roman"/>
                <w:bCs/>
                <w:sz w:val="22"/>
              </w:rPr>
              <w:t xml:space="preserve"> 2013). </w:t>
            </w:r>
            <w:r w:rsidRPr="00A04C7E">
              <w:rPr>
                <w:rFonts w:ascii="Times New Roman" w:hAnsi="Times New Roman" w:cs="Times New Roman"/>
                <w:sz w:val="22"/>
              </w:rPr>
              <w:t xml:space="preserve">Differential negative reinforcement in treatment of severe aggression in an </w:t>
            </w:r>
            <w:proofErr w:type="gramStart"/>
            <w:r w:rsidRPr="00A04C7E">
              <w:rPr>
                <w:rFonts w:ascii="Times New Roman" w:hAnsi="Times New Roman" w:cs="Times New Roman"/>
                <w:sz w:val="22"/>
              </w:rPr>
              <w:t>11 year-old</w:t>
            </w:r>
            <w:proofErr w:type="gramEnd"/>
            <w:r w:rsidRPr="00A04C7E">
              <w:rPr>
                <w:rFonts w:ascii="Times New Roman" w:hAnsi="Times New Roman" w:cs="Times New Roman"/>
                <w:sz w:val="22"/>
              </w:rPr>
              <w:t xml:space="preserve"> boy with autism. Association for Behavior Analysis International (ABAI) Annual Autism Conference. Portland, OR.</w:t>
            </w:r>
          </w:p>
        </w:tc>
      </w:tr>
      <w:tr w:rsidR="00146805" w:rsidRPr="00A04C7E" w14:paraId="4EC4786D" w14:textId="77777777" w:rsidTr="008210FB">
        <w:tc>
          <w:tcPr>
            <w:tcW w:w="630" w:type="dxa"/>
          </w:tcPr>
          <w:p w14:paraId="5F885CA2" w14:textId="0A5111A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0D569CA7" w14:textId="674191D7"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bCs/>
                <w:sz w:val="22"/>
              </w:rPr>
              <w:t>.</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2012). </w:t>
            </w:r>
            <w:r w:rsidRPr="00A04C7E">
              <w:rPr>
                <w:rFonts w:ascii="Times New Roman" w:hAnsi="Times New Roman" w:cs="Times New Roman"/>
                <w:sz w:val="22"/>
              </w:rPr>
              <w:t xml:space="preserve">Ethical decision making within applied behavior analysis. Association for Behavior Analysis International (ABAI) Annual Convention. Seattle, WA. </w:t>
            </w:r>
          </w:p>
        </w:tc>
      </w:tr>
      <w:tr w:rsidR="00146805" w:rsidRPr="00A04C7E" w14:paraId="610B93CC" w14:textId="77777777" w:rsidTr="008210FB">
        <w:tc>
          <w:tcPr>
            <w:tcW w:w="630" w:type="dxa"/>
          </w:tcPr>
          <w:p w14:paraId="624CCB8E" w14:textId="584C832C"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3729FE3F" w14:textId="5984DDD0"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&amp; </w:t>
            </w:r>
            <w:proofErr w:type="spellStart"/>
            <w:r w:rsidRPr="00A04C7E">
              <w:rPr>
                <w:rFonts w:ascii="Times New Roman" w:hAnsi="Times New Roman" w:cs="Times New Roman"/>
                <w:sz w:val="22"/>
              </w:rPr>
              <w:t>Gearhard</w:t>
            </w:r>
            <w:proofErr w:type="spellEnd"/>
            <w:r w:rsidRPr="00A04C7E">
              <w:rPr>
                <w:rFonts w:ascii="Times New Roman" w:hAnsi="Times New Roman" w:cs="Times New Roman"/>
                <w:sz w:val="22"/>
              </w:rPr>
              <w:t>, A.K.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2011). Behaviorism: integrating disciplines within an interdisciplinary paradigm. Pacific Rim International Conference on Disabilities, Honolulu, HI.</w:t>
            </w:r>
          </w:p>
        </w:tc>
      </w:tr>
      <w:tr w:rsidR="00146805" w:rsidRPr="00A04C7E" w14:paraId="4CFF378C" w14:textId="77777777" w:rsidTr="008210FB">
        <w:tc>
          <w:tcPr>
            <w:tcW w:w="630" w:type="dxa"/>
          </w:tcPr>
          <w:p w14:paraId="1431DBF1" w14:textId="24011342"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57CF766E" w14:textId="593E664D"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Evidenced based efficacy of the interdisciplinary intervention model. Pacific Rim International Conference on Disabilities, Honolulu, HI. </w:t>
            </w:r>
          </w:p>
        </w:tc>
      </w:tr>
      <w:tr w:rsidR="00146805" w:rsidRPr="00A04C7E" w14:paraId="2A8010D2" w14:textId="77777777" w:rsidTr="008210FB">
        <w:tc>
          <w:tcPr>
            <w:tcW w:w="630" w:type="dxa"/>
          </w:tcPr>
          <w:p w14:paraId="7602CAAD" w14:textId="4A0E5C8B"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6426405D" w14:textId="49E78DD6"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Intellectual responsibilities of the interdisciplinary intervention therapists. Pacific Rim International Conference on Disabilities, Honolulu, HI.</w:t>
            </w:r>
          </w:p>
        </w:tc>
      </w:tr>
      <w:tr w:rsidR="00146805" w:rsidRPr="00A04C7E" w14:paraId="5DB07F30" w14:textId="77777777" w:rsidTr="008210FB">
        <w:tc>
          <w:tcPr>
            <w:tcW w:w="630" w:type="dxa"/>
          </w:tcPr>
          <w:p w14:paraId="0E120463" w14:textId="045B9FCE"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643EF100" w14:textId="533919DE"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2010). Parental involvement in behavioral therapy for children with autism: a manner for etiquette, ethics, regulation, or law? Pacific Rim International Conference on Disabilities. Honolulu, HI.</w:t>
            </w:r>
          </w:p>
        </w:tc>
      </w:tr>
      <w:tr w:rsidR="00146805" w:rsidRPr="00A04C7E" w14:paraId="020E07B4" w14:textId="77777777" w:rsidTr="008210FB">
        <w:tc>
          <w:tcPr>
            <w:tcW w:w="630" w:type="dxa"/>
          </w:tcPr>
          <w:p w14:paraId="570C4DBF" w14:textId="2D03C2F9" w:rsidR="00146805" w:rsidRPr="00A04C7E" w:rsidRDefault="00146805" w:rsidP="001608D5">
            <w:pPr>
              <w:spacing w:beforeLines="60" w:before="144" w:after="12"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0E0F7527" w14:textId="50A22C4B" w:rsidR="00146805" w:rsidRPr="00A04C7E" w:rsidRDefault="00146805" w:rsidP="001608D5">
            <w:pPr>
              <w:spacing w:beforeLines="60" w:before="144" w:after="12"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2009). The world is my classroom: an interdisciplinary approach to teaching play &amp; leisure skills in ASD. Pacific Rim International Conference on Disabilities. Honolulu, HI.</w:t>
            </w:r>
          </w:p>
        </w:tc>
      </w:tr>
    </w:tbl>
    <w:p w14:paraId="2BD5B0AE" w14:textId="297A8BFE" w:rsidR="00A45277" w:rsidRPr="00A04C7E" w:rsidRDefault="00A45277" w:rsidP="001224AC">
      <w:pPr>
        <w:spacing w:line="240" w:lineRule="auto"/>
        <w:rPr>
          <w:rFonts w:ascii="Times New Roman" w:hAnsi="Times New Roman" w:cs="Times New Roman"/>
          <w:b/>
          <w:sz w:val="24"/>
          <w:szCs w:val="24"/>
        </w:rPr>
      </w:pPr>
    </w:p>
    <w:p w14:paraId="5D5961D8" w14:textId="77777777" w:rsidR="006E181F" w:rsidRDefault="006E181F" w:rsidP="001224AC">
      <w:pPr>
        <w:spacing w:line="240" w:lineRule="auto"/>
        <w:rPr>
          <w:rFonts w:ascii="Times New Roman" w:hAnsi="Times New Roman" w:cs="Times New Roman"/>
          <w:b/>
          <w:sz w:val="24"/>
          <w:szCs w:val="24"/>
        </w:rPr>
      </w:pPr>
    </w:p>
    <w:p w14:paraId="4C5D3888" w14:textId="77777777" w:rsidR="00720E71" w:rsidRDefault="00720E71" w:rsidP="001224AC">
      <w:pPr>
        <w:spacing w:line="240" w:lineRule="auto"/>
        <w:rPr>
          <w:rFonts w:ascii="Times New Roman" w:hAnsi="Times New Roman" w:cs="Times New Roman"/>
          <w:b/>
          <w:sz w:val="24"/>
          <w:szCs w:val="24"/>
        </w:rPr>
      </w:pPr>
    </w:p>
    <w:p w14:paraId="5B93C97D" w14:textId="7C2902CC" w:rsidR="00DB0DC6" w:rsidRPr="00A04C7E" w:rsidRDefault="00A02742" w:rsidP="001224AC">
      <w:pPr>
        <w:spacing w:line="240" w:lineRule="auto"/>
        <w:rPr>
          <w:rFonts w:ascii="Times New Roman" w:hAnsi="Times New Roman" w:cs="Times New Roman"/>
          <w:b/>
          <w:sz w:val="20"/>
          <w:szCs w:val="20"/>
        </w:rPr>
      </w:pPr>
      <w:r w:rsidRPr="00A04C7E">
        <w:rPr>
          <w:rFonts w:ascii="Times New Roman" w:hAnsi="Times New Roman" w:cs="Times New Roman"/>
          <w:b/>
          <w:sz w:val="24"/>
          <w:szCs w:val="24"/>
        </w:rPr>
        <w:t>REGIONAL AND STATE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2B1EAC" w:rsidRPr="00A04C7E">
        <w:rPr>
          <w:rFonts w:ascii="Times New Roman" w:hAnsi="Times New Roman" w:cs="Times New Roman"/>
          <w:b/>
          <w:sz w:val="20"/>
          <w:szCs w:val="20"/>
        </w:rPr>
        <w:t>^</w:t>
      </w:r>
      <w:r w:rsidR="002B1EAC" w:rsidRPr="00A04C7E">
        <w:rPr>
          <w:rFonts w:ascii="Times New Roman" w:hAnsi="Times New Roman" w:cs="Times New Roman"/>
          <w:b/>
          <w:i/>
          <w:sz w:val="20"/>
          <w:szCs w:val="20"/>
        </w:rPr>
        <w:t>invited talk</w:t>
      </w:r>
      <w:r w:rsidR="002B1EAC" w:rsidRPr="00A04C7E">
        <w:rPr>
          <w:rFonts w:ascii="Times New Roman" w:hAnsi="Times New Roman" w:cs="Times New Roman"/>
          <w:b/>
          <w:sz w:val="20"/>
          <w:szCs w:val="20"/>
        </w:rPr>
        <w:t xml:space="preserve">, </w:t>
      </w:r>
      <w:r w:rsidR="001C5881" w:rsidRPr="00A04C7E">
        <w:rPr>
          <w:rFonts w:ascii="Times New Roman" w:hAnsi="Times New Roman" w:cs="Times New Roman"/>
          <w:b/>
          <w:i/>
          <w:sz w:val="20"/>
          <w:szCs w:val="20"/>
        </w:rPr>
        <w:t>*poster</w:t>
      </w:r>
      <w:r w:rsidR="002661F0" w:rsidRPr="00A04C7E">
        <w:rPr>
          <w:rFonts w:ascii="Times New Roman" w:hAnsi="Times New Roman" w:cs="Times New Roman"/>
          <w:b/>
          <w:i/>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867F39" w:rsidRPr="00A04C7E" w14:paraId="7644308D" w14:textId="77777777" w:rsidTr="00192FF6">
        <w:trPr>
          <w:trHeight w:val="630"/>
        </w:trPr>
        <w:tc>
          <w:tcPr>
            <w:tcW w:w="540" w:type="dxa"/>
          </w:tcPr>
          <w:p w14:paraId="1B1BEDDB" w14:textId="636D7927"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53.</w:t>
            </w:r>
          </w:p>
        </w:tc>
        <w:tc>
          <w:tcPr>
            <w:tcW w:w="8910" w:type="dxa"/>
          </w:tcPr>
          <w:p w14:paraId="19809E43" w14:textId="4D7601A2" w:rsidR="00867F39" w:rsidRPr="00867F39" w:rsidRDefault="00867F39"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April,</w:t>
            </w:r>
            <w:proofErr w:type="gramEnd"/>
            <w:r>
              <w:rPr>
                <w:rFonts w:ascii="Times New Roman" w:hAnsi="Times New Roman" w:cs="Times New Roman"/>
                <w:color w:val="000000" w:themeColor="text1"/>
                <w:sz w:val="22"/>
              </w:rPr>
              <w:t xml:space="preserve"> 2026). </w:t>
            </w:r>
            <w:r w:rsidRPr="00867F39">
              <w:rPr>
                <w:rFonts w:ascii="Times New Roman" w:hAnsi="Times New Roman" w:cs="Times New Roman"/>
                <w:color w:val="000000" w:themeColor="text1"/>
                <w:sz w:val="22"/>
              </w:rPr>
              <w:t>Ethically Using Artificial Intelligence in Applied Behavior Analysis</w:t>
            </w:r>
            <w:r>
              <w:rPr>
                <w:rFonts w:ascii="Times New Roman" w:hAnsi="Times New Roman" w:cs="Times New Roman"/>
                <w:color w:val="000000" w:themeColor="text1"/>
                <w:sz w:val="22"/>
              </w:rPr>
              <w:t>. Chapters of the Florida Association for Behavior Analysis 10</w:t>
            </w:r>
            <w:r w:rsidRPr="00867F39">
              <w:rPr>
                <w:rFonts w:ascii="Times New Roman" w:hAnsi="Times New Roman" w:cs="Times New Roman"/>
                <w:color w:val="000000" w:themeColor="text1"/>
                <w:sz w:val="22"/>
                <w:vertAlign w:val="superscript"/>
              </w:rPr>
              <w:t>th</w:t>
            </w:r>
            <w:r>
              <w:rPr>
                <w:rFonts w:ascii="Times New Roman" w:hAnsi="Times New Roman" w:cs="Times New Roman"/>
                <w:color w:val="000000" w:themeColor="text1"/>
                <w:sz w:val="22"/>
              </w:rPr>
              <w:t xml:space="preserve"> Annual Conference. Tampa, FL.</w:t>
            </w:r>
          </w:p>
        </w:tc>
      </w:tr>
      <w:tr w:rsidR="00867F39" w:rsidRPr="00A04C7E" w14:paraId="0E31803E" w14:textId="77777777" w:rsidTr="00192FF6">
        <w:trPr>
          <w:trHeight w:val="630"/>
        </w:trPr>
        <w:tc>
          <w:tcPr>
            <w:tcW w:w="540" w:type="dxa"/>
          </w:tcPr>
          <w:p w14:paraId="573A930D" w14:textId="3694E31A"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lastRenderedPageBreak/>
              <w:t>52.</w:t>
            </w:r>
          </w:p>
        </w:tc>
        <w:tc>
          <w:tcPr>
            <w:tcW w:w="8910" w:type="dxa"/>
          </w:tcPr>
          <w:p w14:paraId="7D284D7C" w14:textId="6105F571" w:rsidR="00867F39" w:rsidRP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Learning About Behavior from Artificial Organisms.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xml:space="preserve">. Uncasville, CT. </w:t>
            </w:r>
          </w:p>
        </w:tc>
      </w:tr>
      <w:tr w:rsidR="00867F39" w:rsidRPr="00A04C7E" w14:paraId="2A486CEF" w14:textId="77777777" w:rsidTr="00192FF6">
        <w:trPr>
          <w:trHeight w:val="630"/>
        </w:trPr>
        <w:tc>
          <w:tcPr>
            <w:tcW w:w="540" w:type="dxa"/>
          </w:tcPr>
          <w:p w14:paraId="1C11771C" w14:textId="2B140222" w:rsidR="00867F39" w:rsidRDefault="00867F39"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51.</w:t>
            </w:r>
          </w:p>
        </w:tc>
        <w:tc>
          <w:tcPr>
            <w:tcW w:w="8910" w:type="dxa"/>
          </w:tcPr>
          <w:p w14:paraId="65132391" w14:textId="170FCB2A" w:rsidR="00867F39" w:rsidRDefault="00867F39" w:rsidP="00867F39">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February,</w:t>
            </w:r>
            <w:proofErr w:type="gramEnd"/>
            <w:r>
              <w:rPr>
                <w:rFonts w:ascii="Times New Roman" w:hAnsi="Times New Roman" w:cs="Times New Roman"/>
                <w:color w:val="000000" w:themeColor="text1"/>
                <w:sz w:val="22"/>
              </w:rPr>
              <w:t xml:space="preserve"> 2026). Using Artificial Intelligence to Predict Client Outcomes in Applied Behavior Analysis. </w:t>
            </w:r>
            <w:r w:rsidRPr="00867F39">
              <w:rPr>
                <w:rFonts w:ascii="Times New Roman" w:hAnsi="Times New Roman" w:cs="Times New Roman"/>
                <w:color w:val="000000" w:themeColor="text1"/>
                <w:sz w:val="22"/>
              </w:rPr>
              <w:t>Connecticut Association for Applied Behavior Analysis 22nd Annual Conference</w:t>
            </w:r>
            <w:r>
              <w:rPr>
                <w:rFonts w:ascii="Times New Roman" w:hAnsi="Times New Roman" w:cs="Times New Roman"/>
                <w:color w:val="000000" w:themeColor="text1"/>
                <w:sz w:val="22"/>
              </w:rPr>
              <w:t>. Uncasville, CT.</w:t>
            </w:r>
          </w:p>
        </w:tc>
      </w:tr>
      <w:tr w:rsidR="00B677C1" w:rsidRPr="00A04C7E" w14:paraId="5C821A74" w14:textId="77777777" w:rsidTr="00192FF6">
        <w:trPr>
          <w:trHeight w:val="630"/>
        </w:trPr>
        <w:tc>
          <w:tcPr>
            <w:tcW w:w="540" w:type="dxa"/>
          </w:tcPr>
          <w:p w14:paraId="5B047CD2" w14:textId="5CF1F656" w:rsidR="00B677C1" w:rsidRDefault="00B677C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50.</w:t>
            </w:r>
          </w:p>
        </w:tc>
        <w:tc>
          <w:tcPr>
            <w:tcW w:w="8910" w:type="dxa"/>
          </w:tcPr>
          <w:p w14:paraId="5635797A" w14:textId="2F2DBA94" w:rsidR="00B677C1" w:rsidRPr="00B677C1" w:rsidRDefault="00B677C1" w:rsidP="00B677C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June,</w:t>
            </w:r>
            <w:proofErr w:type="gramEnd"/>
            <w:r>
              <w:rPr>
                <w:rFonts w:ascii="Times New Roman" w:hAnsi="Times New Roman" w:cs="Times New Roman"/>
                <w:color w:val="000000" w:themeColor="text1"/>
                <w:sz w:val="22"/>
              </w:rPr>
              <w:t xml:space="preserve"> 2025). Practically Measuring Patient Outcomes in Behavioral Health. </w:t>
            </w:r>
            <w:r w:rsidRPr="00B677C1">
              <w:rPr>
                <w:rFonts w:ascii="Times New Roman" w:hAnsi="Times New Roman" w:cs="Times New Roman"/>
                <w:color w:val="000000" w:themeColor="text1"/>
                <w:sz w:val="22"/>
              </w:rPr>
              <w:t>Positive Behavior Supports Summer Seminar Series</w:t>
            </w:r>
            <w:r>
              <w:rPr>
                <w:rFonts w:ascii="Times New Roman" w:hAnsi="Times New Roman" w:cs="Times New Roman"/>
                <w:color w:val="000000" w:themeColor="text1"/>
                <w:sz w:val="22"/>
              </w:rPr>
              <w:t xml:space="preserve">. Cherry Hill, NJ. </w:t>
            </w:r>
          </w:p>
        </w:tc>
      </w:tr>
      <w:tr w:rsidR="005233B1" w:rsidRPr="00A04C7E" w14:paraId="62DA822F" w14:textId="77777777" w:rsidTr="00192FF6">
        <w:trPr>
          <w:trHeight w:val="630"/>
        </w:trPr>
        <w:tc>
          <w:tcPr>
            <w:tcW w:w="540" w:type="dxa"/>
          </w:tcPr>
          <w:p w14:paraId="4D0831B0" w14:textId="1D0FBD5E"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49.</w:t>
            </w:r>
          </w:p>
        </w:tc>
        <w:tc>
          <w:tcPr>
            <w:tcW w:w="8910" w:type="dxa"/>
          </w:tcPr>
          <w:p w14:paraId="4E670FEB" w14:textId="162F67DC" w:rsidR="005233B1" w:rsidRPr="005233B1" w:rsidRDefault="005233B1" w:rsidP="005233B1">
            <w:pPr>
              <w:spacing w:beforeLines="60" w:before="144" w:line="240" w:lineRule="auto"/>
              <w:ind w:left="245" w:hanging="245"/>
              <w:rPr>
                <w:rFonts w:ascii="Times New Roman" w:hAnsi="Times New Roman" w:cs="Times New Roman"/>
                <w:color w:val="000000" w:themeColor="text1"/>
                <w:sz w:val="22"/>
              </w:rPr>
            </w:pPr>
            <w:r>
              <w:rPr>
                <w:rFonts w:ascii="Times New Roman" w:hAnsi="Times New Roman" w:cs="Times New Roman"/>
                <w:color w:val="000000" w:themeColor="text1"/>
                <w:sz w:val="22"/>
              </w:rPr>
              <w:t>^</w:t>
            </w:r>
            <w:r>
              <w:rPr>
                <w:rFonts w:ascii="Times New Roman" w:hAnsi="Times New Roman" w:cs="Times New Roman"/>
                <w:b/>
                <w:bCs/>
                <w:i/>
                <w:iCs/>
                <w:color w:val="000000" w:themeColor="text1"/>
                <w:sz w:val="22"/>
              </w:rPr>
              <w:t>Cox, D. J.</w:t>
            </w:r>
            <w:r>
              <w:rPr>
                <w:rFonts w:ascii="Times New Roman" w:hAnsi="Times New Roman" w:cs="Times New Roman"/>
                <w:color w:val="000000" w:themeColor="text1"/>
                <w:sz w:val="22"/>
              </w:rPr>
              <w:t xml:space="preserve"> (</w:t>
            </w:r>
            <w:proofErr w:type="gramStart"/>
            <w:r>
              <w:rPr>
                <w:rFonts w:ascii="Times New Roman" w:hAnsi="Times New Roman" w:cs="Times New Roman"/>
                <w:color w:val="000000" w:themeColor="text1"/>
                <w:sz w:val="22"/>
              </w:rPr>
              <w:t>March,</w:t>
            </w:r>
            <w:proofErr w:type="gramEnd"/>
            <w:r>
              <w:rPr>
                <w:rFonts w:ascii="Times New Roman" w:hAnsi="Times New Roman" w:cs="Times New Roman"/>
                <w:color w:val="000000" w:themeColor="text1"/>
                <w:sz w:val="22"/>
              </w:rPr>
              <w:t xml:space="preserve"> </w:t>
            </w:r>
            <w:r w:rsidRPr="005233B1">
              <w:rPr>
                <w:rFonts w:ascii="Times New Roman" w:hAnsi="Times New Roman" w:cs="Times New Roman"/>
                <w:color w:val="000000" w:themeColor="text1"/>
                <w:sz w:val="22"/>
              </w:rPr>
              <w:t>2025</w:t>
            </w:r>
            <w:r>
              <w:rPr>
                <w:rFonts w:ascii="Times New Roman" w:hAnsi="Times New Roman" w:cs="Times New Roman"/>
                <w:color w:val="000000" w:themeColor="text1"/>
                <w:sz w:val="22"/>
              </w:rPr>
              <w:t>).</w:t>
            </w:r>
            <w:r w:rsidRPr="005233B1">
              <w:rPr>
                <w:rFonts w:ascii="Times New Roman" w:hAnsi="Times New Roman" w:cs="Times New Roman"/>
                <w:color w:val="000000" w:themeColor="text1"/>
                <w:sz w:val="22"/>
              </w:rPr>
              <w:t xml:space="preserve"> Data Science and Behavior Science: A Love Story in a Foreign Land</w:t>
            </w:r>
            <w:r>
              <w:rPr>
                <w:rFonts w:ascii="Times New Roman" w:hAnsi="Times New Roman" w:cs="Times New Roman"/>
                <w:color w:val="000000" w:themeColor="text1"/>
                <w:sz w:val="22"/>
              </w:rPr>
              <w:t xml:space="preserve">. </w:t>
            </w:r>
            <w:proofErr w:type="spellStart"/>
            <w:r w:rsidRPr="005233B1">
              <w:rPr>
                <w:rFonts w:ascii="Times New Roman" w:hAnsi="Times New Roman" w:cs="Times New Roman"/>
                <w:color w:val="000000" w:themeColor="text1"/>
                <w:sz w:val="22"/>
              </w:rPr>
              <w:t>CalABA</w:t>
            </w:r>
            <w:proofErr w:type="spellEnd"/>
            <w:r w:rsidRPr="005233B1">
              <w:rPr>
                <w:rFonts w:ascii="Times New Roman" w:hAnsi="Times New Roman" w:cs="Times New Roman"/>
                <w:color w:val="000000" w:themeColor="text1"/>
                <w:sz w:val="22"/>
              </w:rPr>
              <w:t xml:space="preserve"> Annual Conference</w:t>
            </w:r>
            <w:r>
              <w:rPr>
                <w:rFonts w:ascii="Times New Roman" w:hAnsi="Times New Roman" w:cs="Times New Roman"/>
                <w:color w:val="000000" w:themeColor="text1"/>
                <w:sz w:val="22"/>
              </w:rPr>
              <w:t>. Pasadena, CA.</w:t>
            </w:r>
          </w:p>
        </w:tc>
      </w:tr>
      <w:tr w:rsidR="005233B1" w:rsidRPr="00A04C7E" w14:paraId="23318B55" w14:textId="77777777" w:rsidTr="00192FF6">
        <w:trPr>
          <w:trHeight w:val="630"/>
        </w:trPr>
        <w:tc>
          <w:tcPr>
            <w:tcW w:w="540" w:type="dxa"/>
          </w:tcPr>
          <w:p w14:paraId="73C140C7" w14:textId="2E9C0BE8" w:rsidR="005233B1" w:rsidRPr="00A04C7E" w:rsidRDefault="005233B1" w:rsidP="00192FF6">
            <w:pPr>
              <w:spacing w:beforeLines="60" w:before="144" w:after="12" w:line="240" w:lineRule="auto"/>
              <w:rPr>
                <w:rFonts w:ascii="Times New Roman" w:hAnsi="Times New Roman" w:cs="Times New Roman"/>
                <w:color w:val="000000"/>
                <w:sz w:val="22"/>
              </w:rPr>
            </w:pPr>
            <w:r>
              <w:rPr>
                <w:rFonts w:ascii="Times New Roman" w:hAnsi="Times New Roman" w:cs="Times New Roman"/>
                <w:color w:val="000000"/>
                <w:sz w:val="22"/>
              </w:rPr>
              <w:t>48.</w:t>
            </w:r>
          </w:p>
        </w:tc>
        <w:tc>
          <w:tcPr>
            <w:tcW w:w="8910" w:type="dxa"/>
          </w:tcPr>
          <w:p w14:paraId="57DF0E39" w14:textId="18A9149F" w:rsidR="005233B1" w:rsidRPr="005233B1" w:rsidRDefault="005233B1" w:rsidP="005233B1">
            <w:pPr>
              <w:spacing w:beforeLines="60" w:before="144" w:after="12" w:line="240" w:lineRule="auto"/>
              <w:ind w:left="255" w:hanging="255"/>
              <w:rPr>
                <w:rFonts w:ascii="Times New Roman" w:hAnsi="Times New Roman" w:cs="Times New Roman"/>
                <w:sz w:val="22"/>
              </w:rPr>
            </w:pPr>
            <w:r>
              <w:rPr>
                <w:rFonts w:ascii="Times New Roman" w:hAnsi="Times New Roman" w:cs="Times New Roman"/>
                <w:b/>
                <w:bCs/>
                <w:i/>
                <w:iCs/>
                <w:sz w:val="22"/>
              </w:rPr>
              <w:t>^Cox, D. J.</w:t>
            </w:r>
            <w:r>
              <w:rPr>
                <w:rFonts w:ascii="Times New Roman" w:hAnsi="Times New Roman" w:cs="Times New Roman"/>
                <w:sz w:val="22"/>
              </w:rPr>
              <w:t xml:space="preserve"> (</w:t>
            </w:r>
            <w:proofErr w:type="gramStart"/>
            <w:r>
              <w:rPr>
                <w:rFonts w:ascii="Times New Roman" w:hAnsi="Times New Roman" w:cs="Times New Roman"/>
                <w:sz w:val="22"/>
              </w:rPr>
              <w:t>December,</w:t>
            </w:r>
            <w:proofErr w:type="gramEnd"/>
            <w:r>
              <w:rPr>
                <w:rFonts w:ascii="Times New Roman" w:hAnsi="Times New Roman" w:cs="Times New Roman"/>
                <w:sz w:val="22"/>
              </w:rPr>
              <w:t xml:space="preserve"> 2024). </w:t>
            </w:r>
            <w:r w:rsidRPr="005233B1">
              <w:rPr>
                <w:rFonts w:ascii="Times New Roman" w:hAnsi="Times New Roman" w:cs="Times New Roman"/>
                <w:sz w:val="22"/>
              </w:rPr>
              <w:t>AI Use Cases and Ethics in ABA Service Delivery</w:t>
            </w:r>
            <w:r>
              <w:rPr>
                <w:rFonts w:ascii="Times New Roman" w:hAnsi="Times New Roman" w:cs="Times New Roman"/>
                <w:sz w:val="22"/>
              </w:rPr>
              <w:t xml:space="preserve">. </w:t>
            </w:r>
            <w:r w:rsidRPr="005233B1">
              <w:rPr>
                <w:rFonts w:ascii="Times New Roman" w:hAnsi="Times New Roman" w:cs="Times New Roman"/>
                <w:sz w:val="22"/>
              </w:rPr>
              <w:t>UMass Lowell Expert Speaker Series</w:t>
            </w:r>
            <w:r>
              <w:rPr>
                <w:rFonts w:ascii="Times New Roman" w:hAnsi="Times New Roman" w:cs="Times New Roman"/>
                <w:sz w:val="22"/>
              </w:rPr>
              <w:t>. Remote.</w:t>
            </w:r>
          </w:p>
        </w:tc>
      </w:tr>
      <w:tr w:rsidR="00F2724C" w:rsidRPr="00A04C7E" w14:paraId="540B832E" w14:textId="77777777" w:rsidTr="00192FF6">
        <w:trPr>
          <w:trHeight w:val="630"/>
        </w:trPr>
        <w:tc>
          <w:tcPr>
            <w:tcW w:w="540" w:type="dxa"/>
          </w:tcPr>
          <w:p w14:paraId="0791DCBD" w14:textId="47C010EB" w:rsidR="00F2724C" w:rsidRPr="00A04C7E" w:rsidRDefault="00F272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7</w:t>
            </w:r>
            <w:r w:rsidRPr="00A04C7E">
              <w:rPr>
                <w:rFonts w:ascii="Times New Roman" w:hAnsi="Times New Roman" w:cs="Times New Roman"/>
                <w:color w:val="000000"/>
                <w:sz w:val="22"/>
              </w:rPr>
              <w:t>.</w:t>
            </w:r>
          </w:p>
        </w:tc>
        <w:tc>
          <w:tcPr>
            <w:tcW w:w="8910" w:type="dxa"/>
          </w:tcPr>
          <w:p w14:paraId="01CDED0B" w14:textId="561FACD6" w:rsidR="00F2724C" w:rsidRPr="00A04C7E" w:rsidRDefault="00F2724C" w:rsidP="00FA7C45">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Advanced analytics and patient outcomes in ABA. Council for Autism Service Providers Invited Speaker Series. Remote.</w:t>
            </w:r>
          </w:p>
        </w:tc>
      </w:tr>
      <w:tr w:rsidR="00947EA5" w:rsidRPr="00A04C7E" w14:paraId="37AEBDE7" w14:textId="77777777" w:rsidTr="00192FF6">
        <w:trPr>
          <w:trHeight w:val="630"/>
        </w:trPr>
        <w:tc>
          <w:tcPr>
            <w:tcW w:w="540" w:type="dxa"/>
          </w:tcPr>
          <w:p w14:paraId="0E17CF51" w14:textId="068C5B0E" w:rsidR="00947EA5" w:rsidRPr="00A04C7E" w:rsidRDefault="00947EA5"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655127" w:rsidRPr="00A04C7E">
              <w:rPr>
                <w:rFonts w:ascii="Times New Roman" w:hAnsi="Times New Roman" w:cs="Times New Roman"/>
                <w:color w:val="000000"/>
                <w:sz w:val="22"/>
              </w:rPr>
              <w:t>6</w:t>
            </w:r>
            <w:r w:rsidRPr="00A04C7E">
              <w:rPr>
                <w:rFonts w:ascii="Times New Roman" w:hAnsi="Times New Roman" w:cs="Times New Roman"/>
                <w:color w:val="000000"/>
                <w:sz w:val="22"/>
              </w:rPr>
              <w:t>.</w:t>
            </w:r>
          </w:p>
        </w:tc>
        <w:tc>
          <w:tcPr>
            <w:tcW w:w="8910" w:type="dxa"/>
          </w:tcPr>
          <w:p w14:paraId="42790482" w14:textId="4E3FF51A" w:rsidR="00947EA5" w:rsidRPr="00A04C7E" w:rsidRDefault="008154A3"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947EA5" w:rsidRPr="00A04C7E">
              <w:rPr>
                <w:rFonts w:ascii="Times New Roman" w:hAnsi="Times New Roman" w:cs="Times New Roman"/>
                <w:b/>
                <w:bCs/>
                <w:i/>
                <w:iCs/>
                <w:sz w:val="22"/>
              </w:rPr>
              <w:t>Cox, D.J.</w:t>
            </w:r>
            <w:r w:rsidR="00947EA5" w:rsidRPr="00A04C7E">
              <w:rPr>
                <w:rFonts w:ascii="Times New Roman" w:hAnsi="Times New Roman" w:cs="Times New Roman"/>
                <w:sz w:val="22"/>
              </w:rPr>
              <w:t xml:space="preserve"> (</w:t>
            </w:r>
            <w:proofErr w:type="gramStart"/>
            <w:r w:rsidR="00947EA5" w:rsidRPr="00A04C7E">
              <w:rPr>
                <w:rFonts w:ascii="Times New Roman" w:hAnsi="Times New Roman" w:cs="Times New Roman"/>
                <w:sz w:val="22"/>
              </w:rPr>
              <w:t>December,</w:t>
            </w:r>
            <w:proofErr w:type="gramEnd"/>
            <w:r w:rsidR="00947EA5" w:rsidRPr="00A04C7E">
              <w:rPr>
                <w:rFonts w:ascii="Times New Roman" w:hAnsi="Times New Roman" w:cs="Times New Roman"/>
                <w:sz w:val="22"/>
              </w:rPr>
              <w:t xml:space="preserve"> 2023). Advanced analytics and patient outcomes in ABA. Maryland Association for Behavior Analysis Annual Conference. Towson, MD. </w:t>
            </w:r>
          </w:p>
        </w:tc>
      </w:tr>
      <w:tr w:rsidR="00655127" w:rsidRPr="00A04C7E" w14:paraId="70E47F4A" w14:textId="77777777" w:rsidTr="00192FF6">
        <w:trPr>
          <w:trHeight w:val="630"/>
        </w:trPr>
        <w:tc>
          <w:tcPr>
            <w:tcW w:w="540" w:type="dxa"/>
          </w:tcPr>
          <w:p w14:paraId="18C5E841" w14:textId="2E55E88E" w:rsidR="00655127" w:rsidRPr="00A04C7E" w:rsidRDefault="00655127"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45.</w:t>
            </w:r>
          </w:p>
        </w:tc>
        <w:tc>
          <w:tcPr>
            <w:tcW w:w="8910" w:type="dxa"/>
          </w:tcPr>
          <w:p w14:paraId="7B6BC7FF" w14:textId="08C3F4F4" w:rsidR="00655127" w:rsidRPr="00A04C7E" w:rsidRDefault="00655127"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*’Parthum, E., </w:t>
            </w:r>
            <w:proofErr w:type="spellStart"/>
            <w:r w:rsidRPr="00A04C7E">
              <w:rPr>
                <w:rFonts w:ascii="Times New Roman" w:hAnsi="Times New Roman" w:cs="Times New Roman"/>
                <w:sz w:val="22"/>
              </w:rPr>
              <w:t>Britwum</w:t>
            </w:r>
            <w:proofErr w:type="spellEnd"/>
            <w:r w:rsidRPr="00A04C7E">
              <w:rPr>
                <w:rFonts w:ascii="Times New Roman" w:hAnsi="Times New Roman" w:cs="Times New Roman"/>
                <w:sz w:val="22"/>
              </w:rPr>
              <w:t xml:space="preserve">, K., &amp; </w:t>
            </w:r>
            <w:r w:rsidRPr="00A04C7E">
              <w:rPr>
                <w:rFonts w:ascii="Times New Roman" w:hAnsi="Times New Roman" w:cs="Times New Roman"/>
                <w:b/>
                <w:bCs/>
                <w:i/>
                <w:iCs/>
                <w:sz w:val="22"/>
              </w:rPr>
              <w:t>Cox, D. 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2023). Teaching practical </w:t>
            </w:r>
            <w:proofErr w:type="gramStart"/>
            <w:r w:rsidRPr="00A04C7E">
              <w:rPr>
                <w:rFonts w:ascii="Times New Roman" w:hAnsi="Times New Roman" w:cs="Times New Roman"/>
                <w:sz w:val="22"/>
              </w:rPr>
              <w:t>problem solving</w:t>
            </w:r>
            <w:proofErr w:type="gramEnd"/>
            <w:r w:rsidRPr="00A04C7E">
              <w:rPr>
                <w:rFonts w:ascii="Times New Roman" w:hAnsi="Times New Roman" w:cs="Times New Roman"/>
                <w:sz w:val="22"/>
              </w:rPr>
              <w:t xml:space="preserve"> skills to psychology students. Maryland Association for Behavior Analysis Annual Conference. Towson, MD.</w:t>
            </w:r>
          </w:p>
        </w:tc>
      </w:tr>
      <w:tr w:rsidR="00707AFB" w:rsidRPr="00A04C7E" w14:paraId="1C801FE7" w14:textId="77777777" w:rsidTr="00192FF6">
        <w:trPr>
          <w:trHeight w:val="630"/>
        </w:trPr>
        <w:tc>
          <w:tcPr>
            <w:tcW w:w="540" w:type="dxa"/>
          </w:tcPr>
          <w:p w14:paraId="46A073E1" w14:textId="3238C95E"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w:t>
            </w:r>
            <w:r w:rsidR="0008602D"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148A6638" w14:textId="1A90197C" w:rsidR="00707AFB" w:rsidRPr="00A04C7E" w:rsidRDefault="00B9023A"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BB3006" w:rsidRPr="00A04C7E">
              <w:rPr>
                <w:rFonts w:ascii="Times New Roman" w:hAnsi="Times New Roman" w:cs="Times New Roman"/>
                <w:b/>
                <w:bCs/>
                <w:i/>
                <w:iCs/>
                <w:sz w:val="22"/>
              </w:rPr>
              <w:t>Cox, D.J.</w:t>
            </w:r>
            <w:r w:rsidR="00BB3006" w:rsidRPr="00A04C7E">
              <w:rPr>
                <w:rFonts w:ascii="Times New Roman" w:hAnsi="Times New Roman" w:cs="Times New Roman"/>
                <w:sz w:val="22"/>
              </w:rPr>
              <w:t xml:space="preserve"> (</w:t>
            </w:r>
            <w:proofErr w:type="gramStart"/>
            <w:r w:rsidR="00BB3006" w:rsidRPr="00A04C7E">
              <w:rPr>
                <w:rFonts w:ascii="Times New Roman" w:hAnsi="Times New Roman" w:cs="Times New Roman"/>
                <w:sz w:val="22"/>
              </w:rPr>
              <w:t>September,</w:t>
            </w:r>
            <w:proofErr w:type="gramEnd"/>
            <w:r w:rsidR="00BB3006" w:rsidRPr="00A04C7E">
              <w:rPr>
                <w:rFonts w:ascii="Times New Roman" w:hAnsi="Times New Roman" w:cs="Times New Roman"/>
                <w:sz w:val="22"/>
              </w:rPr>
              <w:t xml:space="preserve"> 2022). Ethical decision-making: From basic to applied with room to grow. 42</w:t>
            </w:r>
            <w:r w:rsidR="00BB3006" w:rsidRPr="00A04C7E">
              <w:rPr>
                <w:rFonts w:ascii="Times New Roman" w:hAnsi="Times New Roman" w:cs="Times New Roman"/>
                <w:sz w:val="22"/>
                <w:vertAlign w:val="superscript"/>
              </w:rPr>
              <w:t>nd</w:t>
            </w:r>
            <w:r w:rsidR="00BB3006" w:rsidRPr="00A04C7E">
              <w:rPr>
                <w:rFonts w:ascii="Times New Roman" w:hAnsi="Times New Roman" w:cs="Times New Roman"/>
                <w:sz w:val="22"/>
              </w:rPr>
              <w:t xml:space="preserve"> Annual Convention of the Florida Association for Behavior Analysis. Ponte Vedra, FL. </w:t>
            </w:r>
          </w:p>
        </w:tc>
      </w:tr>
      <w:tr w:rsidR="0008602D" w:rsidRPr="00A04C7E" w14:paraId="27464924" w14:textId="77777777" w:rsidTr="00192FF6">
        <w:trPr>
          <w:trHeight w:val="630"/>
        </w:trPr>
        <w:tc>
          <w:tcPr>
            <w:tcW w:w="540" w:type="dxa"/>
          </w:tcPr>
          <w:p w14:paraId="04FF6743" w14:textId="74DD7B1F" w:rsidR="0008602D" w:rsidRPr="00A04C7E" w:rsidRDefault="0008602D"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43. </w:t>
            </w:r>
          </w:p>
        </w:tc>
        <w:tc>
          <w:tcPr>
            <w:tcW w:w="8910" w:type="dxa"/>
          </w:tcPr>
          <w:p w14:paraId="55292A3D" w14:textId="2C42F456" w:rsidR="0008602D" w:rsidRPr="00A04C7E" w:rsidRDefault="0008602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 xml:space="preserve">Cox, D.J. </w:t>
            </w:r>
            <w:r w:rsidRPr="00A04C7E">
              <w:rPr>
                <w:rFonts w:ascii="Times New Roman" w:hAnsi="Times New Roman" w:cs="Times New Roman"/>
                <w:sz w:val="22"/>
              </w:rPr>
              <w:t>&amp;</w:t>
            </w:r>
            <w:r w:rsidRPr="00A04C7E">
              <w:rPr>
                <w:rFonts w:ascii="Times New Roman" w:hAnsi="Times New Roman" w:cs="Times New Roman"/>
                <w:b/>
                <w:bCs/>
                <w:i/>
                <w:iCs/>
                <w:sz w:val="22"/>
              </w:rPr>
              <w:t xml:space="preserve"> </w:t>
            </w:r>
            <w:r w:rsidRPr="00A04C7E">
              <w:rPr>
                <w:rFonts w:ascii="Times New Roman" w:hAnsi="Times New Roman" w:cs="Times New Roman"/>
                <w:sz w:val="22"/>
              </w:rPr>
              <w:t>Kazemi, 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2022). Assessment Tools for Individuals with Autism Spectrum Disorders (ASD): Choosing the Right Tool and Deriving Organizational Outcomes. P</w:t>
            </w:r>
            <w:r w:rsidR="00D26248" w:rsidRPr="00A04C7E">
              <w:rPr>
                <w:rFonts w:ascii="Times New Roman" w:hAnsi="Times New Roman" w:cs="Times New Roman"/>
                <w:sz w:val="22"/>
              </w:rPr>
              <w:t>o</w:t>
            </w:r>
            <w:r w:rsidRPr="00A04C7E">
              <w:rPr>
                <w:rFonts w:ascii="Times New Roman" w:hAnsi="Times New Roman" w:cs="Times New Roman"/>
                <w:sz w:val="22"/>
              </w:rPr>
              <w:t xml:space="preserve">nte Vedra, FL. </w:t>
            </w:r>
          </w:p>
        </w:tc>
      </w:tr>
      <w:tr w:rsidR="00707AFB" w:rsidRPr="00A04C7E" w14:paraId="2DD1FFFF" w14:textId="77777777" w:rsidTr="00192FF6">
        <w:trPr>
          <w:trHeight w:val="630"/>
        </w:trPr>
        <w:tc>
          <w:tcPr>
            <w:tcW w:w="540" w:type="dxa"/>
          </w:tcPr>
          <w:p w14:paraId="1458B1EE" w14:textId="138CF414" w:rsidR="00707AFB" w:rsidRPr="00A04C7E" w:rsidRDefault="00707AFB"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42.</w:t>
            </w:r>
          </w:p>
        </w:tc>
        <w:tc>
          <w:tcPr>
            <w:tcW w:w="8910" w:type="dxa"/>
          </w:tcPr>
          <w:p w14:paraId="29AEB13B" w14:textId="61CA356D" w:rsidR="00707AFB" w:rsidRPr="00A04C7E" w:rsidRDefault="00EB2A21"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w:t>
            </w:r>
            <w:r w:rsidR="00707AFB" w:rsidRPr="00A04C7E">
              <w:rPr>
                <w:rFonts w:ascii="Times New Roman" w:hAnsi="Times New Roman" w:cs="Times New Roman"/>
                <w:b/>
                <w:bCs/>
                <w:i/>
                <w:iCs/>
                <w:sz w:val="22"/>
              </w:rPr>
              <w:t>Cox, D.J.</w:t>
            </w:r>
            <w:r w:rsidR="00707AFB" w:rsidRPr="00A04C7E">
              <w:rPr>
                <w:rFonts w:ascii="Times New Roman" w:hAnsi="Times New Roman" w:cs="Times New Roman"/>
                <w:sz w:val="22"/>
              </w:rPr>
              <w:t xml:space="preserve"> (</w:t>
            </w:r>
            <w:proofErr w:type="gramStart"/>
            <w:r w:rsidR="00707AFB" w:rsidRPr="00A04C7E">
              <w:rPr>
                <w:rFonts w:ascii="Times New Roman" w:hAnsi="Times New Roman" w:cs="Times New Roman"/>
                <w:sz w:val="22"/>
              </w:rPr>
              <w:t>April,</w:t>
            </w:r>
            <w:proofErr w:type="gramEnd"/>
            <w:r w:rsidR="00707AFB" w:rsidRPr="00A04C7E">
              <w:rPr>
                <w:rFonts w:ascii="Times New Roman" w:hAnsi="Times New Roman" w:cs="Times New Roman"/>
                <w:sz w:val="22"/>
              </w:rPr>
              <w:t xml:space="preserve"> 2022). </w:t>
            </w:r>
            <w:r w:rsidR="00BB5D1C" w:rsidRPr="00A04C7E">
              <w:rPr>
                <w:rFonts w:ascii="Times New Roman" w:hAnsi="Times New Roman" w:cs="Times New Roman"/>
                <w:sz w:val="22"/>
              </w:rPr>
              <w:t>Models to help us understand complex phenomenon: From multiple control to predicting employee turnover</w:t>
            </w:r>
            <w:r w:rsidR="00707AFB" w:rsidRPr="00A04C7E">
              <w:rPr>
                <w:rFonts w:ascii="Times New Roman" w:hAnsi="Times New Roman" w:cs="Times New Roman"/>
                <w:sz w:val="22"/>
              </w:rPr>
              <w:t xml:space="preserve">. BABAT Massachusetts Professionals in Behavior Analysis Annual Social Event. Boston, MA. </w:t>
            </w:r>
          </w:p>
        </w:tc>
      </w:tr>
      <w:tr w:rsidR="003755CD" w:rsidRPr="00A04C7E" w14:paraId="7DD2CA89" w14:textId="77777777" w:rsidTr="00192FF6">
        <w:trPr>
          <w:trHeight w:val="630"/>
        </w:trPr>
        <w:tc>
          <w:tcPr>
            <w:tcW w:w="540" w:type="dxa"/>
          </w:tcPr>
          <w:p w14:paraId="19641FFD" w14:textId="36429682" w:rsidR="003755CD"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41</w:t>
            </w:r>
            <w:r w:rsidR="003755CD" w:rsidRPr="00A04C7E">
              <w:rPr>
                <w:rFonts w:ascii="Times New Roman" w:hAnsi="Times New Roman" w:cs="Times New Roman"/>
                <w:color w:val="000000"/>
                <w:sz w:val="22"/>
              </w:rPr>
              <w:t>.</w:t>
            </w:r>
          </w:p>
        </w:tc>
        <w:tc>
          <w:tcPr>
            <w:tcW w:w="8910" w:type="dxa"/>
          </w:tcPr>
          <w:p w14:paraId="312BF13F" w14:textId="1FF13BEA" w:rsidR="003755CD" w:rsidRPr="00A04C7E" w:rsidRDefault="003755CD"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Bolívar, H. A., </w:t>
            </w:r>
            <w:r w:rsidRPr="00A04C7E">
              <w:rPr>
                <w:rFonts w:ascii="Times New Roman" w:hAnsi="Times New Roman" w:cs="Times New Roman"/>
                <w:b/>
                <w:bCs/>
                <w:i/>
                <w:iCs/>
                <w:sz w:val="22"/>
              </w:rPr>
              <w:t>Cox, D. J.</w:t>
            </w:r>
            <w:r w:rsidRPr="00A04C7E">
              <w:rPr>
                <w:rFonts w:ascii="Times New Roman" w:hAnsi="Times New Roman" w:cs="Times New Roman"/>
                <w:sz w:val="22"/>
              </w:rPr>
              <w:t>, &amp; Powell, D. N.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2022). Tweets about online instruction during the first year of COVID-19. Midwestern Psychological Association 94</w:t>
            </w:r>
            <w:r w:rsidRPr="00A04C7E">
              <w:rPr>
                <w:rFonts w:ascii="Times New Roman" w:hAnsi="Times New Roman" w:cs="Times New Roman"/>
                <w:sz w:val="22"/>
                <w:vertAlign w:val="superscript"/>
              </w:rPr>
              <w:t>th</w:t>
            </w:r>
            <w:r w:rsidRPr="00A04C7E">
              <w:rPr>
                <w:rFonts w:ascii="Times New Roman" w:hAnsi="Times New Roman" w:cs="Times New Roman"/>
                <w:sz w:val="22"/>
              </w:rPr>
              <w:t xml:space="preserve"> Annual Conference. Chicago, IL.</w:t>
            </w:r>
          </w:p>
        </w:tc>
      </w:tr>
      <w:tr w:rsidR="00834EB8" w:rsidRPr="00A04C7E" w14:paraId="08DA0654" w14:textId="77777777" w:rsidTr="00192FF6">
        <w:trPr>
          <w:trHeight w:val="630"/>
        </w:trPr>
        <w:tc>
          <w:tcPr>
            <w:tcW w:w="540" w:type="dxa"/>
          </w:tcPr>
          <w:p w14:paraId="4DAB8395" w14:textId="65756874"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40.</w:t>
            </w:r>
          </w:p>
        </w:tc>
        <w:tc>
          <w:tcPr>
            <w:tcW w:w="8910" w:type="dxa"/>
          </w:tcPr>
          <w:p w14:paraId="47E3CA70" w14:textId="68F5C2A2"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Morford, Z.,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Sosine, J.,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w:t>
            </w:r>
            <w:r w:rsidR="00285165" w:rsidRPr="00A04C7E">
              <w:rPr>
                <w:rFonts w:ascii="Times New Roman" w:hAnsi="Times New Roman" w:cs="Times New Roman"/>
                <w:sz w:val="22"/>
              </w:rPr>
              <w:t xml:space="preserve">Using supervised machine learning to predict turnover in ABA organizations. Annual </w:t>
            </w:r>
            <w:proofErr w:type="spellStart"/>
            <w:r w:rsidR="00285165" w:rsidRPr="00A04C7E">
              <w:rPr>
                <w:rFonts w:ascii="Times New Roman" w:hAnsi="Times New Roman" w:cs="Times New Roman"/>
                <w:sz w:val="22"/>
              </w:rPr>
              <w:t>CalABA</w:t>
            </w:r>
            <w:proofErr w:type="spellEnd"/>
            <w:r w:rsidR="00285165" w:rsidRPr="00A04C7E">
              <w:rPr>
                <w:rFonts w:ascii="Times New Roman" w:hAnsi="Times New Roman" w:cs="Times New Roman"/>
                <w:sz w:val="22"/>
              </w:rPr>
              <w:t xml:space="preserve"> Conference. Santa Clara, CA. </w:t>
            </w:r>
          </w:p>
        </w:tc>
      </w:tr>
      <w:tr w:rsidR="00834EB8" w:rsidRPr="00A04C7E" w14:paraId="34654F1B" w14:textId="77777777" w:rsidTr="00192FF6">
        <w:trPr>
          <w:trHeight w:val="630"/>
        </w:trPr>
        <w:tc>
          <w:tcPr>
            <w:tcW w:w="540" w:type="dxa"/>
          </w:tcPr>
          <w:p w14:paraId="2F317D9D" w14:textId="7908895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39.</w:t>
            </w:r>
          </w:p>
        </w:tc>
        <w:tc>
          <w:tcPr>
            <w:tcW w:w="8910" w:type="dxa"/>
          </w:tcPr>
          <w:p w14:paraId="18ACB340" w14:textId="0184E17A"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Sosine, J.,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Morford, Z., &amp; </w:t>
            </w: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C.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open-text verbal behavior at scale.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24E02D23" w14:textId="77777777" w:rsidTr="00192FF6">
        <w:trPr>
          <w:trHeight w:val="630"/>
        </w:trPr>
        <w:tc>
          <w:tcPr>
            <w:tcW w:w="540" w:type="dxa"/>
          </w:tcPr>
          <w:p w14:paraId="2D9882C5" w14:textId="0395DC87"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4EDD8FBD" w14:textId="2C2CEAFC" w:rsidR="00834EB8" w:rsidRPr="00A04C7E" w:rsidRDefault="00834EB8" w:rsidP="00FA7C45">
            <w:pPr>
              <w:spacing w:beforeLines="60" w:before="144" w:after="12" w:line="240" w:lineRule="auto"/>
              <w:ind w:left="255" w:hanging="255"/>
              <w:rPr>
                <w:rFonts w:ascii="Times New Roman" w:hAnsi="Times New Roman" w:cs="Times New Roman"/>
                <w:sz w:val="22"/>
              </w:rPr>
            </w:pPr>
            <w:proofErr w:type="spellStart"/>
            <w:r w:rsidRPr="00A04C7E">
              <w:rPr>
                <w:rFonts w:ascii="Times New Roman" w:hAnsi="Times New Roman" w:cs="Times New Roman"/>
                <w:sz w:val="22"/>
              </w:rPr>
              <w:t>Gnikobou</w:t>
            </w:r>
            <w:proofErr w:type="spellEnd"/>
            <w:r w:rsidRPr="00A04C7E">
              <w:rPr>
                <w:rFonts w:ascii="Times New Roman" w:hAnsi="Times New Roman" w:cs="Times New Roman"/>
                <w:sz w:val="22"/>
              </w:rPr>
              <w:t xml:space="preserve">, C., </w:t>
            </w:r>
            <w:r w:rsidRPr="00A04C7E">
              <w:rPr>
                <w:rFonts w:ascii="Times New Roman" w:hAnsi="Times New Roman" w:cs="Times New Roman"/>
                <w:b/>
                <w:bCs/>
                <w:i/>
                <w:iCs/>
                <w:sz w:val="22"/>
              </w:rPr>
              <w:t>Cox, D.J.</w:t>
            </w:r>
            <w:r w:rsidRPr="00A04C7E">
              <w:rPr>
                <w:rFonts w:ascii="Times New Roman" w:hAnsi="Times New Roman" w:cs="Times New Roman"/>
                <w:sz w:val="22"/>
              </w:rPr>
              <w:t>, Sosine, J., &amp; Morford, Z.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Analyzing, improving, and using satisfaction survey data.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w:t>
            </w:r>
          </w:p>
        </w:tc>
      </w:tr>
      <w:tr w:rsidR="00834EB8" w:rsidRPr="00A04C7E" w14:paraId="75EADE00" w14:textId="77777777" w:rsidTr="00192FF6">
        <w:trPr>
          <w:trHeight w:val="630"/>
        </w:trPr>
        <w:tc>
          <w:tcPr>
            <w:tcW w:w="540" w:type="dxa"/>
          </w:tcPr>
          <w:p w14:paraId="47306BA2" w14:textId="3D8897A5" w:rsidR="00834EB8" w:rsidRPr="00A04C7E" w:rsidRDefault="00834EB8"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37</w:t>
            </w:r>
            <w:r w:rsidR="00E865BA">
              <w:rPr>
                <w:rFonts w:ascii="Times New Roman" w:hAnsi="Times New Roman" w:cs="Times New Roman"/>
                <w:color w:val="000000"/>
                <w:sz w:val="22"/>
              </w:rPr>
              <w:t>.</w:t>
            </w:r>
          </w:p>
        </w:tc>
        <w:tc>
          <w:tcPr>
            <w:tcW w:w="8910" w:type="dxa"/>
          </w:tcPr>
          <w:p w14:paraId="279E107A" w14:textId="61FB8CF3" w:rsidR="00834EB8" w:rsidRPr="00A04C7E" w:rsidRDefault="00834EB8"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2022). Big data analytics in ABA. Symposium Chair. Annual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Conference. Santa Clara, CA. </w:t>
            </w:r>
          </w:p>
        </w:tc>
      </w:tr>
      <w:tr w:rsidR="00C54C44" w:rsidRPr="00A04C7E" w14:paraId="3D8D5506" w14:textId="77777777" w:rsidTr="00192FF6">
        <w:trPr>
          <w:trHeight w:val="630"/>
        </w:trPr>
        <w:tc>
          <w:tcPr>
            <w:tcW w:w="540" w:type="dxa"/>
          </w:tcPr>
          <w:p w14:paraId="18359B1F" w14:textId="7C68714E" w:rsidR="00C54C44" w:rsidRPr="00A04C7E" w:rsidRDefault="00C54C44"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lastRenderedPageBreak/>
              <w:t>36.</w:t>
            </w:r>
          </w:p>
        </w:tc>
        <w:tc>
          <w:tcPr>
            <w:tcW w:w="8910" w:type="dxa"/>
          </w:tcPr>
          <w:p w14:paraId="5B8CA470" w14:textId="56472545" w:rsidR="00C54C44" w:rsidRPr="00A04C7E" w:rsidRDefault="00C54C44"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Milyko, K., </w:t>
            </w:r>
            <w:r w:rsidRPr="00A04C7E">
              <w:rPr>
                <w:rFonts w:ascii="Times New Roman" w:hAnsi="Times New Roman" w:cs="Times New Roman"/>
                <w:b/>
                <w:bCs/>
                <w:i/>
                <w:iCs/>
                <w:sz w:val="22"/>
              </w:rPr>
              <w:t>Cox, D.J.</w:t>
            </w:r>
            <w:r w:rsidRPr="00A04C7E">
              <w:rPr>
                <w:rFonts w:ascii="Times New Roman" w:hAnsi="Times New Roman" w:cs="Times New Roman"/>
                <w:sz w:val="22"/>
              </w:rPr>
              <w:t>, Rodriguez, K., &amp; Heering, P.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Collecting and measuring </w:t>
            </w:r>
            <w:r w:rsidR="002F1A8D" w:rsidRPr="00A04C7E">
              <w:rPr>
                <w:rFonts w:ascii="Times New Roman" w:hAnsi="Times New Roman" w:cs="Times New Roman"/>
                <w:sz w:val="22"/>
              </w:rPr>
              <w:t>aggregate</w:t>
            </w:r>
            <w:r w:rsidRPr="00A04C7E">
              <w:rPr>
                <w:rFonts w:ascii="Times New Roman" w:hAnsi="Times New Roman" w:cs="Times New Roman"/>
                <w:sz w:val="22"/>
              </w:rPr>
              <w:t xml:space="preserve"> clinical data. </w:t>
            </w:r>
            <w:proofErr w:type="spellStart"/>
            <w:r w:rsidR="002F1A8D" w:rsidRPr="00A04C7E">
              <w:rPr>
                <w:rFonts w:ascii="Times New Roman" w:hAnsi="Times New Roman" w:cs="Times New Roman"/>
                <w:sz w:val="22"/>
              </w:rPr>
              <w:t>CentralReach</w:t>
            </w:r>
            <w:proofErr w:type="spellEnd"/>
            <w:r w:rsidR="002F1A8D" w:rsidRPr="00A04C7E">
              <w:rPr>
                <w:rFonts w:ascii="Times New Roman" w:hAnsi="Times New Roman" w:cs="Times New Roman"/>
                <w:sz w:val="22"/>
              </w:rPr>
              <w:t xml:space="preserve"> Annual Conference for ABA Therapy Providers. Virtual Conference. </w:t>
            </w:r>
          </w:p>
        </w:tc>
      </w:tr>
      <w:tr w:rsidR="004D4B4C" w:rsidRPr="00A04C7E" w14:paraId="367DDE23" w14:textId="77777777" w:rsidTr="00192FF6">
        <w:trPr>
          <w:trHeight w:val="630"/>
        </w:trPr>
        <w:tc>
          <w:tcPr>
            <w:tcW w:w="540" w:type="dxa"/>
          </w:tcPr>
          <w:p w14:paraId="34784F55" w14:textId="4E2B5D37"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06885051" w14:textId="06AB9F3D" w:rsidR="00460B16" w:rsidRPr="00A04C7E" w:rsidRDefault="00460B16" w:rsidP="00FA7C45">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‘Laureano, B., ‘Talhelm, P.L., DeLeon, I.,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00FA7C45" w:rsidRPr="00A04C7E">
              <w:rPr>
                <w:rFonts w:ascii="Times New Roman" w:hAnsi="Times New Roman" w:cs="Times New Roman"/>
                <w:sz w:val="22"/>
              </w:rPr>
              <w:t>October</w:t>
            </w:r>
            <w:r w:rsidRPr="00A04C7E">
              <w:rPr>
                <w:rFonts w:ascii="Times New Roman" w:hAnsi="Times New Roman" w:cs="Times New Roman"/>
                <w:sz w:val="22"/>
              </w:rPr>
              <w:t>,</w:t>
            </w:r>
            <w:proofErr w:type="gramEnd"/>
            <w:r w:rsidRPr="00A04C7E">
              <w:rPr>
                <w:rFonts w:ascii="Times New Roman" w:hAnsi="Times New Roman" w:cs="Times New Roman"/>
                <w:sz w:val="22"/>
              </w:rPr>
              <w:t xml:space="preserve"> 2021). Are points enough in human laboratory research? 41</w:t>
            </w:r>
            <w:r w:rsidRPr="00A04C7E">
              <w:rPr>
                <w:rFonts w:ascii="Times New Roman" w:hAnsi="Times New Roman" w:cs="Times New Roman"/>
                <w:sz w:val="22"/>
                <w:vertAlign w:val="superscript"/>
              </w:rPr>
              <w:t>st</w:t>
            </w:r>
            <w:r w:rsidR="00FA7C45" w:rsidRPr="00A04C7E">
              <w:rPr>
                <w:rFonts w:ascii="Times New Roman" w:hAnsi="Times New Roman" w:cs="Times New Roman"/>
                <w:sz w:val="22"/>
              </w:rPr>
              <w:t xml:space="preserve"> A</w:t>
            </w:r>
            <w:r w:rsidRPr="00A04C7E">
              <w:rPr>
                <w:rFonts w:ascii="Times New Roman" w:hAnsi="Times New Roman" w:cs="Times New Roman"/>
                <w:sz w:val="22"/>
              </w:rPr>
              <w:t xml:space="preserve">nnual </w:t>
            </w:r>
            <w:r w:rsidR="00FA7C45" w:rsidRPr="00A04C7E">
              <w:rPr>
                <w:rFonts w:ascii="Times New Roman" w:hAnsi="Times New Roman" w:cs="Times New Roman"/>
                <w:sz w:val="22"/>
              </w:rPr>
              <w:t>C</w:t>
            </w:r>
            <w:r w:rsidRPr="00A04C7E">
              <w:rPr>
                <w:rFonts w:ascii="Times New Roman" w:hAnsi="Times New Roman" w:cs="Times New Roman"/>
                <w:sz w:val="22"/>
              </w:rPr>
              <w:t xml:space="preserve">onvention </w:t>
            </w:r>
            <w:r w:rsidR="00FA7C45" w:rsidRPr="00A04C7E">
              <w:rPr>
                <w:rFonts w:ascii="Times New Roman" w:hAnsi="Times New Roman" w:cs="Times New Roman"/>
                <w:sz w:val="22"/>
              </w:rPr>
              <w:t xml:space="preserve">of the </w:t>
            </w:r>
            <w:r w:rsidRPr="00A04C7E">
              <w:rPr>
                <w:rFonts w:ascii="Times New Roman" w:hAnsi="Times New Roman" w:cs="Times New Roman"/>
                <w:sz w:val="22"/>
              </w:rPr>
              <w:t>Florida Association for Behavior Analysis</w:t>
            </w:r>
            <w:r w:rsidR="00FA7C45" w:rsidRPr="00A04C7E">
              <w:rPr>
                <w:rFonts w:ascii="Times New Roman" w:hAnsi="Times New Roman" w:cs="Times New Roman"/>
                <w:sz w:val="22"/>
              </w:rPr>
              <w:t>.</w:t>
            </w:r>
            <w:r w:rsidRPr="00A04C7E">
              <w:rPr>
                <w:rFonts w:ascii="Times New Roman" w:hAnsi="Times New Roman" w:cs="Times New Roman"/>
                <w:sz w:val="22"/>
              </w:rPr>
              <w:t xml:space="preserve"> Aventura, FL.</w:t>
            </w:r>
          </w:p>
        </w:tc>
      </w:tr>
      <w:tr w:rsidR="004D4B4C" w:rsidRPr="00A04C7E" w14:paraId="658B8E63" w14:textId="77777777" w:rsidTr="00192FF6">
        <w:trPr>
          <w:trHeight w:val="630"/>
        </w:trPr>
        <w:tc>
          <w:tcPr>
            <w:tcW w:w="540" w:type="dxa"/>
          </w:tcPr>
          <w:p w14:paraId="15BFACB9" w14:textId="4ED0EB43"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4</w:t>
            </w:r>
            <w:r w:rsidRPr="00A04C7E">
              <w:rPr>
                <w:rFonts w:ascii="Times New Roman" w:hAnsi="Times New Roman" w:cs="Times New Roman"/>
                <w:color w:val="000000"/>
                <w:sz w:val="22"/>
              </w:rPr>
              <w:t>.</w:t>
            </w:r>
          </w:p>
        </w:tc>
        <w:tc>
          <w:tcPr>
            <w:tcW w:w="8910" w:type="dxa"/>
          </w:tcPr>
          <w:p w14:paraId="7551FE09" w14:textId="6009BDDF"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Gershfeld Litvak, S., Williams, N., </w:t>
            </w:r>
            <w:r w:rsidRPr="00A04C7E">
              <w:rPr>
                <w:rFonts w:ascii="Times New Roman" w:hAnsi="Times New Roman" w:cs="Times New Roman"/>
                <w:b/>
                <w:bCs/>
                <w:i/>
                <w:iCs/>
                <w:sz w:val="22"/>
              </w:rPr>
              <w:t>Cox, D.J.</w:t>
            </w:r>
            <w:r w:rsidRPr="00A04C7E">
              <w:rPr>
                <w:rFonts w:ascii="Times New Roman" w:hAnsi="Times New Roman" w:cs="Times New Roman"/>
                <w:sz w:val="22"/>
              </w:rPr>
              <w:t>,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A multimodal approach to measuring quality assurance.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0187DCA1" w14:textId="77777777" w:rsidTr="00192FF6">
        <w:trPr>
          <w:trHeight w:val="630"/>
        </w:trPr>
        <w:tc>
          <w:tcPr>
            <w:tcW w:w="540" w:type="dxa"/>
          </w:tcPr>
          <w:p w14:paraId="35E25431" w14:textId="0E3C9A1E"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910" w:type="dxa"/>
          </w:tcPr>
          <w:p w14:paraId="46C4A8AD" w14:textId="72EF9828"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Page, S.,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Organizational outcome data: Don’t I already do that?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77D01637" w14:textId="77777777" w:rsidTr="00192FF6">
        <w:trPr>
          <w:trHeight w:val="630"/>
        </w:trPr>
        <w:tc>
          <w:tcPr>
            <w:tcW w:w="540" w:type="dxa"/>
          </w:tcPr>
          <w:p w14:paraId="5427AF8E" w14:textId="798698C9"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910" w:type="dxa"/>
          </w:tcPr>
          <w:p w14:paraId="1186B4BB" w14:textId="3CE12C39"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Friddle, P.M., </w:t>
            </w:r>
            <w:r w:rsidRPr="00A04C7E">
              <w:rPr>
                <w:rFonts w:ascii="Times New Roman" w:hAnsi="Times New Roman" w:cs="Times New Roman"/>
                <w:b/>
                <w:bCs/>
                <w:i/>
                <w:iCs/>
                <w:sz w:val="22"/>
              </w:rPr>
              <w:t>Cox, D.J.</w:t>
            </w:r>
            <w:r w:rsidRPr="00A04C7E">
              <w:rPr>
                <w:rFonts w:ascii="Times New Roman" w:hAnsi="Times New Roman" w:cs="Times New Roman"/>
                <w:sz w:val="22"/>
              </w:rPr>
              <w:t>, Gershfeld Litvak, S., &amp; Kazemi, 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Patient satisfaction as a quality assurance metric: What </w:t>
            </w:r>
            <w:proofErr w:type="spellStart"/>
            <w:r w:rsidRPr="00A04C7E">
              <w:rPr>
                <w:rFonts w:ascii="Times New Roman" w:hAnsi="Times New Roman" w:cs="Times New Roman"/>
                <w:sz w:val="22"/>
              </w:rPr>
              <w:t>id</w:t>
            </w:r>
            <w:proofErr w:type="spellEnd"/>
            <w:r w:rsidRPr="00A04C7E">
              <w:rPr>
                <w:rFonts w:ascii="Times New Roman" w:hAnsi="Times New Roman" w:cs="Times New Roman"/>
                <w:sz w:val="22"/>
              </w:rPr>
              <w:t xml:space="preserve"> does and doesn’t tell us.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5BD87E4B" w14:textId="77777777" w:rsidTr="00192FF6">
        <w:trPr>
          <w:trHeight w:val="630"/>
        </w:trPr>
        <w:tc>
          <w:tcPr>
            <w:tcW w:w="540" w:type="dxa"/>
          </w:tcPr>
          <w:p w14:paraId="7225C3F5" w14:textId="100D5120" w:rsidR="004D4B4C" w:rsidRPr="00A04C7E" w:rsidRDefault="004D4B4C"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w:t>
            </w:r>
            <w:r w:rsidR="004952F6" w:rsidRPr="00A04C7E">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910" w:type="dxa"/>
          </w:tcPr>
          <w:p w14:paraId="2DDB9464" w14:textId="5D496C0A" w:rsidR="004D4B4C" w:rsidRPr="00A04C7E" w:rsidRDefault="004952F6" w:rsidP="00192FF6">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 xml:space="preserve">Cottengim, M., Kazemi, E., </w:t>
            </w:r>
            <w:r w:rsidRPr="00A04C7E">
              <w:rPr>
                <w:rFonts w:ascii="Times New Roman" w:hAnsi="Times New Roman" w:cs="Times New Roman"/>
                <w:b/>
                <w:bCs/>
                <w:i/>
                <w:iCs/>
                <w:sz w:val="22"/>
              </w:rPr>
              <w:t>Cox, D.J.</w:t>
            </w:r>
            <w:r w:rsidRPr="00A04C7E">
              <w:rPr>
                <w:rFonts w:ascii="Times New Roman" w:hAnsi="Times New Roman" w:cs="Times New Roman"/>
                <w:sz w:val="22"/>
              </w:rPr>
              <w:t>, &amp; Gershfeld Litvak,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2021). Staff satisfaction surveys: A multi-organization analysis of quality assurance data.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4D4B4C" w:rsidRPr="00A04C7E" w14:paraId="24664B03" w14:textId="77777777" w:rsidTr="00192FF6">
        <w:trPr>
          <w:trHeight w:val="630"/>
        </w:trPr>
        <w:tc>
          <w:tcPr>
            <w:tcW w:w="540" w:type="dxa"/>
          </w:tcPr>
          <w:p w14:paraId="1B71E568" w14:textId="56A3A1D4" w:rsidR="004D4B4C" w:rsidRPr="00A04C7E" w:rsidRDefault="004952F6" w:rsidP="00192FF6">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30</w:t>
            </w:r>
            <w:r w:rsidR="004D4B4C" w:rsidRPr="00A04C7E">
              <w:rPr>
                <w:rFonts w:ascii="Times New Roman" w:hAnsi="Times New Roman" w:cs="Times New Roman"/>
                <w:color w:val="000000"/>
                <w:sz w:val="22"/>
              </w:rPr>
              <w:t>.</w:t>
            </w:r>
          </w:p>
        </w:tc>
        <w:tc>
          <w:tcPr>
            <w:tcW w:w="8910" w:type="dxa"/>
          </w:tcPr>
          <w:p w14:paraId="7B7A784E" w14:textId="657541A2" w:rsidR="004D4B4C" w:rsidRPr="00A04C7E" w:rsidRDefault="004952F6" w:rsidP="00192FF6">
            <w:pPr>
              <w:spacing w:beforeLines="60" w:before="144" w:after="12" w:line="240" w:lineRule="auto"/>
              <w:ind w:left="255" w:hanging="255"/>
              <w:rPr>
                <w:rFonts w:ascii="Times New Roman" w:hAnsi="Times New Roman" w:cs="Times New Roman"/>
                <w:b/>
                <w:bCs/>
                <w:i/>
                <w:iCs/>
                <w:sz w:val="22"/>
              </w:rPr>
            </w:pPr>
            <w:r w:rsidRPr="00A04C7E">
              <w:rPr>
                <w:rFonts w:ascii="Times New Roman" w:hAnsi="Times New Roman" w:cs="Times New Roman"/>
                <w:sz w:val="22"/>
              </w:rPr>
              <w:t xml:space="preserve">Kazemi, E., &amp; </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Assessment tools for individuals with </w:t>
            </w:r>
            <w:proofErr w:type="gramStart"/>
            <w:r w:rsidRPr="00A04C7E">
              <w:rPr>
                <w:rFonts w:ascii="Times New Roman" w:hAnsi="Times New Roman" w:cs="Times New Roman"/>
                <w:sz w:val="22"/>
              </w:rPr>
              <w:t>Autism Spectrum Disorders</w:t>
            </w:r>
            <w:proofErr w:type="gramEnd"/>
            <w:r w:rsidRPr="00A04C7E">
              <w:rPr>
                <w:rFonts w:ascii="Times New Roman" w:hAnsi="Times New Roman" w:cs="Times New Roman"/>
                <w:sz w:val="22"/>
              </w:rPr>
              <w:t xml:space="preserve"> (ASD): Choosing the right tool and deriving organization outcomes. 41</w:t>
            </w:r>
            <w:r w:rsidRPr="00A04C7E">
              <w:rPr>
                <w:rFonts w:ascii="Times New Roman" w:hAnsi="Times New Roman" w:cs="Times New Roman"/>
                <w:sz w:val="22"/>
                <w:vertAlign w:val="superscript"/>
              </w:rPr>
              <w:t>st</w:t>
            </w:r>
            <w:r w:rsidRPr="00A04C7E">
              <w:rPr>
                <w:rFonts w:ascii="Times New Roman" w:hAnsi="Times New Roman" w:cs="Times New Roman"/>
                <w:sz w:val="22"/>
              </w:rPr>
              <w:t xml:space="preserve"> Annual Meeting of the Florida Association for Behavior Analysis. Miami, FL.</w:t>
            </w:r>
          </w:p>
        </w:tc>
      </w:tr>
      <w:tr w:rsidR="00F53E8F" w:rsidRPr="00A04C7E" w14:paraId="601E18B3" w14:textId="77777777" w:rsidTr="00060010">
        <w:trPr>
          <w:trHeight w:val="630"/>
        </w:trPr>
        <w:tc>
          <w:tcPr>
            <w:tcW w:w="540" w:type="dxa"/>
          </w:tcPr>
          <w:p w14:paraId="3BB272AC" w14:textId="628693C9" w:rsidR="00F53E8F" w:rsidRPr="00A04C7E" w:rsidRDefault="00F53E8F"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47E610C4" w14:textId="74B227CB" w:rsidR="00F53E8F" w:rsidRPr="00A04C7E" w:rsidRDefault="00F53E8F"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2021). Natural Language Processing: Quantitative and Computational Analyses of Verbal Behavior. BABAT: Massachusetts Professionals in Behavior Analysis. </w:t>
            </w:r>
          </w:p>
        </w:tc>
      </w:tr>
      <w:tr w:rsidR="005C3C7D" w:rsidRPr="00A04C7E" w14:paraId="71DEB96D" w14:textId="77777777" w:rsidTr="00060010">
        <w:trPr>
          <w:trHeight w:val="630"/>
        </w:trPr>
        <w:tc>
          <w:tcPr>
            <w:tcW w:w="540" w:type="dxa"/>
          </w:tcPr>
          <w:p w14:paraId="66CD9077" w14:textId="7C533F70" w:rsidR="005C3C7D" w:rsidRPr="00A04C7E" w:rsidRDefault="005C3C7D"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 xml:space="preserve">28. </w:t>
            </w:r>
          </w:p>
        </w:tc>
        <w:tc>
          <w:tcPr>
            <w:tcW w:w="8910" w:type="dxa"/>
          </w:tcPr>
          <w:p w14:paraId="772C1997" w14:textId="6664733A" w:rsidR="005C3C7D" w:rsidRPr="00A04C7E" w:rsidRDefault="005C3C7D"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Applied Behavior Analysis and Artificial Intelligence. Behavior Analysts Who Code Monthly </w:t>
            </w:r>
            <w:proofErr w:type="spellStart"/>
            <w:r w:rsidRPr="00A04C7E">
              <w:rPr>
                <w:rFonts w:ascii="Times New Roman" w:hAnsi="Times New Roman" w:cs="Times New Roman"/>
                <w:sz w:val="22"/>
              </w:rPr>
              <w:t>MeetUp</w:t>
            </w:r>
            <w:proofErr w:type="spellEnd"/>
            <w:r w:rsidRPr="00A04C7E">
              <w:rPr>
                <w:rFonts w:ascii="Times New Roman" w:hAnsi="Times New Roman" w:cs="Times New Roman"/>
                <w:sz w:val="22"/>
              </w:rPr>
              <w:t xml:space="preserve">. </w:t>
            </w:r>
          </w:p>
        </w:tc>
      </w:tr>
      <w:tr w:rsidR="00947513" w:rsidRPr="00A04C7E" w14:paraId="60E546AC" w14:textId="77777777" w:rsidTr="00060010">
        <w:trPr>
          <w:trHeight w:val="630"/>
        </w:trPr>
        <w:tc>
          <w:tcPr>
            <w:tcW w:w="540" w:type="dxa"/>
          </w:tcPr>
          <w:p w14:paraId="56F5B09E" w14:textId="26475738" w:rsidR="00947513" w:rsidRPr="00A04C7E" w:rsidRDefault="00947513"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A858FAA" w14:textId="4836E6A6" w:rsidR="00947513" w:rsidRPr="00A04C7E" w:rsidRDefault="00947513" w:rsidP="00060010">
            <w:pPr>
              <w:spacing w:beforeLines="60" w:before="144" w:after="12" w:line="240" w:lineRule="auto"/>
              <w:ind w:left="255" w:hanging="255"/>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2020). Substance use treatment. Student Association for Applied Behavior Analysis </w:t>
            </w:r>
            <w:r w:rsidR="005C3C7D" w:rsidRPr="00A04C7E">
              <w:rPr>
                <w:rFonts w:ascii="Times New Roman" w:hAnsi="Times New Roman" w:cs="Times New Roman"/>
                <w:sz w:val="22"/>
              </w:rPr>
              <w:t>continuing education event</w:t>
            </w:r>
            <w:r w:rsidRPr="00A04C7E">
              <w:rPr>
                <w:rFonts w:ascii="Times New Roman" w:hAnsi="Times New Roman" w:cs="Times New Roman"/>
                <w:sz w:val="22"/>
              </w:rPr>
              <w:t xml:space="preserve">. </w:t>
            </w:r>
          </w:p>
        </w:tc>
      </w:tr>
      <w:tr w:rsidR="00060010" w:rsidRPr="00A04C7E" w14:paraId="5B3F9424" w14:textId="77777777" w:rsidTr="00060010">
        <w:trPr>
          <w:trHeight w:val="630"/>
        </w:trPr>
        <w:tc>
          <w:tcPr>
            <w:tcW w:w="540" w:type="dxa"/>
          </w:tcPr>
          <w:p w14:paraId="3EF6AD28" w14:textId="09E3A415" w:rsidR="00060010" w:rsidRPr="00A04C7E" w:rsidRDefault="00060010"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26.</w:t>
            </w:r>
          </w:p>
        </w:tc>
        <w:tc>
          <w:tcPr>
            <w:tcW w:w="8910" w:type="dxa"/>
          </w:tcPr>
          <w:p w14:paraId="185DA2E9" w14:textId="522CB4BF" w:rsidR="00060010" w:rsidRPr="00A04C7E" w:rsidRDefault="00060010" w:rsidP="00060010">
            <w:pPr>
              <w:spacing w:beforeLines="60" w:before="144" w:after="12" w:line="240" w:lineRule="auto"/>
              <w:ind w:left="255" w:hanging="255"/>
              <w:rPr>
                <w:rFonts w:ascii="Times New Roman" w:hAnsi="Times New Roman" w:cs="Times New Roman"/>
                <w:iCs/>
                <w:sz w:val="22"/>
              </w:rPr>
            </w:pPr>
            <w:r w:rsidRPr="00A04C7E">
              <w:rPr>
                <w:rFonts w:ascii="Times New Roman" w:hAnsi="Times New Roman" w:cs="Times New Roman"/>
                <w:sz w:val="22"/>
              </w:rPr>
              <w:t>^</w:t>
            </w:r>
            <w:r w:rsidRPr="00A04C7E">
              <w:rPr>
                <w:rFonts w:ascii="Times New Roman" w:hAnsi="Times New Roman" w:cs="Times New Roman"/>
                <w:b/>
                <w:bCs/>
                <w:i/>
                <w:iCs/>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2020). Artificial intelligence and ABA. Technology</w:t>
            </w:r>
            <w:r w:rsidR="00C31E2C" w:rsidRPr="00A04C7E">
              <w:rPr>
                <w:rFonts w:ascii="Times New Roman" w:hAnsi="Times New Roman" w:cs="Times New Roman"/>
                <w:sz w:val="22"/>
              </w:rPr>
              <w:t xml:space="preserve"> </w:t>
            </w:r>
            <w:r w:rsidRPr="00A04C7E">
              <w:rPr>
                <w:rFonts w:ascii="Times New Roman" w:hAnsi="Times New Roman" w:cs="Times New Roman"/>
                <w:sz w:val="22"/>
              </w:rPr>
              <w:t>and Behavior Analysis Conference</w:t>
            </w:r>
            <w:r w:rsidR="00C31E2C" w:rsidRPr="00A04C7E">
              <w:rPr>
                <w:rFonts w:ascii="Times New Roman" w:hAnsi="Times New Roman" w:cs="Times New Roman"/>
                <w:sz w:val="22"/>
              </w:rPr>
              <w:t xml:space="preserve">. </w:t>
            </w:r>
          </w:p>
        </w:tc>
      </w:tr>
      <w:tr w:rsidR="007F1F4E" w:rsidRPr="00A04C7E" w14:paraId="4AAAD7A8" w14:textId="77777777" w:rsidTr="008D5BFB">
        <w:tc>
          <w:tcPr>
            <w:tcW w:w="540" w:type="dxa"/>
          </w:tcPr>
          <w:p w14:paraId="7E09E045" w14:textId="442B0A14" w:rsidR="007F1F4E" w:rsidRPr="00A04C7E" w:rsidRDefault="007F1F4E" w:rsidP="00060010">
            <w:pPr>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5</w:t>
            </w:r>
            <w:r w:rsidRPr="00A04C7E">
              <w:rPr>
                <w:rFonts w:ascii="Times New Roman" w:hAnsi="Times New Roman" w:cs="Times New Roman"/>
                <w:color w:val="000000"/>
                <w:sz w:val="22"/>
              </w:rPr>
              <w:t>.</w:t>
            </w:r>
          </w:p>
        </w:tc>
        <w:tc>
          <w:tcPr>
            <w:tcW w:w="8910" w:type="dxa"/>
          </w:tcPr>
          <w:p w14:paraId="5BEDBE50" w14:textId="03FEEBE3" w:rsidR="007F1F4E" w:rsidRPr="00A04C7E" w:rsidRDefault="007F1F4E" w:rsidP="00060010">
            <w:pPr>
              <w:spacing w:beforeLines="60" w:before="144" w:after="12" w:line="240" w:lineRule="auto"/>
              <w:ind w:left="256" w:hanging="256"/>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2020). Moral philosophy, ethical theories, and applied ethics. Cambridge Center for Behavioral Studies 8</w:t>
            </w:r>
            <w:r w:rsidRPr="00A04C7E">
              <w:rPr>
                <w:rFonts w:ascii="Times New Roman" w:hAnsi="Times New Roman" w:cs="Times New Roman"/>
                <w:sz w:val="22"/>
                <w:vertAlign w:val="superscript"/>
              </w:rPr>
              <w:t xml:space="preserve">th </w:t>
            </w:r>
            <w:r w:rsidRPr="00A04C7E">
              <w:rPr>
                <w:rFonts w:ascii="Times New Roman" w:hAnsi="Times New Roman" w:cs="Times New Roman"/>
                <w:sz w:val="22"/>
              </w:rPr>
              <w:t xml:space="preserve">Annual Ethics in Professional Practice Conference. </w:t>
            </w:r>
            <w:r w:rsidR="001715F7" w:rsidRPr="00A04C7E">
              <w:rPr>
                <w:rFonts w:ascii="Times New Roman" w:hAnsi="Times New Roman" w:cs="Times New Roman"/>
                <w:sz w:val="22"/>
              </w:rPr>
              <w:t>Beverly, MA.</w:t>
            </w:r>
          </w:p>
        </w:tc>
      </w:tr>
      <w:tr w:rsidR="00074918" w:rsidRPr="00A04C7E" w14:paraId="0420CA56" w14:textId="77777777" w:rsidTr="008D5BFB">
        <w:tc>
          <w:tcPr>
            <w:tcW w:w="540" w:type="dxa"/>
          </w:tcPr>
          <w:p w14:paraId="71940515" w14:textId="30CDCBE9" w:rsidR="00074918" w:rsidRPr="00A04C7E" w:rsidRDefault="00074918" w:rsidP="004543E6">
            <w:pPr>
              <w:snapToGrid w:val="0"/>
              <w:spacing w:beforeLines="60" w:before="144" w:after="12" w:line="240" w:lineRule="auto"/>
              <w:rPr>
                <w:rFonts w:ascii="Times New Roman" w:hAnsi="Times New Roman" w:cs="Times New Roman"/>
                <w:color w:val="000000"/>
                <w:sz w:val="22"/>
              </w:rPr>
            </w:pPr>
            <w:r w:rsidRPr="00A04C7E">
              <w:rPr>
                <w:rFonts w:ascii="Times New Roman" w:hAnsi="Times New Roman" w:cs="Times New Roman"/>
                <w:color w:val="000000"/>
                <w:sz w:val="22"/>
              </w:rPr>
              <w:t>2</w:t>
            </w:r>
            <w:r w:rsidR="00910F81" w:rsidRPr="00A04C7E">
              <w:rPr>
                <w:rFonts w:ascii="Times New Roman" w:hAnsi="Times New Roman" w:cs="Times New Roman"/>
                <w:color w:val="000000"/>
                <w:sz w:val="22"/>
              </w:rPr>
              <w:t>4</w:t>
            </w:r>
            <w:r w:rsidRPr="00A04C7E">
              <w:rPr>
                <w:rFonts w:ascii="Times New Roman" w:hAnsi="Times New Roman" w:cs="Times New Roman"/>
                <w:color w:val="000000"/>
                <w:sz w:val="22"/>
              </w:rPr>
              <w:t xml:space="preserve">. </w:t>
            </w:r>
          </w:p>
        </w:tc>
        <w:tc>
          <w:tcPr>
            <w:tcW w:w="8910" w:type="dxa"/>
          </w:tcPr>
          <w:p w14:paraId="5693EE10" w14:textId="3AE401B3" w:rsidR="00074918" w:rsidRPr="00A04C7E" w:rsidRDefault="00981C00" w:rsidP="004543E6">
            <w:pPr>
              <w:snapToGrid w:val="0"/>
              <w:spacing w:beforeLines="60" w:before="144" w:after="12"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00074918" w:rsidRPr="00A04C7E">
              <w:rPr>
                <w:rFonts w:ascii="Times New Roman" w:hAnsi="Times New Roman" w:cs="Times New Roman"/>
                <w:b/>
                <w:i/>
                <w:iCs/>
                <w:sz w:val="22"/>
              </w:rPr>
              <w:t>Cox, D.J.</w:t>
            </w:r>
            <w:r w:rsidR="00074918" w:rsidRPr="00A04C7E">
              <w:rPr>
                <w:rFonts w:ascii="Times New Roman" w:hAnsi="Times New Roman" w:cs="Times New Roman"/>
                <w:bCs/>
                <w:sz w:val="22"/>
              </w:rPr>
              <w:t xml:space="preserve"> (</w:t>
            </w:r>
            <w:proofErr w:type="gramStart"/>
            <w:r w:rsidR="00074918" w:rsidRPr="00A04C7E">
              <w:rPr>
                <w:rFonts w:ascii="Times New Roman" w:hAnsi="Times New Roman" w:cs="Times New Roman"/>
                <w:bCs/>
                <w:sz w:val="22"/>
              </w:rPr>
              <w:t>April,</w:t>
            </w:r>
            <w:proofErr w:type="gramEnd"/>
            <w:r w:rsidR="00074918" w:rsidRPr="00A04C7E">
              <w:rPr>
                <w:rFonts w:ascii="Times New Roman" w:hAnsi="Times New Roman" w:cs="Times New Roman"/>
                <w:bCs/>
                <w:sz w:val="22"/>
              </w:rPr>
              <w:t xml:space="preserve"> 2020). </w:t>
            </w:r>
            <w:r w:rsidR="00B30032" w:rsidRPr="00A04C7E">
              <w:rPr>
                <w:rFonts w:ascii="Times New Roman" w:hAnsi="Times New Roman" w:cs="Times New Roman"/>
                <w:bCs/>
                <w:sz w:val="22"/>
              </w:rPr>
              <w:t xml:space="preserve">Big data and ABA: Possibilities and ethical </w:t>
            </w:r>
            <w:r w:rsidR="00F50306" w:rsidRPr="00A04C7E">
              <w:rPr>
                <w:rFonts w:ascii="Times New Roman" w:hAnsi="Times New Roman" w:cs="Times New Roman"/>
                <w:bCs/>
                <w:sz w:val="22"/>
              </w:rPr>
              <w:t>use</w:t>
            </w:r>
            <w:r w:rsidR="00074918" w:rsidRPr="00A04C7E">
              <w:rPr>
                <w:rFonts w:ascii="Times New Roman" w:hAnsi="Times New Roman" w:cs="Times New Roman"/>
                <w:bCs/>
                <w:sz w:val="22"/>
              </w:rPr>
              <w:t>. 4</w:t>
            </w:r>
            <w:r w:rsidR="00074918" w:rsidRPr="00A04C7E">
              <w:rPr>
                <w:rFonts w:ascii="Times New Roman" w:hAnsi="Times New Roman" w:cs="Times New Roman"/>
                <w:bCs/>
                <w:sz w:val="22"/>
                <w:vertAlign w:val="superscript"/>
              </w:rPr>
              <w:t>th</w:t>
            </w:r>
            <w:r w:rsidR="00074918" w:rsidRPr="00A04C7E">
              <w:rPr>
                <w:rFonts w:ascii="Times New Roman" w:hAnsi="Times New Roman" w:cs="Times New Roman"/>
                <w:bCs/>
                <w:sz w:val="22"/>
              </w:rPr>
              <w:t xml:space="preserve"> Annual Behavior Analysis Leadership Council Annual Conference. Boston, MA.</w:t>
            </w:r>
          </w:p>
        </w:tc>
      </w:tr>
      <w:tr w:rsidR="00782600" w:rsidRPr="00A04C7E" w14:paraId="02C9E15B" w14:textId="77777777" w:rsidTr="008D5BFB">
        <w:tc>
          <w:tcPr>
            <w:tcW w:w="540" w:type="dxa"/>
          </w:tcPr>
          <w:p w14:paraId="7F7213FD" w14:textId="0C637C85" w:rsidR="00782600" w:rsidRPr="00A04C7E" w:rsidRDefault="00782600" w:rsidP="004543E6">
            <w:pPr>
              <w:spacing w:beforeLines="60" w:before="144"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23.</w:t>
            </w:r>
          </w:p>
        </w:tc>
        <w:tc>
          <w:tcPr>
            <w:tcW w:w="8910" w:type="dxa"/>
          </w:tcPr>
          <w:p w14:paraId="5675DDC6" w14:textId="69797CDC" w:rsidR="00782600" w:rsidRPr="00A04C7E" w:rsidRDefault="00782600" w:rsidP="004543E6">
            <w:pPr>
              <w:spacing w:beforeLines="60" w:before="144" w:afterLines="60" w:after="144" w:line="240" w:lineRule="auto"/>
              <w:ind w:left="259" w:hanging="259"/>
              <w:jc w:val="both"/>
              <w:rPr>
                <w:rFonts w:ascii="Times New Roman" w:hAnsi="Times New Roman" w:cs="Times New Roman"/>
                <w:sz w:val="22"/>
              </w:rPr>
            </w:pPr>
            <w:r w:rsidRPr="00A04C7E">
              <w:rPr>
                <w:rFonts w:ascii="Times New Roman" w:hAnsi="Times New Roman" w:cs="Times New Roman"/>
                <w:sz w:val="22"/>
              </w:rPr>
              <w:t xml:space="preserve">Brodhead, M.T., </w:t>
            </w:r>
            <w:r w:rsidR="003B408B" w:rsidRPr="00A04C7E">
              <w:rPr>
                <w:rFonts w:ascii="Times New Roman" w:hAnsi="Times New Roman" w:cs="Times New Roman"/>
                <w:sz w:val="22"/>
              </w:rPr>
              <w:t>`</w:t>
            </w:r>
            <w:r w:rsidRPr="00A04C7E">
              <w:rPr>
                <w:rFonts w:ascii="Times New Roman" w:hAnsi="Times New Roman" w:cs="Times New Roman"/>
                <w:sz w:val="22"/>
              </w:rPr>
              <w:t xml:space="preserve">White, A.N., &amp; </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2020). Visual analysis with dynamic data sets and changing data accuracy: Replication and extension. Behavior Analysis Association of Michigan Conference. Ypsilanti, MI. </w:t>
            </w:r>
          </w:p>
        </w:tc>
      </w:tr>
      <w:tr w:rsidR="00782600" w:rsidRPr="00A04C7E" w14:paraId="4045B3CD" w14:textId="77777777" w:rsidTr="008D5BFB">
        <w:tc>
          <w:tcPr>
            <w:tcW w:w="540" w:type="dxa"/>
          </w:tcPr>
          <w:p w14:paraId="3C452BF2" w14:textId="1756A32C" w:rsidR="00782600" w:rsidRPr="00A04C7E" w:rsidRDefault="00782600"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22.</w:t>
            </w:r>
          </w:p>
        </w:tc>
        <w:tc>
          <w:tcPr>
            <w:tcW w:w="8910" w:type="dxa"/>
          </w:tcPr>
          <w:p w14:paraId="44B3C97E" w14:textId="4D83EAD9" w:rsidR="00782600" w:rsidRPr="00A04C7E" w:rsidRDefault="003B408B" w:rsidP="008D5BFB">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782600" w:rsidRPr="00A04C7E">
              <w:rPr>
                <w:rFonts w:ascii="Times New Roman" w:hAnsi="Times New Roman" w:cs="Times New Roman"/>
                <w:sz w:val="22"/>
              </w:rPr>
              <w:t xml:space="preserve">White, A.N., Brodhead, M.T., &amp; </w:t>
            </w:r>
            <w:r w:rsidR="00782600" w:rsidRPr="00A04C7E">
              <w:rPr>
                <w:rFonts w:ascii="Times New Roman" w:hAnsi="Times New Roman" w:cs="Times New Roman"/>
                <w:b/>
                <w:i/>
                <w:sz w:val="22"/>
              </w:rPr>
              <w:t>Cox, D.J.</w:t>
            </w:r>
            <w:r w:rsidR="00782600" w:rsidRPr="00A04C7E">
              <w:rPr>
                <w:rFonts w:ascii="Times New Roman" w:hAnsi="Times New Roman" w:cs="Times New Roman"/>
                <w:sz w:val="22"/>
              </w:rPr>
              <w:t xml:space="preserve"> (</w:t>
            </w:r>
            <w:proofErr w:type="gramStart"/>
            <w:r w:rsidR="00782600" w:rsidRPr="00A04C7E">
              <w:rPr>
                <w:rFonts w:ascii="Times New Roman" w:hAnsi="Times New Roman" w:cs="Times New Roman"/>
                <w:sz w:val="22"/>
              </w:rPr>
              <w:t>February,</w:t>
            </w:r>
            <w:proofErr w:type="gramEnd"/>
            <w:r w:rsidR="00782600" w:rsidRPr="00A04C7E">
              <w:rPr>
                <w:rFonts w:ascii="Times New Roman" w:hAnsi="Times New Roman" w:cs="Times New Roman"/>
                <w:sz w:val="22"/>
              </w:rPr>
              <w:t xml:space="preserve"> 2020). Visual analysis with dynamic data sets and changing data accuracy. Behavior Analysis Association of Michigan Conference. Ypsilanti, MI. </w:t>
            </w:r>
          </w:p>
        </w:tc>
      </w:tr>
      <w:tr w:rsidR="003B0E69" w:rsidRPr="00A04C7E" w14:paraId="4CA1C7C1" w14:textId="77777777" w:rsidTr="008D5BFB">
        <w:tc>
          <w:tcPr>
            <w:tcW w:w="540" w:type="dxa"/>
          </w:tcPr>
          <w:p w14:paraId="0BAFFB05" w14:textId="77777777" w:rsidR="003B0E69" w:rsidRPr="00A04C7E" w:rsidRDefault="003B0E69" w:rsidP="008D5BFB">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21.</w:t>
            </w:r>
          </w:p>
        </w:tc>
        <w:tc>
          <w:tcPr>
            <w:tcW w:w="8910" w:type="dxa"/>
          </w:tcPr>
          <w:p w14:paraId="793DA2F7" w14:textId="4FA8D7E6" w:rsidR="003B0E69" w:rsidRPr="00A04C7E" w:rsidRDefault="003B0E69" w:rsidP="008D5BFB">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2019). </w:t>
            </w:r>
            <w:r w:rsidR="009E0217" w:rsidRPr="00A04C7E">
              <w:rPr>
                <w:rFonts w:ascii="Times New Roman" w:hAnsi="Times New Roman" w:cs="Times New Roman"/>
                <w:sz w:val="22"/>
              </w:rPr>
              <w:t>Behavior analysts as the ultimate team player: Understanding contingencies in interdisciplinary collaboration</w:t>
            </w:r>
            <w:r w:rsidRPr="00A04C7E">
              <w:rPr>
                <w:rFonts w:ascii="Times New Roman" w:hAnsi="Times New Roman" w:cs="Times New Roman"/>
                <w:sz w:val="22"/>
              </w:rPr>
              <w:t>. Workshop at the Nevada Association for Behavior Analysis Annual Conference. Reno, NV.</w:t>
            </w:r>
          </w:p>
        </w:tc>
      </w:tr>
      <w:tr w:rsidR="003B0E69" w:rsidRPr="00A04C7E" w14:paraId="08BFF74B" w14:textId="77777777" w:rsidTr="008D5BFB">
        <w:tc>
          <w:tcPr>
            <w:tcW w:w="540" w:type="dxa"/>
          </w:tcPr>
          <w:p w14:paraId="757911D9" w14:textId="77777777" w:rsidR="003B0E69" w:rsidRPr="00A04C7E" w:rsidRDefault="003B0E69" w:rsidP="008D5BFB">
            <w:pPr>
              <w:spacing w:before="60" w:afterLines="60" w:after="144" w:line="240" w:lineRule="auto"/>
              <w:rPr>
                <w:rFonts w:ascii="Times New Roman" w:hAnsi="Times New Roman" w:cs="Times New Roman"/>
                <w:color w:val="000000"/>
                <w:sz w:val="22"/>
              </w:rPr>
            </w:pPr>
            <w:r w:rsidRPr="00A04C7E">
              <w:rPr>
                <w:rFonts w:ascii="Times New Roman" w:hAnsi="Times New Roman" w:cs="Times New Roman"/>
                <w:color w:val="000000"/>
                <w:sz w:val="22"/>
              </w:rPr>
              <w:t>20.</w:t>
            </w:r>
          </w:p>
        </w:tc>
        <w:tc>
          <w:tcPr>
            <w:tcW w:w="8910" w:type="dxa"/>
          </w:tcPr>
          <w:p w14:paraId="40AEB0C3" w14:textId="77777777" w:rsidR="003B0E69" w:rsidRPr="00A04C7E" w:rsidRDefault="003B0E69" w:rsidP="008D5BFB">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&amp; Johnson, M.W.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2019). Predicting who quits: Natural Language Processing of psychedelic session narratives. Nevada Association for Behavior Analysis Annual Conference. Reno, NV.</w:t>
            </w:r>
          </w:p>
        </w:tc>
      </w:tr>
      <w:tr w:rsidR="00627A08" w:rsidRPr="00A04C7E" w14:paraId="7A4A0B4D" w14:textId="77777777" w:rsidTr="00F77082">
        <w:tc>
          <w:tcPr>
            <w:tcW w:w="540" w:type="dxa"/>
          </w:tcPr>
          <w:p w14:paraId="3A097BA9" w14:textId="6868BA0C"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18D9E59A" w14:textId="5859CA2A"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2019). Applied Behavior Analysis in substance abuse and health behavior. University of Oklahoma. Norman, OK.</w:t>
            </w:r>
          </w:p>
        </w:tc>
      </w:tr>
      <w:tr w:rsidR="00627A08" w:rsidRPr="00A04C7E" w14:paraId="13DC288D" w14:textId="77777777" w:rsidTr="00F77082">
        <w:tc>
          <w:tcPr>
            <w:tcW w:w="540" w:type="dxa"/>
          </w:tcPr>
          <w:p w14:paraId="05A07852" w14:textId="3325AE2F"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18.</w:t>
            </w:r>
          </w:p>
        </w:tc>
        <w:tc>
          <w:tcPr>
            <w:tcW w:w="8910" w:type="dxa"/>
          </w:tcPr>
          <w:p w14:paraId="78349244" w14:textId="0683017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 xml:space="preserve">D.J. </w:t>
            </w:r>
            <w:r w:rsidRPr="00A04C7E">
              <w:rPr>
                <w:rFonts w:ascii="Times New Roman" w:hAnsi="Times New Roman" w:cs="Times New Roman"/>
                <w:sz w:val="22"/>
              </w:rPr>
              <w:t>(</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Exploring Ethical Decision-Making. </w:t>
            </w:r>
            <w:proofErr w:type="spellStart"/>
            <w:r w:rsidRPr="00A04C7E">
              <w:rPr>
                <w:rFonts w:ascii="Times New Roman" w:hAnsi="Times New Roman" w:cs="Times New Roman"/>
                <w:sz w:val="22"/>
              </w:rPr>
              <w:t>Melmark</w:t>
            </w:r>
            <w:proofErr w:type="spellEnd"/>
            <w:r w:rsidRPr="00A04C7E">
              <w:rPr>
                <w:rFonts w:ascii="Times New Roman" w:hAnsi="Times New Roman" w:cs="Times New Roman"/>
                <w:sz w:val="22"/>
              </w:rPr>
              <w:t xml:space="preserve"> Pennsylvania Speaker Series. Berwyn, PA. </w:t>
            </w:r>
          </w:p>
        </w:tc>
      </w:tr>
      <w:tr w:rsidR="00627A08" w:rsidRPr="00A04C7E" w14:paraId="693BB43C" w14:textId="77777777" w:rsidTr="00F77082">
        <w:tc>
          <w:tcPr>
            <w:tcW w:w="540" w:type="dxa"/>
          </w:tcPr>
          <w:p w14:paraId="000C67CB" w14:textId="303C40F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76F67D8E" w14:textId="6ADC92D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January,</w:t>
            </w:r>
            <w:proofErr w:type="gramEnd"/>
            <w:r w:rsidRPr="00A04C7E">
              <w:rPr>
                <w:rFonts w:ascii="Times New Roman" w:hAnsi="Times New Roman" w:cs="Times New Roman"/>
                <w:sz w:val="22"/>
              </w:rPr>
              <w:t xml:space="preserve"> 2019). Interdisciplinary collaboration in Applied Behavior Analysis. SPG Behavior Intervention Services CEU Event. Contra Costa, CA.</w:t>
            </w:r>
          </w:p>
        </w:tc>
      </w:tr>
      <w:tr w:rsidR="00627A08" w:rsidRPr="00A04C7E" w14:paraId="20FF9ADE" w14:textId="77777777" w:rsidTr="00F77082">
        <w:tc>
          <w:tcPr>
            <w:tcW w:w="540" w:type="dxa"/>
          </w:tcPr>
          <w:p w14:paraId="327E4ED2" w14:textId="7EB8CE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32A28CC8" w14:textId="2AFB17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sz w:val="22"/>
              </w:rPr>
              <w:t xml:space="preserve">Brodhead, M., </w:t>
            </w:r>
            <w:r w:rsidRPr="00A04C7E">
              <w:rPr>
                <w:rFonts w:ascii="Times New Roman" w:hAnsi="Times New Roman" w:cs="Times New Roman"/>
                <w:b/>
                <w:i/>
                <w:sz w:val="22"/>
              </w:rPr>
              <w:t>Cox, D.J.</w:t>
            </w:r>
            <w:r w:rsidRPr="00A04C7E">
              <w:rPr>
                <w:rFonts w:ascii="Times New Roman" w:hAnsi="Times New Roman" w:cs="Times New Roman"/>
                <w:sz w:val="22"/>
              </w:rPr>
              <w:t>, &amp; Quigley, S.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Practical ethics for effective treatment of </w:t>
            </w:r>
            <w:proofErr w:type="gramStart"/>
            <w:r w:rsidRPr="00A04C7E">
              <w:rPr>
                <w:rFonts w:ascii="Times New Roman" w:hAnsi="Times New Roman" w:cs="Times New Roman"/>
                <w:sz w:val="22"/>
              </w:rPr>
              <w:t>Autism Spectrum Disorder</w:t>
            </w:r>
            <w:proofErr w:type="gramEnd"/>
            <w:r w:rsidRPr="00A04C7E">
              <w:rPr>
                <w:rFonts w:ascii="Times New Roman" w:hAnsi="Times New Roman" w:cs="Times New Roman"/>
                <w:sz w:val="22"/>
              </w:rPr>
              <w:t xml:space="preserve">. Workshop at Michigan Autism Conference. Kalamazoo, MI. </w:t>
            </w:r>
          </w:p>
        </w:tc>
      </w:tr>
      <w:tr w:rsidR="00627A08" w:rsidRPr="00A04C7E" w14:paraId="2211C6F5" w14:textId="77777777" w:rsidTr="00F77082">
        <w:tc>
          <w:tcPr>
            <w:tcW w:w="540" w:type="dxa"/>
          </w:tcPr>
          <w:p w14:paraId="08E4F1B2" w14:textId="3009E38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5218F23C" w14:textId="7DC3726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 xml:space="preserve">Cox, D.J. </w:t>
            </w:r>
            <w:r w:rsidRPr="00A04C7E">
              <w:rPr>
                <w:rFonts w:ascii="Times New Roman" w:hAnsi="Times New Roman" w:cs="Times New Roman"/>
                <w:sz w:val="22"/>
              </w:rPr>
              <w:t>(</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Clinical decision making in applied behavior analysis. Michigan Autism Conference. Kalamazoo, MI. </w:t>
            </w:r>
          </w:p>
        </w:tc>
      </w:tr>
      <w:tr w:rsidR="00627A08" w:rsidRPr="00A04C7E" w14:paraId="07509A2F" w14:textId="77777777" w:rsidTr="00F77082">
        <w:tc>
          <w:tcPr>
            <w:tcW w:w="540" w:type="dxa"/>
          </w:tcPr>
          <w:p w14:paraId="1F0A72B5" w14:textId="3DE76CE8"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6EDF4B17" w14:textId="4E080499"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2018). Evaluating the role of extinction in a human operant model of resurgence. Florida Association for Behavior Analysis (FABA) Annual Conference. San Diego, CA.</w:t>
            </w:r>
          </w:p>
        </w:tc>
      </w:tr>
      <w:tr w:rsidR="00627A08" w:rsidRPr="00A04C7E" w14:paraId="7B9A1604" w14:textId="77777777" w:rsidTr="00F77082">
        <w:tc>
          <w:tcPr>
            <w:tcW w:w="540" w:type="dxa"/>
          </w:tcPr>
          <w:p w14:paraId="3A37B50C" w14:textId="165B87C6"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06295B24" w14:textId="24A54A1C"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sz w:val="22"/>
              </w:rPr>
              <w:t>^</w:t>
            </w:r>
            <w:r w:rsidRPr="00A04C7E">
              <w:rPr>
                <w:rFonts w:ascii="Times New Roman" w:hAnsi="Times New Roman" w:cs="Times New Roman"/>
                <w:b/>
                <w:i/>
                <w:sz w:val="22"/>
              </w:rPr>
              <w:t>Cox,</w:t>
            </w:r>
            <w:r w:rsidRPr="00A04C7E">
              <w:rPr>
                <w:rFonts w:ascii="Times New Roman" w:hAnsi="Times New Roman" w:cs="Times New Roman"/>
                <w:i/>
                <w:sz w:val="22"/>
              </w:rPr>
              <w:t xml:space="preserve"> </w:t>
            </w:r>
            <w:r w:rsidRPr="00A04C7E">
              <w:rPr>
                <w:rFonts w:ascii="Times New Roman" w:hAnsi="Times New Roman" w:cs="Times New Roman"/>
                <w:b/>
                <w:i/>
                <w:sz w:val="22"/>
              </w:rPr>
              <w:t>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2018). Discounting severe weather. 32</w:t>
            </w:r>
            <w:r w:rsidRPr="00A04C7E">
              <w:rPr>
                <w:rFonts w:ascii="Times New Roman" w:hAnsi="Times New Roman" w:cs="Times New Roman"/>
                <w:sz w:val="22"/>
                <w:vertAlign w:val="superscript"/>
              </w:rPr>
              <w:t>nd</w:t>
            </w:r>
            <w:r w:rsidRPr="00A04C7E">
              <w:rPr>
                <w:rFonts w:ascii="Times New Roman" w:hAnsi="Times New Roman" w:cs="Times New Roman"/>
                <w:sz w:val="22"/>
              </w:rPr>
              <w:t xml:space="preserve"> Annual Governor’s Hurricane Conference. West Palm Beach, FL. </w:t>
            </w:r>
          </w:p>
        </w:tc>
      </w:tr>
      <w:tr w:rsidR="00627A08" w:rsidRPr="00A04C7E" w14:paraId="6D5FA1EC" w14:textId="77777777" w:rsidTr="00F77082">
        <w:tc>
          <w:tcPr>
            <w:tcW w:w="540" w:type="dxa"/>
          </w:tcPr>
          <w:p w14:paraId="614BA285" w14:textId="1D4567E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2DA6A6F4" w14:textId="7418D68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var, H.A.,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2018). Testing the validity of nonhuman resurgence models with human responding. Fifth Annual CARE Symposium. Gainesville, FL.</w:t>
            </w:r>
          </w:p>
        </w:tc>
      </w:tr>
      <w:tr w:rsidR="00627A08" w:rsidRPr="00A04C7E" w14:paraId="31D580D7" w14:textId="77777777" w:rsidTr="00F77082">
        <w:tc>
          <w:tcPr>
            <w:tcW w:w="540" w:type="dxa"/>
          </w:tcPr>
          <w:p w14:paraId="08D3DF49" w14:textId="16E05211"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4329B36F" w14:textId="716EC4F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 xml:space="preserve">*Cox, D.J., </w:t>
            </w:r>
            <w:r w:rsidRPr="00A04C7E">
              <w:rPr>
                <w:rFonts w:ascii="Times New Roman" w:hAnsi="Times New Roman" w:cs="Times New Roman"/>
                <w:sz w:val="22"/>
              </w:rPr>
              <w:t>&amp; Dallery, J.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Manipulating human risky and impulsive behavior in positive- and negative-energy budgets</w:t>
            </w:r>
            <w:r w:rsidRPr="00A04C7E">
              <w:rPr>
                <w:rFonts w:ascii="Times New Roman" w:hAnsi="Times New Roman" w:cs="Times New Roman"/>
                <w:sz w:val="22"/>
              </w:rPr>
              <w:t xml:space="preserve">. Southeastern Association for Behavior Analysis Annual Conference. Savannah, GA. </w:t>
            </w:r>
          </w:p>
        </w:tc>
      </w:tr>
      <w:tr w:rsidR="00627A08" w:rsidRPr="00A04C7E" w14:paraId="4B31E522" w14:textId="77777777" w:rsidTr="00F77082">
        <w:tc>
          <w:tcPr>
            <w:tcW w:w="540" w:type="dxa"/>
          </w:tcPr>
          <w:p w14:paraId="66BC97F0" w14:textId="76C1FA29"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6C1DB83D" w14:textId="34452C87"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 xml:space="preserve">*Laureano, B., </w:t>
            </w:r>
            <w:r w:rsidRPr="00A04C7E">
              <w:rPr>
                <w:rFonts w:ascii="Times New Roman" w:hAnsi="Times New Roman" w:cs="Times New Roman"/>
                <w:b/>
                <w:i/>
                <w:sz w:val="22"/>
              </w:rPr>
              <w:t>Cox, D.J.</w:t>
            </w:r>
            <w:r w:rsidRPr="00A04C7E">
              <w:rPr>
                <w:rFonts w:ascii="Times New Roman" w:hAnsi="Times New Roman" w:cs="Times New Roman"/>
                <w:sz w:val="22"/>
              </w:rPr>
              <w:t>, &amp; DeLeon, I.G.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2017). Evaluating the role of extinction in a human operant model of resurgence. Southeastern Association for Behavior Analysis Annual Conference. Savannah, GA.</w:t>
            </w:r>
          </w:p>
        </w:tc>
      </w:tr>
      <w:tr w:rsidR="00627A08" w:rsidRPr="00A04C7E" w14:paraId="27D41C74" w14:textId="77777777" w:rsidTr="00F77082">
        <w:tc>
          <w:tcPr>
            <w:tcW w:w="540" w:type="dxa"/>
          </w:tcPr>
          <w:p w14:paraId="5430359F" w14:textId="410F1B17"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588600A8" w14:textId="0BB9C5DE" w:rsidR="00627A08" w:rsidRPr="00A04C7E" w:rsidRDefault="003B408B"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i/>
                <w:sz w:val="22"/>
              </w:rPr>
              <w:t>`</w:t>
            </w:r>
            <w:proofErr w:type="spellStart"/>
            <w:r w:rsidR="00627A08" w:rsidRPr="00A04C7E">
              <w:rPr>
                <w:rFonts w:ascii="Times New Roman" w:hAnsi="Times New Roman" w:cs="Times New Roman"/>
                <w:sz w:val="22"/>
              </w:rPr>
              <w:t>Amanieh</w:t>
            </w:r>
            <w:proofErr w:type="spellEnd"/>
            <w:r w:rsidR="00627A08" w:rsidRPr="00A04C7E">
              <w:rPr>
                <w:rFonts w:ascii="Times New Roman" w:hAnsi="Times New Roman" w:cs="Times New Roman"/>
                <w:sz w:val="22"/>
              </w:rPr>
              <w:t>, H., Fernand, J.K.,</w:t>
            </w:r>
            <w:r w:rsidR="00627A08" w:rsidRPr="00A04C7E">
              <w:rPr>
                <w:rFonts w:ascii="Times New Roman" w:hAnsi="Times New Roman" w:cs="Times New Roman"/>
                <w:b/>
                <w:sz w:val="22"/>
              </w:rPr>
              <w:t xml:space="preserve"> </w:t>
            </w:r>
            <w:r w:rsidR="00627A08" w:rsidRPr="00A04C7E">
              <w:rPr>
                <w:rFonts w:ascii="Times New Roman" w:hAnsi="Times New Roman" w:cs="Times New Roman"/>
                <w:b/>
                <w:i/>
                <w:sz w:val="22"/>
              </w:rPr>
              <w:t>Cox, D.J.</w:t>
            </w:r>
            <w:r w:rsidR="00627A08" w:rsidRPr="00A04C7E">
              <w:rPr>
                <w:rFonts w:ascii="Times New Roman" w:hAnsi="Times New Roman" w:cs="Times New Roman"/>
                <w:sz w:val="22"/>
              </w:rPr>
              <w:t>, &amp; Dorey, N.R. (</w:t>
            </w:r>
            <w:proofErr w:type="gramStart"/>
            <w:r w:rsidR="00627A08" w:rsidRPr="00A04C7E">
              <w:rPr>
                <w:rFonts w:ascii="Times New Roman" w:hAnsi="Times New Roman" w:cs="Times New Roman"/>
                <w:sz w:val="22"/>
              </w:rPr>
              <w:t>October,</w:t>
            </w:r>
            <w:proofErr w:type="gramEnd"/>
            <w:r w:rsidR="00627A08" w:rsidRPr="00A04C7E">
              <w:rPr>
                <w:rFonts w:ascii="Times New Roman" w:hAnsi="Times New Roman" w:cs="Times New Roman"/>
                <w:sz w:val="22"/>
              </w:rPr>
              <w:t xml:space="preserve"> 2017). </w:t>
            </w:r>
            <w:r w:rsidR="00F11BCE" w:rsidRPr="00A04C7E">
              <w:rPr>
                <w:rFonts w:ascii="Times New Roman" w:hAnsi="Times New Roman" w:cs="Times New Roman"/>
                <w:sz w:val="22"/>
              </w:rPr>
              <w:t>Effects of reversed contingencies on size preference with dogs</w:t>
            </w:r>
            <w:r w:rsidR="00627A08" w:rsidRPr="00A04C7E">
              <w:rPr>
                <w:rFonts w:ascii="Times New Roman" w:hAnsi="Times New Roman" w:cs="Times New Roman"/>
                <w:sz w:val="22"/>
              </w:rPr>
              <w:t xml:space="preserve"> (</w:t>
            </w:r>
            <w:r w:rsidR="00627A08" w:rsidRPr="00A04C7E">
              <w:rPr>
                <w:rFonts w:ascii="Times New Roman" w:hAnsi="Times New Roman" w:cs="Times New Roman"/>
                <w:i/>
                <w:sz w:val="22"/>
              </w:rPr>
              <w:t xml:space="preserve">Canis lupus </w:t>
            </w:r>
            <w:proofErr w:type="spellStart"/>
            <w:r w:rsidR="00627A08" w:rsidRPr="00A04C7E">
              <w:rPr>
                <w:rFonts w:ascii="Times New Roman" w:hAnsi="Times New Roman" w:cs="Times New Roman"/>
                <w:i/>
                <w:sz w:val="22"/>
              </w:rPr>
              <w:t>familiaris</w:t>
            </w:r>
            <w:proofErr w:type="spellEnd"/>
            <w:r w:rsidR="00627A08" w:rsidRPr="00A04C7E">
              <w:rPr>
                <w:rFonts w:ascii="Times New Roman" w:hAnsi="Times New Roman" w:cs="Times New Roman"/>
                <w:sz w:val="22"/>
              </w:rPr>
              <w:t>). Paper presented at the 37</w:t>
            </w:r>
            <w:r w:rsidR="00627A08" w:rsidRPr="00A04C7E">
              <w:rPr>
                <w:rFonts w:ascii="Times New Roman" w:hAnsi="Times New Roman" w:cs="Times New Roman"/>
                <w:sz w:val="22"/>
                <w:vertAlign w:val="superscript"/>
              </w:rPr>
              <w:t>th</w:t>
            </w:r>
            <w:r w:rsidR="00627A08" w:rsidRPr="00A04C7E">
              <w:rPr>
                <w:rFonts w:ascii="Times New Roman" w:hAnsi="Times New Roman" w:cs="Times New Roman"/>
                <w:sz w:val="22"/>
              </w:rPr>
              <w:t xml:space="preserve"> Annual Florida Association for Behavior Analysis. Daytona Beach, FL. </w:t>
            </w:r>
          </w:p>
        </w:tc>
      </w:tr>
      <w:tr w:rsidR="00627A08" w:rsidRPr="00A04C7E" w14:paraId="1656D05B" w14:textId="77777777" w:rsidTr="00F77082">
        <w:tc>
          <w:tcPr>
            <w:tcW w:w="540" w:type="dxa"/>
          </w:tcPr>
          <w:p w14:paraId="0F544571" w14:textId="3B30090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2EF8B57A" w14:textId="3A4704A2"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Measuring human risky and impulsive behavior in positive- and negative-energy budgets</w:t>
            </w:r>
            <w:r w:rsidRPr="00A04C7E">
              <w:rPr>
                <w:rFonts w:ascii="Times New Roman" w:hAnsi="Times New Roman" w:cs="Times New Roman"/>
                <w:sz w:val="22"/>
              </w:rPr>
              <w:t>. Fifth Annual CARE Symposium. Gainesville, FL.</w:t>
            </w:r>
          </w:p>
        </w:tc>
      </w:tr>
      <w:tr w:rsidR="00627A08" w:rsidRPr="00A04C7E" w14:paraId="12501082" w14:textId="77777777" w:rsidTr="00F77082">
        <w:tc>
          <w:tcPr>
            <w:tcW w:w="540" w:type="dxa"/>
          </w:tcPr>
          <w:p w14:paraId="1B83EE08" w14:textId="4AE3F36E"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2F4F5A83" w14:textId="008B634D"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w:t>
            </w:r>
            <w:r w:rsidR="00F11BCE" w:rsidRPr="00A04C7E">
              <w:rPr>
                <w:rFonts w:ascii="Times New Roman" w:hAnsi="Times New Roman" w:cs="Times New Roman"/>
                <w:sz w:val="22"/>
              </w:rPr>
              <w:t>Quantifying the influence of multiple outcomes on discounting in humans</w:t>
            </w:r>
            <w:r w:rsidRPr="00A04C7E">
              <w:rPr>
                <w:rFonts w:ascii="Times New Roman" w:hAnsi="Times New Roman" w:cs="Times New Roman"/>
                <w:sz w:val="22"/>
              </w:rPr>
              <w:t>. Fifth Annual CARE Symposium. Gainesville, FL.</w:t>
            </w:r>
          </w:p>
        </w:tc>
      </w:tr>
      <w:tr w:rsidR="00627A08" w:rsidRPr="00A04C7E" w14:paraId="75D5207A" w14:textId="77777777" w:rsidTr="00F77082">
        <w:tc>
          <w:tcPr>
            <w:tcW w:w="540" w:type="dxa"/>
          </w:tcPr>
          <w:p w14:paraId="2496188E" w14:textId="328A84E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lastRenderedPageBreak/>
              <w:t>6.</w:t>
            </w:r>
          </w:p>
        </w:tc>
        <w:tc>
          <w:tcPr>
            <w:tcW w:w="8910" w:type="dxa"/>
          </w:tcPr>
          <w:p w14:paraId="2D38C472" w14:textId="5CC1EDC4"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 </w:t>
            </w:r>
            <w:r w:rsidRPr="00A04C7E">
              <w:rPr>
                <w:rFonts w:ascii="Times New Roman" w:hAnsi="Times New Roman" w:cs="Times New Roman"/>
                <w:b/>
                <w:i/>
                <w:sz w:val="22"/>
              </w:rPr>
              <w:t>Cox, D.J.</w:t>
            </w:r>
            <w:r w:rsidRPr="00A04C7E">
              <w:rPr>
                <w:rFonts w:ascii="Times New Roman" w:hAnsi="Times New Roman" w:cs="Times New Roman"/>
                <w:sz w:val="22"/>
              </w:rPr>
              <w:t>, Barlow, M.A., &amp; Dallery, J.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2017). Evaluating resurgence procedures in a human operant laboratory. Fifth Annual CARE Symposium. Gainesville, FL.</w:t>
            </w:r>
          </w:p>
        </w:tc>
      </w:tr>
      <w:tr w:rsidR="00627A08" w:rsidRPr="00A04C7E" w14:paraId="476FFC3D" w14:textId="77777777" w:rsidTr="00F77082">
        <w:tc>
          <w:tcPr>
            <w:tcW w:w="540" w:type="dxa"/>
          </w:tcPr>
          <w:p w14:paraId="0C4BEB13" w14:textId="5FA1BC7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5785EA07" w14:textId="16CB4E0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Philosophical Premises for the BACB Ethics &amp; Compliance Code. New Mexico Association for Behavior Analysis – Type II BACB CEUs. Albuquerque, NM. </w:t>
            </w:r>
          </w:p>
        </w:tc>
      </w:tr>
      <w:tr w:rsidR="00627A08" w:rsidRPr="00A04C7E" w14:paraId="33AE5B40" w14:textId="77777777" w:rsidTr="00F77082">
        <w:tc>
          <w:tcPr>
            <w:tcW w:w="540" w:type="dxa"/>
          </w:tcPr>
          <w:p w14:paraId="2E2C8701" w14:textId="6805DF74"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4.</w:t>
            </w:r>
          </w:p>
        </w:tc>
        <w:tc>
          <w:tcPr>
            <w:tcW w:w="8910" w:type="dxa"/>
          </w:tcPr>
          <w:p w14:paraId="7D43F8D7" w14:textId="107C08A8"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*Fernand, J.K., Bol</w:t>
            </w:r>
            <m:oMath>
              <m:acc>
                <m:accPr>
                  <m:chr m:val="́"/>
                  <m:ctrlPr>
                    <w:rPr>
                      <w:rFonts w:ascii="Cambria Math" w:hAnsi="Cambria Math" w:cs="Times New Roman"/>
                      <w:i/>
                      <w:sz w:val="22"/>
                    </w:rPr>
                  </m:ctrlPr>
                </m:accPr>
                <m:e>
                  <m:r>
                    <m:rPr>
                      <m:sty m:val="p"/>
                    </m:rPr>
                    <w:rPr>
                      <w:rFonts w:ascii="Cambria Math" w:hAnsi="Cambria Math" w:cs="Times New Roman"/>
                      <w:sz w:val="22"/>
                    </w:rPr>
                    <m:t>i</m:t>
                  </m:r>
                </m:e>
              </m:acc>
            </m:oMath>
            <w:r w:rsidRPr="00A04C7E">
              <w:rPr>
                <w:rFonts w:ascii="Times New Roman" w:hAnsi="Times New Roman" w:cs="Times New Roman"/>
                <w:sz w:val="22"/>
              </w:rPr>
              <w:t xml:space="preserve">var, H.A., </w:t>
            </w:r>
            <w:r w:rsidRPr="00A04C7E">
              <w:rPr>
                <w:rFonts w:ascii="Times New Roman" w:hAnsi="Times New Roman" w:cs="Times New Roman"/>
                <w:b/>
                <w:i/>
                <w:sz w:val="22"/>
              </w:rPr>
              <w:t>Cox, D.J.</w:t>
            </w:r>
            <w:r w:rsidRPr="00A04C7E">
              <w:rPr>
                <w:rFonts w:ascii="Times New Roman" w:hAnsi="Times New Roman" w:cs="Times New Roman"/>
                <w:sz w:val="22"/>
              </w:rPr>
              <w:t>, Mathison, S.J., &amp; Vollmer, T.R.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2016). An analysis of the ethical infractions resolved by the BACB. Florida Association for Behavior Analysis Annual Conference. Fort Lauderdale, FL.</w:t>
            </w:r>
          </w:p>
        </w:tc>
      </w:tr>
      <w:tr w:rsidR="00627A08" w:rsidRPr="00A04C7E" w14:paraId="3C3BACA3" w14:textId="77777777" w:rsidTr="00F77082">
        <w:tc>
          <w:tcPr>
            <w:tcW w:w="540" w:type="dxa"/>
          </w:tcPr>
          <w:p w14:paraId="42EF6591" w14:textId="58BB4BFD"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3.</w:t>
            </w:r>
          </w:p>
        </w:tc>
        <w:tc>
          <w:tcPr>
            <w:tcW w:w="8910" w:type="dxa"/>
          </w:tcPr>
          <w:p w14:paraId="751831CE" w14:textId="0164C06B"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2015). Extending the Validity of Discounting Tasks Measuring Half Amounts. Third Annual CARE Symposium. Gainesville, FL. </w:t>
            </w:r>
          </w:p>
        </w:tc>
      </w:tr>
      <w:tr w:rsidR="00627A08" w:rsidRPr="00A04C7E" w14:paraId="6EA6534E" w14:textId="77777777" w:rsidTr="00F77082">
        <w:tc>
          <w:tcPr>
            <w:tcW w:w="540" w:type="dxa"/>
          </w:tcPr>
          <w:p w14:paraId="585ACC58" w14:textId="6C388E9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2.</w:t>
            </w:r>
          </w:p>
        </w:tc>
        <w:tc>
          <w:tcPr>
            <w:tcW w:w="8910" w:type="dxa"/>
          </w:tcPr>
          <w:p w14:paraId="2E5E31B9" w14:textId="113682DE"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2013). Cumulative Record of Free Operant Preference Assessment and Subsequent Reinforcer Rotation. </w:t>
            </w:r>
            <w:proofErr w:type="spellStart"/>
            <w:r w:rsidRPr="00A04C7E">
              <w:rPr>
                <w:rFonts w:ascii="Times New Roman" w:hAnsi="Times New Roman" w:cs="Times New Roman"/>
                <w:sz w:val="22"/>
              </w:rPr>
              <w:t>CalABA</w:t>
            </w:r>
            <w:proofErr w:type="spellEnd"/>
            <w:r w:rsidRPr="00A04C7E">
              <w:rPr>
                <w:rFonts w:ascii="Times New Roman" w:hAnsi="Times New Roman" w:cs="Times New Roman"/>
                <w:sz w:val="22"/>
              </w:rPr>
              <w:t xml:space="preserve"> Annual Western Regional Conference. Garden Grove, CA. </w:t>
            </w:r>
          </w:p>
        </w:tc>
      </w:tr>
      <w:tr w:rsidR="00627A08" w:rsidRPr="00A04C7E" w14:paraId="03AD3971" w14:textId="77777777" w:rsidTr="00F77082">
        <w:tc>
          <w:tcPr>
            <w:tcW w:w="540" w:type="dxa"/>
          </w:tcPr>
          <w:p w14:paraId="7DD6D403" w14:textId="52FD2DE3" w:rsidR="00627A08" w:rsidRPr="00A04C7E" w:rsidRDefault="00627A08" w:rsidP="00627A08">
            <w:pPr>
              <w:spacing w:before="60" w:afterLines="60" w:after="144" w:line="240" w:lineRule="auto"/>
              <w:rPr>
                <w:rFonts w:ascii="Times New Roman" w:hAnsi="Times New Roman" w:cs="Times New Roman"/>
                <w:bCs/>
                <w:iCs/>
                <w:sz w:val="22"/>
              </w:rPr>
            </w:pPr>
            <w:r w:rsidRPr="00A04C7E">
              <w:rPr>
                <w:rFonts w:ascii="Times New Roman" w:hAnsi="Times New Roman" w:cs="Times New Roman"/>
                <w:color w:val="000000"/>
                <w:sz w:val="22"/>
              </w:rPr>
              <w:t>1.</w:t>
            </w:r>
          </w:p>
        </w:tc>
        <w:tc>
          <w:tcPr>
            <w:tcW w:w="8910" w:type="dxa"/>
          </w:tcPr>
          <w:p w14:paraId="359080E2" w14:textId="734748C0" w:rsidR="00627A08" w:rsidRPr="00A04C7E" w:rsidRDefault="00627A08" w:rsidP="00364609">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2011). Autism 101. Colorado Child &amp; Adolescent Mental Health Conference. Denver, CO. </w:t>
            </w:r>
          </w:p>
        </w:tc>
      </w:tr>
    </w:tbl>
    <w:p w14:paraId="6E05FF33" w14:textId="5F587318" w:rsidR="00311741" w:rsidRDefault="00311741" w:rsidP="00AD6524">
      <w:pPr>
        <w:spacing w:after="120" w:line="240" w:lineRule="auto"/>
        <w:rPr>
          <w:rFonts w:ascii="Times New Roman" w:hAnsi="Times New Roman" w:cs="Times New Roman"/>
          <w:b/>
          <w:sz w:val="24"/>
          <w:szCs w:val="24"/>
        </w:rPr>
      </w:pPr>
    </w:p>
    <w:p w14:paraId="4820DB21" w14:textId="77777777" w:rsidR="00CF21FE" w:rsidRDefault="00CF21FE" w:rsidP="00AD6524">
      <w:pPr>
        <w:spacing w:after="120" w:line="240" w:lineRule="auto"/>
        <w:rPr>
          <w:rFonts w:ascii="Times New Roman" w:hAnsi="Times New Roman" w:cs="Times New Roman"/>
          <w:b/>
          <w:sz w:val="24"/>
          <w:szCs w:val="24"/>
        </w:rPr>
      </w:pPr>
    </w:p>
    <w:p w14:paraId="21FCD1B5" w14:textId="02A53059" w:rsidR="0023033F" w:rsidRPr="00A04C7E" w:rsidRDefault="00A02742" w:rsidP="00AD6524">
      <w:pPr>
        <w:spacing w:after="120" w:line="240" w:lineRule="auto"/>
        <w:rPr>
          <w:rFonts w:ascii="Times New Roman" w:hAnsi="Times New Roman" w:cs="Times New Roman"/>
          <w:b/>
          <w:sz w:val="20"/>
          <w:szCs w:val="20"/>
        </w:rPr>
      </w:pPr>
      <w:r w:rsidRPr="00A04C7E">
        <w:rPr>
          <w:rFonts w:ascii="Times New Roman" w:hAnsi="Times New Roman" w:cs="Times New Roman"/>
          <w:b/>
          <w:sz w:val="24"/>
          <w:szCs w:val="24"/>
        </w:rPr>
        <w:t>LOCAL PRESENTATIONS</w:t>
      </w:r>
      <w:r w:rsidR="001C5881" w:rsidRPr="00A04C7E">
        <w:rPr>
          <w:rFonts w:ascii="Times New Roman" w:hAnsi="Times New Roman" w:cs="Times New Roman"/>
          <w:b/>
          <w:sz w:val="24"/>
          <w:szCs w:val="24"/>
        </w:rPr>
        <w:t xml:space="preserve"> </w:t>
      </w:r>
      <w:r w:rsidR="001C5881" w:rsidRPr="00A04C7E">
        <w:rPr>
          <w:rFonts w:ascii="Times New Roman" w:hAnsi="Times New Roman" w:cs="Times New Roman"/>
          <w:b/>
          <w:sz w:val="20"/>
          <w:szCs w:val="20"/>
        </w:rPr>
        <w:t>(</w:t>
      </w:r>
      <w:r w:rsidR="000447C9" w:rsidRPr="00A04C7E">
        <w:rPr>
          <w:rFonts w:ascii="Times New Roman" w:hAnsi="Times New Roman" w:cs="Times New Roman"/>
          <w:b/>
          <w:sz w:val="20"/>
          <w:szCs w:val="20"/>
        </w:rPr>
        <w:t>^</w:t>
      </w:r>
      <w:r w:rsidR="000447C9" w:rsidRPr="00A04C7E">
        <w:rPr>
          <w:rFonts w:ascii="Times New Roman" w:hAnsi="Times New Roman" w:cs="Times New Roman"/>
          <w:b/>
          <w:i/>
          <w:sz w:val="20"/>
          <w:szCs w:val="20"/>
        </w:rPr>
        <w:t xml:space="preserve">invited presentation; </w:t>
      </w:r>
      <w:r w:rsidR="001C5881" w:rsidRPr="00A04C7E">
        <w:rPr>
          <w:rFonts w:ascii="Times New Roman" w:hAnsi="Times New Roman" w:cs="Times New Roman"/>
          <w:b/>
          <w:i/>
          <w:sz w:val="20"/>
          <w:szCs w:val="20"/>
        </w:rPr>
        <w:t>*poster</w:t>
      </w:r>
      <w:r w:rsidR="00B80246" w:rsidRPr="00A04C7E">
        <w:rPr>
          <w:rFonts w:ascii="Times New Roman" w:hAnsi="Times New Roman" w:cs="Times New Roman"/>
          <w:b/>
          <w:sz w:val="20"/>
          <w:szCs w:val="20"/>
        </w:rPr>
        <w:t xml:space="preserve">; </w:t>
      </w:r>
      <w:r w:rsidR="003B408B" w:rsidRPr="00A04C7E">
        <w:rPr>
          <w:rFonts w:ascii="Times New Roman" w:hAnsi="Times New Roman" w:cs="Times New Roman"/>
          <w:b/>
          <w:i/>
          <w:sz w:val="20"/>
          <w:szCs w:val="20"/>
        </w:rPr>
        <w:t>`student</w:t>
      </w:r>
      <w:r w:rsidR="001C5881" w:rsidRPr="00A04C7E">
        <w:rPr>
          <w:rFonts w:ascii="Times New Roman" w:hAnsi="Times New Roman" w:cs="Times New Roman"/>
          <w:b/>
          <w:sz w:val="20"/>
          <w:szCs w:val="20"/>
        </w:rPr>
        <w: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910"/>
      </w:tblGrid>
      <w:tr w:rsidR="006C155F" w:rsidRPr="00A04C7E" w14:paraId="1480BCDE" w14:textId="77777777" w:rsidTr="00627A08">
        <w:tc>
          <w:tcPr>
            <w:tcW w:w="540" w:type="dxa"/>
          </w:tcPr>
          <w:p w14:paraId="20FB2847" w14:textId="073AC02B"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41.</w:t>
            </w:r>
          </w:p>
        </w:tc>
        <w:tc>
          <w:tcPr>
            <w:tcW w:w="8910" w:type="dxa"/>
          </w:tcPr>
          <w:p w14:paraId="5E44E7E2" w14:textId="6D0FEE03"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xml:space="preserve"> (</w:t>
            </w:r>
            <w:proofErr w:type="gramStart"/>
            <w:r>
              <w:rPr>
                <w:rFonts w:ascii="Times New Roman" w:hAnsi="Times New Roman" w:cs="Times New Roman"/>
                <w:bCs/>
                <w:sz w:val="22"/>
              </w:rPr>
              <w:t>October,</w:t>
            </w:r>
            <w:proofErr w:type="gramEnd"/>
            <w:r>
              <w:rPr>
                <w:rFonts w:ascii="Times New Roman" w:hAnsi="Times New Roman" w:cs="Times New Roman"/>
                <w:bCs/>
                <w:sz w:val="22"/>
              </w:rPr>
              <w:t xml:space="preserve"> 2025). Understanding contingencies in interdisciplinary collaboration. Mosaic Pediatric Therapy Fall CEU Series. </w:t>
            </w:r>
          </w:p>
        </w:tc>
      </w:tr>
      <w:tr w:rsidR="006C155F" w:rsidRPr="00A04C7E" w14:paraId="19372A74" w14:textId="77777777" w:rsidTr="00627A08">
        <w:tc>
          <w:tcPr>
            <w:tcW w:w="540" w:type="dxa"/>
          </w:tcPr>
          <w:p w14:paraId="02BFC1CB" w14:textId="635DEED6" w:rsidR="006C155F" w:rsidRDefault="006C155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40.</w:t>
            </w:r>
          </w:p>
        </w:tc>
        <w:tc>
          <w:tcPr>
            <w:tcW w:w="8910" w:type="dxa"/>
          </w:tcPr>
          <w:p w14:paraId="117A3B07" w14:textId="049F21B4" w:rsidR="006C155F" w:rsidRPr="006C155F" w:rsidRDefault="006C155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
                <w:i/>
                <w:iCs/>
                <w:sz w:val="22"/>
              </w:rPr>
              <w:t>Cox, D. J.</w:t>
            </w:r>
            <w:r>
              <w:rPr>
                <w:rFonts w:ascii="Times New Roman" w:hAnsi="Times New Roman" w:cs="Times New Roman"/>
                <w:bCs/>
                <w:sz w:val="22"/>
              </w:rPr>
              <w:t>, &amp; Godwin, J. (</w:t>
            </w:r>
            <w:proofErr w:type="gramStart"/>
            <w:r>
              <w:rPr>
                <w:rFonts w:ascii="Times New Roman" w:hAnsi="Times New Roman" w:cs="Times New Roman"/>
                <w:bCs/>
                <w:sz w:val="22"/>
              </w:rPr>
              <w:t>August,</w:t>
            </w:r>
            <w:proofErr w:type="gramEnd"/>
            <w:r>
              <w:rPr>
                <w:rFonts w:ascii="Times New Roman" w:hAnsi="Times New Roman" w:cs="Times New Roman"/>
                <w:bCs/>
                <w:sz w:val="22"/>
              </w:rPr>
              <w:t xml:space="preserve"> 2025). Outcome Data in Action: What it is, why it matters, and how we use it. Mosaic Pediatric Therapy BCBA Continuing Education Series. </w:t>
            </w:r>
          </w:p>
        </w:tc>
      </w:tr>
      <w:tr w:rsidR="00E266FF" w:rsidRPr="00A04C7E" w14:paraId="44DB3A89" w14:textId="77777777" w:rsidTr="00627A08">
        <w:tc>
          <w:tcPr>
            <w:tcW w:w="540" w:type="dxa"/>
          </w:tcPr>
          <w:p w14:paraId="1493A099" w14:textId="15DA63CE" w:rsidR="00E266FF" w:rsidRPr="00A04C7E" w:rsidRDefault="00E266FF" w:rsidP="007F1F4E">
            <w:pPr>
              <w:spacing w:before="60"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39.</w:t>
            </w:r>
          </w:p>
        </w:tc>
        <w:tc>
          <w:tcPr>
            <w:tcW w:w="8910" w:type="dxa"/>
          </w:tcPr>
          <w:p w14:paraId="7E84B9DC" w14:textId="75555466" w:rsidR="00E266FF" w:rsidRPr="00E266FF" w:rsidRDefault="00E266FF" w:rsidP="001715D5">
            <w:pPr>
              <w:spacing w:before="60" w:afterLines="60" w:after="144" w:line="240" w:lineRule="auto"/>
              <w:ind w:left="252" w:hanging="252"/>
              <w:jc w:val="both"/>
              <w:rPr>
                <w:rFonts w:ascii="Times New Roman" w:hAnsi="Times New Roman" w:cs="Times New Roman"/>
                <w:bCs/>
                <w:sz w:val="22"/>
              </w:rPr>
            </w:pPr>
            <w:r>
              <w:rPr>
                <w:rFonts w:ascii="Times New Roman" w:hAnsi="Times New Roman" w:cs="Times New Roman"/>
                <w:bCs/>
                <w:sz w:val="22"/>
              </w:rPr>
              <w:t>^</w:t>
            </w:r>
            <w:r w:rsidRPr="00E266FF">
              <w:rPr>
                <w:rFonts w:ascii="Times New Roman" w:hAnsi="Times New Roman" w:cs="Times New Roman"/>
                <w:b/>
                <w:i/>
                <w:iCs/>
                <w:sz w:val="22"/>
              </w:rPr>
              <w:t xml:space="preserve">Cox, D. </w:t>
            </w:r>
            <w:r>
              <w:rPr>
                <w:rFonts w:ascii="Times New Roman" w:hAnsi="Times New Roman" w:cs="Times New Roman"/>
                <w:b/>
                <w:i/>
                <w:iCs/>
                <w:sz w:val="22"/>
              </w:rPr>
              <w:t xml:space="preserve">J. </w:t>
            </w:r>
            <w:r>
              <w:rPr>
                <w:rFonts w:ascii="Times New Roman" w:hAnsi="Times New Roman" w:cs="Times New Roman"/>
                <w:bCs/>
                <w:sz w:val="22"/>
              </w:rPr>
              <w:t>(</w:t>
            </w:r>
            <w:proofErr w:type="gramStart"/>
            <w:r>
              <w:rPr>
                <w:rFonts w:ascii="Times New Roman" w:hAnsi="Times New Roman" w:cs="Times New Roman"/>
                <w:bCs/>
                <w:sz w:val="22"/>
              </w:rPr>
              <w:t>January,</w:t>
            </w:r>
            <w:proofErr w:type="gramEnd"/>
            <w:r>
              <w:rPr>
                <w:rFonts w:ascii="Times New Roman" w:hAnsi="Times New Roman" w:cs="Times New Roman"/>
                <w:bCs/>
                <w:sz w:val="22"/>
              </w:rPr>
              <w:t xml:space="preserve"> 2025). Ethical AI in behavior analysis. University of Florida. 622: Guest Lecture. </w:t>
            </w:r>
          </w:p>
        </w:tc>
      </w:tr>
      <w:tr w:rsidR="00EF45A4" w:rsidRPr="00A04C7E" w14:paraId="564E35C8" w14:textId="77777777" w:rsidTr="00627A08">
        <w:tc>
          <w:tcPr>
            <w:tcW w:w="540" w:type="dxa"/>
          </w:tcPr>
          <w:p w14:paraId="7B7FF938" w14:textId="68F09F69" w:rsidR="00EF45A4" w:rsidRPr="00A04C7E" w:rsidRDefault="00EF45A4"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38.</w:t>
            </w:r>
          </w:p>
        </w:tc>
        <w:tc>
          <w:tcPr>
            <w:tcW w:w="8910" w:type="dxa"/>
          </w:tcPr>
          <w:p w14:paraId="7788CDDB" w14:textId="44465977" w:rsidR="00EF45A4" w:rsidRPr="00A04C7E" w:rsidRDefault="00EF45A4"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w:t>
            </w:r>
            <w:r w:rsidRPr="00A04C7E">
              <w:rPr>
                <w:rFonts w:ascii="Times New Roman" w:hAnsi="Times New Roman" w:cs="Times New Roman"/>
                <w:b/>
                <w:sz w:val="22"/>
              </w:rPr>
              <w:t xml:space="preserve"> </w:t>
            </w:r>
            <w:r w:rsidRPr="00A04C7E">
              <w:rPr>
                <w:rFonts w:ascii="Times New Roman" w:hAnsi="Times New Roman" w:cs="Times New Roman"/>
                <w:b/>
                <w:i/>
                <w:iCs/>
                <w:sz w:val="22"/>
              </w:rPr>
              <w:t>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2023). Ethical considerations of using artificial intelligence in ABA. Western University. Gues</w:t>
            </w:r>
            <w:r w:rsidR="00F2724C" w:rsidRPr="00A04C7E">
              <w:rPr>
                <w:rFonts w:ascii="Times New Roman" w:hAnsi="Times New Roman" w:cs="Times New Roman"/>
                <w:bCs/>
                <w:sz w:val="22"/>
              </w:rPr>
              <w:t>t</w:t>
            </w:r>
            <w:r w:rsidRPr="00A04C7E">
              <w:rPr>
                <w:rFonts w:ascii="Times New Roman" w:hAnsi="Times New Roman" w:cs="Times New Roman"/>
                <w:bCs/>
                <w:sz w:val="22"/>
              </w:rPr>
              <w:t xml:space="preserve"> Lecture. </w:t>
            </w:r>
          </w:p>
        </w:tc>
      </w:tr>
      <w:tr w:rsidR="00D116BB" w:rsidRPr="00A04C7E" w14:paraId="02B9CACC" w14:textId="77777777" w:rsidTr="00627A08">
        <w:tc>
          <w:tcPr>
            <w:tcW w:w="540" w:type="dxa"/>
          </w:tcPr>
          <w:p w14:paraId="4793EE78" w14:textId="60E0D86D"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37.</w:t>
            </w:r>
          </w:p>
        </w:tc>
        <w:tc>
          <w:tcPr>
            <w:tcW w:w="8910" w:type="dxa"/>
          </w:tcPr>
          <w:p w14:paraId="11303DA6" w14:textId="4ED6D184" w:rsidR="009B7950" w:rsidRPr="00A04C7E" w:rsidRDefault="00D116BB" w:rsidP="001715D5">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October,</w:t>
            </w:r>
            <w:proofErr w:type="gramEnd"/>
            <w:r w:rsidRPr="00A04C7E">
              <w:rPr>
                <w:rFonts w:ascii="Times New Roman" w:hAnsi="Times New Roman" w:cs="Times New Roman"/>
                <w:bCs/>
                <w:sz w:val="22"/>
              </w:rPr>
              <w:t xml:space="preserve"> 2020). Discounting and Applied Behavior Analysis. </w:t>
            </w:r>
            <w:r w:rsidRPr="00A04C7E">
              <w:rPr>
                <w:rFonts w:ascii="Times New Roman" w:hAnsi="Times New Roman" w:cs="Times New Roman"/>
                <w:sz w:val="22"/>
              </w:rPr>
              <w:t>Michigan State University. College of Education. Department of Counseling, Educational Psychology, &amp; Special Education. Guest Lecture.</w:t>
            </w:r>
          </w:p>
        </w:tc>
      </w:tr>
      <w:tr w:rsidR="00D116BB" w:rsidRPr="00A04C7E" w14:paraId="550A07AE" w14:textId="77777777" w:rsidTr="00627A08">
        <w:tc>
          <w:tcPr>
            <w:tcW w:w="540" w:type="dxa"/>
          </w:tcPr>
          <w:p w14:paraId="79939397" w14:textId="241902E5" w:rsidR="00D116BB" w:rsidRPr="00A04C7E" w:rsidRDefault="00D116BB"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36.</w:t>
            </w:r>
          </w:p>
        </w:tc>
        <w:tc>
          <w:tcPr>
            <w:tcW w:w="8910" w:type="dxa"/>
          </w:tcPr>
          <w:p w14:paraId="2D91FFAB" w14:textId="2CDBB048" w:rsidR="00D116BB" w:rsidRPr="00A04C7E" w:rsidRDefault="00D116BB"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i/>
                <w:iCs/>
                <w:sz w:val="22"/>
              </w:rPr>
              <w:t xml:space="preserve">Cox, D.J. </w:t>
            </w:r>
            <w:r w:rsidRPr="00A04C7E">
              <w:rPr>
                <w:rFonts w:ascii="Times New Roman" w:hAnsi="Times New Roman" w:cs="Times New Roman"/>
                <w:bCs/>
                <w:sz w:val="22"/>
              </w:rPr>
              <w:t>(</w:t>
            </w:r>
            <w:proofErr w:type="gramStart"/>
            <w:r w:rsidRPr="00A04C7E">
              <w:rPr>
                <w:rFonts w:ascii="Times New Roman" w:hAnsi="Times New Roman" w:cs="Times New Roman"/>
                <w:bCs/>
                <w:sz w:val="22"/>
              </w:rPr>
              <w:t>September,</w:t>
            </w:r>
            <w:proofErr w:type="gramEnd"/>
            <w:r w:rsidRPr="00A04C7E">
              <w:rPr>
                <w:rFonts w:ascii="Times New Roman" w:hAnsi="Times New Roman" w:cs="Times New Roman"/>
                <w:bCs/>
                <w:sz w:val="22"/>
              </w:rPr>
              <w:t xml:space="preserve"> 2020). Behavioral data science: Scope and function.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roofErr w:type="spellStart"/>
            <w:r w:rsidRPr="00A04C7E">
              <w:rPr>
                <w:rFonts w:ascii="Times New Roman" w:hAnsi="Times New Roman" w:cs="Times New Roman"/>
                <w:bCs/>
                <w:sz w:val="22"/>
              </w:rPr>
              <w:t>TechCon</w:t>
            </w:r>
            <w:proofErr w:type="spellEnd"/>
            <w:r w:rsidRPr="00A04C7E">
              <w:rPr>
                <w:rFonts w:ascii="Times New Roman" w:hAnsi="Times New Roman" w:cs="Times New Roman"/>
                <w:bCs/>
                <w:sz w:val="22"/>
              </w:rPr>
              <w:t xml:space="preserve">. </w:t>
            </w:r>
          </w:p>
        </w:tc>
      </w:tr>
      <w:tr w:rsidR="006D405E" w:rsidRPr="00A04C7E" w14:paraId="4153419B" w14:textId="77777777" w:rsidTr="00627A08">
        <w:tc>
          <w:tcPr>
            <w:tcW w:w="540" w:type="dxa"/>
          </w:tcPr>
          <w:p w14:paraId="2A1A875C" w14:textId="7B20F09A" w:rsidR="006D405E" w:rsidRPr="00A04C7E" w:rsidRDefault="006D405E"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35.</w:t>
            </w:r>
          </w:p>
        </w:tc>
        <w:tc>
          <w:tcPr>
            <w:tcW w:w="8910" w:type="dxa"/>
          </w:tcPr>
          <w:p w14:paraId="56C792B0" w14:textId="6DC873CE" w:rsidR="006D405E" w:rsidRPr="00A04C7E" w:rsidRDefault="006D405E"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ABA services and the pandemic. Online Ethics Discussion for Daily BA Members. Available at: </w:t>
            </w:r>
            <w:hyperlink r:id="rId100" w:history="1">
              <w:r w:rsidRPr="00A04C7E">
                <w:rPr>
                  <w:rStyle w:val="Hyperlink"/>
                  <w:rFonts w:ascii="Times New Roman" w:hAnsi="Times New Roman" w:cs="Times New Roman"/>
                  <w:bCs/>
                  <w:sz w:val="22"/>
                </w:rPr>
                <w:t>https://youtu.be/H3telKr7_Ng</w:t>
              </w:r>
            </w:hyperlink>
          </w:p>
        </w:tc>
      </w:tr>
      <w:tr w:rsidR="00E275FF" w:rsidRPr="00A04C7E" w14:paraId="30145A1A" w14:textId="77777777" w:rsidTr="00627A08">
        <w:tc>
          <w:tcPr>
            <w:tcW w:w="540" w:type="dxa"/>
          </w:tcPr>
          <w:p w14:paraId="3092BB80" w14:textId="2E583484" w:rsidR="00E275FF" w:rsidRPr="00A04C7E" w:rsidRDefault="00E275FF"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34.</w:t>
            </w:r>
          </w:p>
        </w:tc>
        <w:tc>
          <w:tcPr>
            <w:tcW w:w="8910" w:type="dxa"/>
          </w:tcPr>
          <w:p w14:paraId="082FE296" w14:textId="54CA437B" w:rsidR="00E275FF" w:rsidRPr="00A04C7E" w:rsidRDefault="00934E16" w:rsidP="007F1F4E">
            <w:pPr>
              <w:spacing w:before="60" w:afterLines="60" w:after="144" w:line="240" w:lineRule="auto"/>
              <w:ind w:left="252" w:hanging="252"/>
              <w:jc w:val="both"/>
              <w:rPr>
                <w:rFonts w:ascii="Times New Roman" w:hAnsi="Times New Roman" w:cs="Times New Roman"/>
                <w:bCs/>
                <w:sz w:val="22"/>
              </w:rPr>
            </w:pPr>
            <w:r w:rsidRPr="00A04C7E">
              <w:rPr>
                <w:rFonts w:ascii="Times New Roman" w:hAnsi="Times New Roman" w:cs="Times New Roman"/>
                <w:bCs/>
                <w:sz w:val="22"/>
              </w:rPr>
              <w:t>^</w:t>
            </w:r>
            <w:r w:rsidRPr="00A04C7E">
              <w:rPr>
                <w:rFonts w:ascii="Times New Roman" w:hAnsi="Times New Roman" w:cs="Times New Roman"/>
                <w:b/>
                <w:bCs/>
                <w:i/>
                <w:iCs/>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2020). How to identify ethical practices in organizations prior to employment. Georgia State University. College of Education and Human Development. Department of Learning Sciences. Guest Lecture.</w:t>
            </w:r>
          </w:p>
        </w:tc>
      </w:tr>
      <w:tr w:rsidR="00157F29" w:rsidRPr="00A04C7E" w14:paraId="39E9222A" w14:textId="77777777" w:rsidTr="00627A08">
        <w:tc>
          <w:tcPr>
            <w:tcW w:w="540" w:type="dxa"/>
          </w:tcPr>
          <w:p w14:paraId="4BD0B458" w14:textId="350E04C9" w:rsidR="00157F29" w:rsidRPr="00A04C7E" w:rsidRDefault="00157F29" w:rsidP="007F1F4E">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r w:rsidR="008C6C56" w:rsidRPr="00A04C7E">
              <w:rPr>
                <w:rFonts w:ascii="Times New Roman" w:hAnsi="Times New Roman" w:cs="Times New Roman"/>
                <w:color w:val="000000"/>
                <w:sz w:val="22"/>
              </w:rPr>
              <w:t>3</w:t>
            </w:r>
            <w:r w:rsidRPr="00A04C7E">
              <w:rPr>
                <w:rFonts w:ascii="Times New Roman" w:hAnsi="Times New Roman" w:cs="Times New Roman"/>
                <w:color w:val="000000"/>
                <w:sz w:val="22"/>
              </w:rPr>
              <w:t xml:space="preserve">. </w:t>
            </w:r>
          </w:p>
        </w:tc>
        <w:tc>
          <w:tcPr>
            <w:tcW w:w="8910" w:type="dxa"/>
          </w:tcPr>
          <w:p w14:paraId="20A375C1" w14:textId="1A82F361" w:rsidR="00157F29" w:rsidRPr="00A04C7E" w:rsidRDefault="00934E16" w:rsidP="000716B7">
            <w:pPr>
              <w:spacing w:before="60" w:afterLines="60" w:after="144" w:line="240" w:lineRule="auto"/>
              <w:ind w:left="252" w:hanging="252"/>
              <w:rPr>
                <w:rFonts w:ascii="Times New Roman" w:hAnsi="Times New Roman" w:cs="Times New Roman"/>
                <w:bCs/>
                <w:sz w:val="22"/>
              </w:rPr>
            </w:pPr>
            <w:r w:rsidRPr="00A04C7E">
              <w:rPr>
                <w:rFonts w:ascii="Times New Roman" w:hAnsi="Times New Roman" w:cs="Times New Roman"/>
                <w:bCs/>
                <w:sz w:val="22"/>
              </w:rPr>
              <w:t xml:space="preserve">Trautman, S, &amp; </w:t>
            </w:r>
            <w:r w:rsidRPr="00A04C7E">
              <w:rPr>
                <w:rFonts w:ascii="Times New Roman" w:hAnsi="Times New Roman" w:cs="Times New Roman"/>
                <w:b/>
                <w:i/>
                <w:iCs/>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May,</w:t>
            </w:r>
            <w:proofErr w:type="gramEnd"/>
            <w:r w:rsidRPr="00A04C7E">
              <w:rPr>
                <w:rFonts w:ascii="Times New Roman" w:hAnsi="Times New Roman" w:cs="Times New Roman"/>
                <w:bCs/>
                <w:sz w:val="22"/>
              </w:rPr>
              <w:t xml:space="preserve"> 2020). Re-opening: An ethical discussion. Online Ethics Discussion for Daily BA Members. Available at</w:t>
            </w:r>
            <w:r w:rsidR="000716B7" w:rsidRPr="00A04C7E">
              <w:rPr>
                <w:rFonts w:ascii="Times New Roman" w:hAnsi="Times New Roman" w:cs="Times New Roman"/>
                <w:bCs/>
                <w:sz w:val="22"/>
              </w:rPr>
              <w:t xml:space="preserve">: </w:t>
            </w:r>
            <w:hyperlink r:id="rId101" w:history="1">
              <w:r w:rsidR="000716B7" w:rsidRPr="00A04C7E">
                <w:rPr>
                  <w:rStyle w:val="Hyperlink"/>
                  <w:rFonts w:ascii="Times New Roman" w:hAnsi="Times New Roman" w:cs="Times New Roman"/>
                  <w:bCs/>
                  <w:sz w:val="22"/>
                </w:rPr>
                <w:t>https://youtu.be/H3telKr7_Ng</w:t>
              </w:r>
            </w:hyperlink>
          </w:p>
        </w:tc>
      </w:tr>
      <w:tr w:rsidR="00CA3A2C" w:rsidRPr="00A04C7E" w14:paraId="27D828BA" w14:textId="77777777" w:rsidTr="00627A08">
        <w:tc>
          <w:tcPr>
            <w:tcW w:w="540" w:type="dxa"/>
          </w:tcPr>
          <w:p w14:paraId="303EB705" w14:textId="7D26F544"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32.</w:t>
            </w:r>
          </w:p>
        </w:tc>
        <w:tc>
          <w:tcPr>
            <w:tcW w:w="8910" w:type="dxa"/>
          </w:tcPr>
          <w:p w14:paraId="70FFFEA0" w14:textId="173F048B" w:rsidR="00CA3A2C" w:rsidRPr="00A04C7E" w:rsidRDefault="00CA3A2C" w:rsidP="000716B7">
            <w:pPr>
              <w:spacing w:before="60" w:afterLines="60" w:after="144" w:line="240" w:lineRule="auto"/>
              <w:ind w:left="255" w:hanging="255"/>
              <w:jc w:val="both"/>
              <w:rPr>
                <w:rFonts w:ascii="Times New Roman" w:hAnsi="Times New Roman" w:cs="Times New Roman"/>
                <w:sz w:val="22"/>
              </w:rPr>
            </w:pPr>
            <w:r w:rsidRPr="00A04C7E">
              <w:rPr>
                <w:rFonts w:ascii="Times New Roman" w:hAnsi="Times New Roman" w:cs="Times New Roman"/>
                <w:bCs/>
                <w:sz w:val="22"/>
              </w:rPr>
              <w:t xml:space="preserve">Schieltz, K.M., Patterson, T., O’Brien, M., </w:t>
            </w:r>
            <w:r w:rsidRPr="00A04C7E">
              <w:rPr>
                <w:rFonts w:ascii="Times New Roman" w:hAnsi="Times New Roman" w:cs="Times New Roman"/>
                <w:b/>
                <w:bCs/>
                <w:i/>
                <w:sz w:val="22"/>
              </w:rPr>
              <w:t>Cox, D.J.</w:t>
            </w:r>
            <w:r w:rsidRPr="00A04C7E">
              <w:rPr>
                <w:rFonts w:ascii="Times New Roman" w:hAnsi="Times New Roman" w:cs="Times New Roman"/>
                <w:bCs/>
                <w:sz w:val="22"/>
              </w:rPr>
              <w:t>, Gershfeld-Litvak, S., &amp; Weiss, M.J.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It’s not about being right, it’s about getting it right. Online Ethics Panel on COVID19 &amp; ABA. Available at </w:t>
            </w:r>
            <w:hyperlink r:id="rId102" w:history="1">
              <w:r w:rsidRPr="00A04C7E">
                <w:rPr>
                  <w:rStyle w:val="Hyperlink"/>
                  <w:rFonts w:ascii="Times New Roman" w:hAnsi="Times New Roman" w:cs="Times New Roman"/>
                  <w:bCs/>
                  <w:sz w:val="22"/>
                </w:rPr>
                <w:t>https://youtu.be/k50vLsv-mFM</w:t>
              </w:r>
            </w:hyperlink>
            <w:r w:rsidRPr="00A04C7E">
              <w:rPr>
                <w:rFonts w:ascii="Times New Roman" w:hAnsi="Times New Roman" w:cs="Times New Roman"/>
                <w:bCs/>
                <w:sz w:val="22"/>
              </w:rPr>
              <w:t>.</w:t>
            </w:r>
          </w:p>
        </w:tc>
      </w:tr>
      <w:tr w:rsidR="00CA3A2C" w:rsidRPr="00A04C7E" w14:paraId="7219AC21" w14:textId="77777777" w:rsidTr="00627A08">
        <w:tc>
          <w:tcPr>
            <w:tcW w:w="540" w:type="dxa"/>
          </w:tcPr>
          <w:p w14:paraId="78A496DC" w14:textId="2E3665BD"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31.</w:t>
            </w:r>
          </w:p>
        </w:tc>
        <w:tc>
          <w:tcPr>
            <w:tcW w:w="8910" w:type="dxa"/>
          </w:tcPr>
          <w:p w14:paraId="5D3C6C75" w14:textId="26B7C529"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b/>
                <w:bCs/>
                <w:i/>
                <w:sz w:val="22"/>
              </w:rPr>
              <w:t xml:space="preserve">Cox, D.J., </w:t>
            </w:r>
            <w:r w:rsidRPr="00A04C7E">
              <w:rPr>
                <w:rFonts w:ascii="Times New Roman" w:hAnsi="Times New Roman" w:cs="Times New Roman"/>
                <w:bCs/>
                <w:sz w:val="22"/>
              </w:rPr>
              <w:t>&amp; Bender, S.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Behavioral science in the digital space. Digital Transformation Department. </w:t>
            </w:r>
            <w:proofErr w:type="spellStart"/>
            <w:r w:rsidRPr="00A04C7E">
              <w:rPr>
                <w:rFonts w:ascii="Times New Roman" w:hAnsi="Times New Roman" w:cs="Times New Roman"/>
                <w:bCs/>
                <w:sz w:val="22"/>
              </w:rPr>
              <w:t>GuideWell</w:t>
            </w:r>
            <w:proofErr w:type="spellEnd"/>
            <w:r w:rsidRPr="00A04C7E">
              <w:rPr>
                <w:rFonts w:ascii="Times New Roman" w:hAnsi="Times New Roman" w:cs="Times New Roman"/>
                <w:bCs/>
                <w:sz w:val="22"/>
              </w:rPr>
              <w:t xml:space="preserve">. </w:t>
            </w:r>
          </w:p>
        </w:tc>
      </w:tr>
      <w:tr w:rsidR="00CA3A2C" w:rsidRPr="00A04C7E" w14:paraId="77CAA281" w14:textId="77777777" w:rsidTr="00627A08">
        <w:tc>
          <w:tcPr>
            <w:tcW w:w="540" w:type="dxa"/>
          </w:tcPr>
          <w:p w14:paraId="6DEFF33C" w14:textId="5947B81B"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30.</w:t>
            </w:r>
          </w:p>
        </w:tc>
        <w:tc>
          <w:tcPr>
            <w:tcW w:w="8910" w:type="dxa"/>
          </w:tcPr>
          <w:p w14:paraId="295332A5" w14:textId="71042C8F" w:rsidR="00CA3A2C" w:rsidRPr="00A04C7E" w:rsidRDefault="00CA3A2C"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bCs/>
                <w:i/>
                <w:sz w:val="22"/>
              </w:rPr>
              <w:t>Cox, D.J.</w:t>
            </w:r>
            <w:r w:rsidRPr="00A04C7E">
              <w:rPr>
                <w:rFonts w:ascii="Times New Roman" w:hAnsi="Times New Roman" w:cs="Times New Roman"/>
                <w:bCs/>
                <w:sz w:val="22"/>
              </w:rPr>
              <w:t xml:space="preserve"> (</w:t>
            </w:r>
            <w:proofErr w:type="gramStart"/>
            <w:r w:rsidRPr="00A04C7E">
              <w:rPr>
                <w:rFonts w:ascii="Times New Roman" w:hAnsi="Times New Roman" w:cs="Times New Roman"/>
                <w:bCs/>
                <w:sz w:val="22"/>
              </w:rPr>
              <w:t>April,</w:t>
            </w:r>
            <w:proofErr w:type="gramEnd"/>
            <w:r w:rsidRPr="00A04C7E">
              <w:rPr>
                <w:rFonts w:ascii="Times New Roman" w:hAnsi="Times New Roman" w:cs="Times New Roman"/>
                <w:bCs/>
                <w:sz w:val="22"/>
              </w:rPr>
              <w:t xml:space="preserve"> 2020). Science, collaboration, and the future of ABA. Caldwell University Invited Speaker Series. Department of Applied Behavior Analysis. Caldwell, NJ.</w:t>
            </w:r>
          </w:p>
        </w:tc>
      </w:tr>
      <w:tr w:rsidR="00CA3A2C" w:rsidRPr="00A04C7E" w14:paraId="63C157B3" w14:textId="77777777" w:rsidTr="00627A08">
        <w:tc>
          <w:tcPr>
            <w:tcW w:w="540" w:type="dxa"/>
          </w:tcPr>
          <w:p w14:paraId="5819D45F" w14:textId="57388741"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29.</w:t>
            </w:r>
          </w:p>
        </w:tc>
        <w:tc>
          <w:tcPr>
            <w:tcW w:w="8910" w:type="dxa"/>
          </w:tcPr>
          <w:p w14:paraId="71F51F5E" w14:textId="39C5055A" w:rsidR="002F14E1" w:rsidRPr="00A04C7E" w:rsidRDefault="00CA3A2C" w:rsidP="00133A67">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2019). Discounting: How, what, and why? Michigan State University. College of Education. Department of Counseling, Educational Psychology, &amp; Special Education. Guest Lecture. </w:t>
            </w:r>
          </w:p>
        </w:tc>
      </w:tr>
      <w:tr w:rsidR="00CA3A2C" w:rsidRPr="00A04C7E" w14:paraId="30DCE786" w14:textId="77777777" w:rsidTr="00627A08">
        <w:tc>
          <w:tcPr>
            <w:tcW w:w="540" w:type="dxa"/>
          </w:tcPr>
          <w:p w14:paraId="2A26FB63" w14:textId="06B63E08"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28.</w:t>
            </w:r>
          </w:p>
        </w:tc>
        <w:tc>
          <w:tcPr>
            <w:tcW w:w="8910" w:type="dxa"/>
          </w:tcPr>
          <w:p w14:paraId="3486C268" w14:textId="50613612"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Lombardi, J., </w:t>
            </w:r>
            <w:r w:rsidRPr="00A04C7E">
              <w:rPr>
                <w:rFonts w:ascii="Times New Roman" w:hAnsi="Times New Roman" w:cs="Times New Roman"/>
                <w:sz w:val="22"/>
              </w:rPr>
              <w:t>`</w:t>
            </w:r>
            <w:r w:rsidR="00CA3A2C" w:rsidRPr="00A04C7E">
              <w:rPr>
                <w:rFonts w:ascii="Times New Roman" w:hAnsi="Times New Roman" w:cs="Times New Roman"/>
                <w:sz w:val="22"/>
              </w:rPr>
              <w:t xml:space="preserve">Tan,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Berry, M.,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Independent and combined influence of episodic future thinking and graphics warning labels on discounting and hypothetical cigarette purchasing. Behavioral Pharmacology Research Unit Annual Poster Session.</w:t>
            </w:r>
          </w:p>
        </w:tc>
      </w:tr>
      <w:tr w:rsidR="00CA3A2C" w:rsidRPr="00A04C7E" w14:paraId="0F02384D" w14:textId="77777777" w:rsidTr="00627A08">
        <w:tc>
          <w:tcPr>
            <w:tcW w:w="540" w:type="dxa"/>
          </w:tcPr>
          <w:p w14:paraId="5406F2B5" w14:textId="750DFD3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27.</w:t>
            </w:r>
          </w:p>
        </w:tc>
        <w:tc>
          <w:tcPr>
            <w:tcW w:w="8910" w:type="dxa"/>
          </w:tcPr>
          <w:p w14:paraId="2999DEB9" w14:textId="386CFE80" w:rsidR="00CA3A2C" w:rsidRPr="00A04C7E" w:rsidRDefault="003B408B" w:rsidP="00CA3A2C">
            <w:pPr>
              <w:spacing w:before="60" w:afterLines="60" w:after="144" w:line="240" w:lineRule="auto"/>
              <w:ind w:left="252" w:hanging="252"/>
              <w:jc w:val="both"/>
              <w:rPr>
                <w:rFonts w:ascii="Times New Roman" w:hAnsi="Times New Roman" w:cs="Times New Roman"/>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Saba, E., </w:t>
            </w:r>
            <w:r w:rsidRPr="00A04C7E">
              <w:rPr>
                <w:rFonts w:ascii="Times New Roman" w:hAnsi="Times New Roman" w:cs="Times New Roman"/>
                <w:sz w:val="22"/>
              </w:rPr>
              <w:t>`</w:t>
            </w:r>
            <w:r w:rsidR="00CA3A2C" w:rsidRPr="00A04C7E">
              <w:rPr>
                <w:rFonts w:ascii="Times New Roman" w:hAnsi="Times New Roman" w:cs="Times New Roman"/>
                <w:sz w:val="22"/>
              </w:rPr>
              <w:t xml:space="preserve">Freas,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Dolan, S.D., Johnson, P., &amp; Johnson, M. (</w:t>
            </w:r>
            <w:proofErr w:type="gramStart"/>
            <w:r w:rsidR="00CA3A2C" w:rsidRPr="00A04C7E">
              <w:rPr>
                <w:rFonts w:ascii="Times New Roman" w:hAnsi="Times New Roman" w:cs="Times New Roman"/>
                <w:sz w:val="22"/>
              </w:rPr>
              <w:t>July,</w:t>
            </w:r>
            <w:proofErr w:type="gramEnd"/>
            <w:r w:rsidR="00CA3A2C" w:rsidRPr="00A04C7E">
              <w:rPr>
                <w:rFonts w:ascii="Times New Roman" w:hAnsi="Times New Roman" w:cs="Times New Roman"/>
                <w:sz w:val="22"/>
              </w:rPr>
              <w:t xml:space="preserve"> 2019). A comprehensive examination of delay and on probability discounting processes in cocaine use. Behavioral Pharmacology Research Unit Annual Poster Session. </w:t>
            </w:r>
          </w:p>
        </w:tc>
      </w:tr>
      <w:tr w:rsidR="00CA3A2C" w:rsidRPr="00A04C7E" w14:paraId="043BD18C" w14:textId="77777777" w:rsidTr="00627A08">
        <w:tc>
          <w:tcPr>
            <w:tcW w:w="540" w:type="dxa"/>
          </w:tcPr>
          <w:p w14:paraId="33B3C728" w14:textId="35D27BD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26.</w:t>
            </w:r>
          </w:p>
        </w:tc>
        <w:tc>
          <w:tcPr>
            <w:tcW w:w="8910" w:type="dxa"/>
          </w:tcPr>
          <w:p w14:paraId="12EC09AC" w14:textId="0FFED0D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sz w:val="22"/>
              </w:rPr>
              <w:t>, Johnson, P.S., &amp; Johnson, M.W.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2019). Using quantitative models and machine learning to describe discounting across amounts, signs, and commodities. Johns Hopkins University School of Medicine Annual Psychiatry Research Potpourri.</w:t>
            </w:r>
          </w:p>
        </w:tc>
      </w:tr>
      <w:tr w:rsidR="00CA3A2C" w:rsidRPr="00A04C7E" w14:paraId="3737D8B1" w14:textId="77777777" w:rsidTr="00627A08">
        <w:tc>
          <w:tcPr>
            <w:tcW w:w="540" w:type="dxa"/>
          </w:tcPr>
          <w:p w14:paraId="05E294F8" w14:textId="6661179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25.</w:t>
            </w:r>
          </w:p>
        </w:tc>
        <w:tc>
          <w:tcPr>
            <w:tcW w:w="8910" w:type="dxa"/>
          </w:tcPr>
          <w:p w14:paraId="6079AEE8" w14:textId="48762779"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Primer on behavioral pharmacology. Van Loan School at Endicott College. Guest Lecture. </w:t>
            </w:r>
          </w:p>
        </w:tc>
      </w:tr>
      <w:tr w:rsidR="00CA3A2C" w:rsidRPr="00A04C7E" w14:paraId="1AB8B4BA" w14:textId="77777777" w:rsidTr="00627A08">
        <w:tc>
          <w:tcPr>
            <w:tcW w:w="540" w:type="dxa"/>
          </w:tcPr>
          <w:p w14:paraId="7480D30B" w14:textId="1E19FF3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24.</w:t>
            </w:r>
          </w:p>
        </w:tc>
        <w:tc>
          <w:tcPr>
            <w:tcW w:w="8910" w:type="dxa"/>
          </w:tcPr>
          <w:p w14:paraId="0D2D378C" w14:textId="35100A0C"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Quantitative analyses and Applied Behavior Analysis. Van Loan School at Endicott College. Guest Lecture. </w:t>
            </w:r>
          </w:p>
        </w:tc>
      </w:tr>
      <w:tr w:rsidR="00CA3A2C" w:rsidRPr="00A04C7E" w14:paraId="2F45591A" w14:textId="77777777" w:rsidTr="00627A08">
        <w:tc>
          <w:tcPr>
            <w:tcW w:w="540" w:type="dxa"/>
          </w:tcPr>
          <w:p w14:paraId="3AFA0642" w14:textId="43E75E5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23.</w:t>
            </w:r>
          </w:p>
        </w:tc>
        <w:tc>
          <w:tcPr>
            <w:tcW w:w="8910" w:type="dxa"/>
          </w:tcPr>
          <w:p w14:paraId="24CEDEC8" w14:textId="0F168B7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November,</w:t>
            </w:r>
            <w:proofErr w:type="gramEnd"/>
            <w:r w:rsidRPr="00A04C7E">
              <w:rPr>
                <w:rFonts w:ascii="Times New Roman" w:hAnsi="Times New Roman" w:cs="Times New Roman"/>
                <w:sz w:val="22"/>
              </w:rPr>
              <w:t xml:space="preserve"> 2018). Discounting: What is it and why do we care? Michigan State University. Department of Counseling, Educational Psychology, &amp; Special Education. Guest Lecture. </w:t>
            </w:r>
          </w:p>
        </w:tc>
      </w:tr>
      <w:tr w:rsidR="00CA3A2C" w:rsidRPr="00A04C7E" w14:paraId="6771891F" w14:textId="77777777" w:rsidTr="00627A08">
        <w:tc>
          <w:tcPr>
            <w:tcW w:w="540" w:type="dxa"/>
          </w:tcPr>
          <w:p w14:paraId="12780800" w14:textId="21C5FF7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22.</w:t>
            </w:r>
          </w:p>
        </w:tc>
        <w:tc>
          <w:tcPr>
            <w:tcW w:w="8910" w:type="dxa"/>
          </w:tcPr>
          <w:p w14:paraId="21D79B67" w14:textId="331FD5A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Pr="00A04C7E">
              <w:rPr>
                <w:rFonts w:ascii="Times New Roman" w:hAnsi="Times New Roman" w:cs="Times New Roman"/>
                <w:b/>
                <w:i/>
                <w:sz w:val="22"/>
              </w:rPr>
              <w:t>Cox, D.J.</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2018). Discounting multiple delayed and probabilistic outcomes. National Institute on Drug Abuse. Clinical Pharmacology &amp; Therapeutics Research Branch Speaker Series. </w:t>
            </w:r>
          </w:p>
        </w:tc>
      </w:tr>
      <w:tr w:rsidR="00CA3A2C" w:rsidRPr="00A04C7E" w14:paraId="16877BEF" w14:textId="77777777" w:rsidTr="00627A08">
        <w:tc>
          <w:tcPr>
            <w:tcW w:w="540" w:type="dxa"/>
          </w:tcPr>
          <w:p w14:paraId="09A647C7" w14:textId="6DAD05D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21.</w:t>
            </w:r>
          </w:p>
        </w:tc>
        <w:tc>
          <w:tcPr>
            <w:tcW w:w="8910" w:type="dxa"/>
          </w:tcPr>
          <w:p w14:paraId="4B1C44C8" w14:textId="7F1FE49A"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Spector, E.,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Influence of multiple delayed outcomes on discounting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258AE77E" w14:textId="77777777" w:rsidTr="00627A08">
        <w:tc>
          <w:tcPr>
            <w:tcW w:w="540" w:type="dxa"/>
          </w:tcPr>
          <w:p w14:paraId="66AA3A0B" w14:textId="538D456B"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20.</w:t>
            </w:r>
          </w:p>
        </w:tc>
        <w:tc>
          <w:tcPr>
            <w:tcW w:w="8910" w:type="dxa"/>
          </w:tcPr>
          <w:p w14:paraId="2B819702" w14:textId="466A6F3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Role of probability and earning budgets on risky and impulsive decisions.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45E384DF" w14:textId="77777777" w:rsidTr="00627A08">
        <w:tc>
          <w:tcPr>
            <w:tcW w:w="540" w:type="dxa"/>
          </w:tcPr>
          <w:p w14:paraId="5CDF965A" w14:textId="2F5B104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19.</w:t>
            </w:r>
          </w:p>
        </w:tc>
        <w:tc>
          <w:tcPr>
            <w:tcW w:w="8910" w:type="dxa"/>
          </w:tcPr>
          <w:p w14:paraId="0897E2C6" w14:textId="6EB6664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Petronelli, A., Standridge, R., Cartee, J.,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Weather discounting: Impact of delay on decisions to evacuate.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3CBC9A7" w14:textId="77777777" w:rsidTr="00627A08">
        <w:tc>
          <w:tcPr>
            <w:tcW w:w="540" w:type="dxa"/>
          </w:tcPr>
          <w:p w14:paraId="446D28AB" w14:textId="53EFBE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lastRenderedPageBreak/>
              <w:t>18.</w:t>
            </w:r>
          </w:p>
        </w:tc>
        <w:tc>
          <w:tcPr>
            <w:tcW w:w="8910" w:type="dxa"/>
          </w:tcPr>
          <w:p w14:paraId="2ABDF0CE" w14:textId="14235D53"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Standridge, R., Petronelli, A., Cartee, J., Goyal, B.,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Losee, J., &amp; Webster, G.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Impact of language and probability on storm preparation.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41D3B08" w14:textId="77777777" w:rsidTr="00627A08">
        <w:tc>
          <w:tcPr>
            <w:tcW w:w="540" w:type="dxa"/>
          </w:tcPr>
          <w:p w14:paraId="4C03FC0F" w14:textId="0D781CA6"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17.</w:t>
            </w:r>
          </w:p>
        </w:tc>
        <w:tc>
          <w:tcPr>
            <w:tcW w:w="8910" w:type="dxa"/>
          </w:tcPr>
          <w:p w14:paraId="4FE9B6F8" w14:textId="7E4CFDFE"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Gilbert, J., Vance, S., Lewis, J.,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2018). Isolating or intermixing gains with losses will influence risky choice differently.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3A1B9132" w14:textId="77777777" w:rsidTr="00627A08">
        <w:tc>
          <w:tcPr>
            <w:tcW w:w="540" w:type="dxa"/>
          </w:tcPr>
          <w:p w14:paraId="006E942D" w14:textId="6A77B56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16.</w:t>
            </w:r>
          </w:p>
        </w:tc>
        <w:tc>
          <w:tcPr>
            <w:tcW w:w="8910" w:type="dxa"/>
          </w:tcPr>
          <w:p w14:paraId="2D3735E6" w14:textId="52C0CC3D"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Miranda, M., Drabek, A.,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Further comparison of 5-trial adjusting probability and adjusting amount discounting tasks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 xml:space="preserve">Gainesville, FL. </w:t>
            </w:r>
          </w:p>
        </w:tc>
      </w:tr>
      <w:tr w:rsidR="00CA3A2C" w:rsidRPr="00A04C7E" w14:paraId="52C70A9C" w14:textId="77777777" w:rsidTr="00627A08">
        <w:tc>
          <w:tcPr>
            <w:tcW w:w="540" w:type="dxa"/>
          </w:tcPr>
          <w:p w14:paraId="4E9E0BEF" w14:textId="652F8113"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15.</w:t>
            </w:r>
          </w:p>
        </w:tc>
        <w:tc>
          <w:tcPr>
            <w:tcW w:w="8910" w:type="dxa"/>
          </w:tcPr>
          <w:p w14:paraId="203CAD0A" w14:textId="3CB9C124"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Martinez, M.,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Observing behavioral contrast in humans.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EA41417" w14:textId="77777777" w:rsidTr="00627A08">
        <w:tc>
          <w:tcPr>
            <w:tcW w:w="540" w:type="dxa"/>
          </w:tcPr>
          <w:p w14:paraId="38EEE26E" w14:textId="5D88D3BA"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14.</w:t>
            </w:r>
          </w:p>
        </w:tc>
        <w:tc>
          <w:tcPr>
            <w:tcW w:w="8910" w:type="dxa"/>
          </w:tcPr>
          <w:p w14:paraId="3F71750C" w14:textId="781D63B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proofErr w:type="spellStart"/>
            <w:r w:rsidR="00CA3A2C" w:rsidRPr="00A04C7E">
              <w:rPr>
                <w:rFonts w:ascii="Times New Roman" w:hAnsi="Times New Roman" w:cs="Times New Roman"/>
                <w:sz w:val="22"/>
              </w:rPr>
              <w:t>Brandfon</w:t>
            </w:r>
            <w:proofErr w:type="spellEnd"/>
            <w:r w:rsidR="00CA3A2C" w:rsidRPr="00A04C7E">
              <w:rPr>
                <w:rFonts w:ascii="Times New Roman" w:hAnsi="Times New Roman" w:cs="Times New Roman"/>
                <w:sz w:val="22"/>
              </w:rPr>
              <w:t xml:space="preserve">, H., </w:t>
            </w:r>
            <w:proofErr w:type="spellStart"/>
            <w:r w:rsidR="00CA3A2C" w:rsidRPr="00A04C7E">
              <w:rPr>
                <w:rFonts w:ascii="Times New Roman" w:hAnsi="Times New Roman" w:cs="Times New Roman"/>
                <w:sz w:val="22"/>
              </w:rPr>
              <w:t>Amanieh</w:t>
            </w:r>
            <w:proofErr w:type="spellEnd"/>
            <w:r w:rsidR="00CA3A2C" w:rsidRPr="00A04C7E">
              <w:rPr>
                <w:rFonts w:ascii="Times New Roman" w:hAnsi="Times New Roman" w:cs="Times New Roman"/>
                <w:sz w:val="22"/>
              </w:rPr>
              <w:t xml:space="preserve">, H.,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Any reward will do: Effects of reversed contingencies on size preference with pet dogs (</w:t>
            </w:r>
            <w:proofErr w:type="spellStart"/>
            <w:r w:rsidR="00CA3A2C" w:rsidRPr="00A04C7E">
              <w:rPr>
                <w:rFonts w:ascii="Times New Roman" w:hAnsi="Times New Roman" w:cs="Times New Roman"/>
                <w:i/>
                <w:sz w:val="22"/>
              </w:rPr>
              <w:t>canis</w:t>
            </w:r>
            <w:proofErr w:type="spellEnd"/>
            <w:r w:rsidR="00CA3A2C" w:rsidRPr="00A04C7E">
              <w:rPr>
                <w:rFonts w:ascii="Times New Roman" w:hAnsi="Times New Roman" w:cs="Times New Roman"/>
                <w:i/>
                <w:sz w:val="22"/>
              </w:rPr>
              <w:t xml:space="preserve"> lupus </w:t>
            </w:r>
            <w:proofErr w:type="spellStart"/>
            <w:r w:rsidR="00CA3A2C" w:rsidRPr="00A04C7E">
              <w:rPr>
                <w:rFonts w:ascii="Times New Roman" w:hAnsi="Times New Roman" w:cs="Times New Roman"/>
                <w:i/>
                <w:sz w:val="22"/>
              </w:rPr>
              <w:t>familiaris</w:t>
            </w:r>
            <w:proofErr w:type="spellEnd"/>
            <w:r w:rsidR="00CA3A2C" w:rsidRPr="00A04C7E">
              <w:rPr>
                <w:rFonts w:ascii="Times New Roman" w:hAnsi="Times New Roman" w:cs="Times New Roman"/>
                <w:sz w:val="22"/>
              </w:rPr>
              <w:t>).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7809D3D5" w14:textId="77777777" w:rsidTr="00627A08">
        <w:tc>
          <w:tcPr>
            <w:tcW w:w="540" w:type="dxa"/>
          </w:tcPr>
          <w:p w14:paraId="77A3A22D" w14:textId="76D8282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13.</w:t>
            </w:r>
          </w:p>
        </w:tc>
        <w:tc>
          <w:tcPr>
            <w:tcW w:w="8910" w:type="dxa"/>
          </w:tcPr>
          <w:p w14:paraId="5B9180DF" w14:textId="747BCF2C"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Lazaro, X.A., Fernand, J.K., </w:t>
            </w:r>
            <w:r w:rsidR="00CA3A2C" w:rsidRPr="00A04C7E">
              <w:rPr>
                <w:rFonts w:ascii="Times New Roman" w:hAnsi="Times New Roman" w:cs="Times New Roman"/>
                <w:b/>
                <w:i/>
                <w:sz w:val="22"/>
              </w:rPr>
              <w:t>Cox, D.J.</w:t>
            </w:r>
            <w:r w:rsidR="00CA3A2C" w:rsidRPr="00A04C7E">
              <w:rPr>
                <w:rFonts w:ascii="Times New Roman" w:hAnsi="Times New Roman" w:cs="Times New Roman"/>
                <w:sz w:val="22"/>
              </w:rPr>
              <w:t>, &amp; Dorey, N.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Efficacy of edible and leisure </w:t>
            </w:r>
            <w:proofErr w:type="spellStart"/>
            <w:r w:rsidR="00CA3A2C" w:rsidRPr="00A04C7E">
              <w:rPr>
                <w:rFonts w:ascii="Times New Roman" w:hAnsi="Times New Roman" w:cs="Times New Roman"/>
                <w:sz w:val="22"/>
              </w:rPr>
              <w:t>reinfocers</w:t>
            </w:r>
            <w:proofErr w:type="spellEnd"/>
            <w:r w:rsidR="00CA3A2C" w:rsidRPr="00A04C7E">
              <w:rPr>
                <w:rFonts w:ascii="Times New Roman" w:hAnsi="Times New Roman" w:cs="Times New Roman"/>
                <w:sz w:val="22"/>
              </w:rPr>
              <w:t xml:space="preserve"> with domestic dogs.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5B7ACC27" w14:textId="77777777" w:rsidTr="00627A08">
        <w:tc>
          <w:tcPr>
            <w:tcW w:w="540" w:type="dxa"/>
          </w:tcPr>
          <w:p w14:paraId="2C109701" w14:textId="1AB6EE14"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12.</w:t>
            </w:r>
          </w:p>
        </w:tc>
        <w:tc>
          <w:tcPr>
            <w:tcW w:w="8910" w:type="dxa"/>
          </w:tcPr>
          <w:p w14:paraId="137DC853" w14:textId="25667DCF" w:rsidR="00CA3A2C" w:rsidRPr="00A04C7E" w:rsidRDefault="003B408B"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sz w:val="22"/>
              </w:rPr>
              <w:t>`</w:t>
            </w:r>
            <w:r w:rsidR="00CA3A2C" w:rsidRPr="00A04C7E">
              <w:rPr>
                <w:rFonts w:ascii="Times New Roman" w:hAnsi="Times New Roman" w:cs="Times New Roman"/>
                <w:sz w:val="22"/>
              </w:rPr>
              <w:t xml:space="preserve">Le Corre, J., </w:t>
            </w:r>
            <w:r w:rsidR="00CA3A2C" w:rsidRPr="00A04C7E">
              <w:rPr>
                <w:rFonts w:ascii="Times New Roman" w:hAnsi="Times New Roman" w:cs="Times New Roman"/>
                <w:b/>
                <w:i/>
                <w:sz w:val="22"/>
              </w:rPr>
              <w:t xml:space="preserve">Cox, D.J., </w:t>
            </w:r>
            <w:r w:rsidR="00CA3A2C" w:rsidRPr="00A04C7E">
              <w:rPr>
                <w:rFonts w:ascii="Times New Roman" w:hAnsi="Times New Roman" w:cs="Times New Roman"/>
                <w:sz w:val="22"/>
              </w:rPr>
              <w:t>&amp; Dallery, J. (</w:t>
            </w:r>
            <w:proofErr w:type="gramStart"/>
            <w:r w:rsidR="00CA3A2C" w:rsidRPr="00A04C7E">
              <w:rPr>
                <w:rFonts w:ascii="Times New Roman" w:hAnsi="Times New Roman" w:cs="Times New Roman"/>
                <w:sz w:val="22"/>
              </w:rPr>
              <w:t>April,</w:t>
            </w:r>
            <w:proofErr w:type="gramEnd"/>
            <w:r w:rsidR="00CA3A2C" w:rsidRPr="00A04C7E">
              <w:rPr>
                <w:rFonts w:ascii="Times New Roman" w:hAnsi="Times New Roman" w:cs="Times New Roman"/>
                <w:sz w:val="22"/>
              </w:rPr>
              <w:t xml:space="preserve"> 2017). Examining the influence of amount on the description-experience gap. University of Florida PGSO Undergraduate Research Forum</w:t>
            </w:r>
            <w:r w:rsidR="00CA3A2C" w:rsidRPr="00A04C7E">
              <w:rPr>
                <w:rFonts w:ascii="Times New Roman" w:hAnsi="Times New Roman" w:cs="Times New Roman"/>
                <w:i/>
                <w:sz w:val="22"/>
              </w:rPr>
              <w:t xml:space="preserve">. </w:t>
            </w:r>
            <w:r w:rsidR="00CA3A2C" w:rsidRPr="00A04C7E">
              <w:rPr>
                <w:rFonts w:ascii="Times New Roman" w:hAnsi="Times New Roman" w:cs="Times New Roman"/>
                <w:sz w:val="22"/>
              </w:rPr>
              <w:t>Gainesville, FL.</w:t>
            </w:r>
          </w:p>
        </w:tc>
      </w:tr>
      <w:tr w:rsidR="00CA3A2C" w:rsidRPr="00A04C7E" w14:paraId="07722F2B" w14:textId="77777777" w:rsidTr="00627A08">
        <w:tc>
          <w:tcPr>
            <w:tcW w:w="540" w:type="dxa"/>
          </w:tcPr>
          <w:p w14:paraId="10F6D042" w14:textId="1D8537B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11.</w:t>
            </w:r>
          </w:p>
        </w:tc>
        <w:tc>
          <w:tcPr>
            <w:tcW w:w="8910" w:type="dxa"/>
          </w:tcPr>
          <w:p w14:paraId="67A03084" w14:textId="1CBE87FF"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2014). Philosophical premises for the guidelines for responsible conduct for behavior analysts. STE Consultants, LLC – Type II BACB CEUS. Berkeley, CA.</w:t>
            </w:r>
          </w:p>
        </w:tc>
      </w:tr>
      <w:tr w:rsidR="00CA3A2C" w:rsidRPr="00A04C7E" w14:paraId="5479FC0C" w14:textId="77777777" w:rsidTr="00627A08">
        <w:tc>
          <w:tcPr>
            <w:tcW w:w="540" w:type="dxa"/>
          </w:tcPr>
          <w:p w14:paraId="428837B9" w14:textId="45F33000"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10.</w:t>
            </w:r>
          </w:p>
        </w:tc>
        <w:tc>
          <w:tcPr>
            <w:tcW w:w="8910" w:type="dxa"/>
          </w:tcPr>
          <w:p w14:paraId="7ECE8966" w14:textId="142F0DAB"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April,</w:t>
            </w:r>
            <w:proofErr w:type="gramEnd"/>
            <w:r w:rsidRPr="00A04C7E">
              <w:rPr>
                <w:rFonts w:ascii="Times New Roman" w:hAnsi="Times New Roman" w:cs="Times New Roman"/>
                <w:sz w:val="22"/>
              </w:rPr>
              <w:t xml:space="preserve"> 2014). Resurgence: experimental clarification and applied strategies for practitioner avoidance thereof. STE Consultants, LLC Type II BACB CEUS. Berkeley, CA. </w:t>
            </w:r>
          </w:p>
        </w:tc>
      </w:tr>
      <w:tr w:rsidR="00CA3A2C" w:rsidRPr="00A04C7E" w14:paraId="0EA8F19F" w14:textId="77777777" w:rsidTr="00627A08">
        <w:tc>
          <w:tcPr>
            <w:tcW w:w="540" w:type="dxa"/>
          </w:tcPr>
          <w:p w14:paraId="66C74B13" w14:textId="2710AE15"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9.</w:t>
            </w:r>
          </w:p>
        </w:tc>
        <w:tc>
          <w:tcPr>
            <w:tcW w:w="8910" w:type="dxa"/>
          </w:tcPr>
          <w:p w14:paraId="0697F544" w14:textId="2AE94634"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2013). Current best practice in the implementation of functional analyses. STE Consultants, LLC Type II BACB CEUs: Berkeley, CA.</w:t>
            </w:r>
          </w:p>
        </w:tc>
      </w:tr>
      <w:tr w:rsidR="00CA3A2C" w:rsidRPr="00A04C7E" w14:paraId="42EBA729" w14:textId="77777777" w:rsidTr="00627A08">
        <w:tc>
          <w:tcPr>
            <w:tcW w:w="540" w:type="dxa"/>
          </w:tcPr>
          <w:p w14:paraId="024A11EB" w14:textId="644786F1"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8.</w:t>
            </w:r>
          </w:p>
        </w:tc>
        <w:tc>
          <w:tcPr>
            <w:tcW w:w="8910" w:type="dxa"/>
          </w:tcPr>
          <w:p w14:paraId="6E9E1DD7" w14:textId="22308A86" w:rsidR="009B7950" w:rsidRPr="00A04C7E" w:rsidRDefault="00CA3A2C" w:rsidP="001715D5">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June,</w:t>
            </w:r>
            <w:proofErr w:type="gramEnd"/>
            <w:r w:rsidRPr="00A04C7E">
              <w:rPr>
                <w:rFonts w:ascii="Times New Roman" w:hAnsi="Times New Roman" w:cs="Times New Roman"/>
                <w:sz w:val="22"/>
              </w:rPr>
              <w:t xml:space="preserve"> 2013). Metaethics, behavior analysis, and the route to professionalization. STE Consultants, LLC Type II BACB CEUs. Berkeley, CA.</w:t>
            </w:r>
          </w:p>
        </w:tc>
      </w:tr>
      <w:tr w:rsidR="00CA3A2C" w:rsidRPr="00A04C7E" w14:paraId="0998C9B5" w14:textId="77777777" w:rsidTr="00627A08">
        <w:tc>
          <w:tcPr>
            <w:tcW w:w="540" w:type="dxa"/>
          </w:tcPr>
          <w:p w14:paraId="6578A995" w14:textId="6FF9FC0E"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910" w:type="dxa"/>
          </w:tcPr>
          <w:p w14:paraId="610EA33A" w14:textId="159CDF70"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2012). What is the mechanism by which extinction has its effect?</w:t>
            </w:r>
          </w:p>
        </w:tc>
      </w:tr>
      <w:tr w:rsidR="00CA3A2C" w:rsidRPr="00A04C7E" w14:paraId="73B2A23C" w14:textId="77777777" w:rsidTr="00627A08">
        <w:tc>
          <w:tcPr>
            <w:tcW w:w="540" w:type="dxa"/>
          </w:tcPr>
          <w:p w14:paraId="457ECBDE" w14:textId="10358347"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6.</w:t>
            </w:r>
          </w:p>
        </w:tc>
        <w:tc>
          <w:tcPr>
            <w:tcW w:w="8910" w:type="dxa"/>
          </w:tcPr>
          <w:p w14:paraId="2C5FD672" w14:textId="490E8357"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October,</w:t>
            </w:r>
            <w:proofErr w:type="gramEnd"/>
            <w:r w:rsidRPr="00A04C7E">
              <w:rPr>
                <w:rFonts w:ascii="Times New Roman" w:hAnsi="Times New Roman" w:cs="Times New Roman"/>
                <w:sz w:val="22"/>
              </w:rPr>
              <w:t xml:space="preserve"> 2012). ABA workshop for </w:t>
            </w:r>
            <w:proofErr w:type="gramStart"/>
            <w:r w:rsidRPr="00A04C7E">
              <w:rPr>
                <w:rFonts w:ascii="Times New Roman" w:hAnsi="Times New Roman" w:cs="Times New Roman"/>
                <w:sz w:val="22"/>
              </w:rPr>
              <w:t>school teachers</w:t>
            </w:r>
            <w:proofErr w:type="gramEnd"/>
            <w:r w:rsidRPr="00A04C7E">
              <w:rPr>
                <w:rFonts w:ascii="Times New Roman" w:hAnsi="Times New Roman" w:cs="Times New Roman"/>
                <w:sz w:val="22"/>
              </w:rPr>
              <w:t xml:space="preserve"> &amp; school psychologists. San Lorenzo Unified School District. San Lorenzo, CA. </w:t>
            </w:r>
          </w:p>
        </w:tc>
      </w:tr>
      <w:tr w:rsidR="00CA3A2C" w:rsidRPr="00A04C7E" w14:paraId="23C937F0" w14:textId="77777777" w:rsidTr="00627A08">
        <w:tc>
          <w:tcPr>
            <w:tcW w:w="540" w:type="dxa"/>
          </w:tcPr>
          <w:p w14:paraId="2706DB4C" w14:textId="60BEBBBF" w:rsidR="00CA3A2C" w:rsidRPr="00A04C7E" w:rsidRDefault="00CA3A2C" w:rsidP="00CA3A2C">
            <w:pPr>
              <w:spacing w:before="60"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910" w:type="dxa"/>
          </w:tcPr>
          <w:p w14:paraId="4D17C40E" w14:textId="55B43071" w:rsidR="00CA3A2C" w:rsidRPr="00A04C7E" w:rsidRDefault="00CA3A2C" w:rsidP="00CA3A2C">
            <w:pPr>
              <w:spacing w:before="60" w:afterLines="60" w:after="144" w:line="240" w:lineRule="auto"/>
              <w:ind w:left="252" w:hanging="252"/>
              <w:jc w:val="both"/>
              <w:rPr>
                <w:rFonts w:ascii="Times New Roman" w:hAnsi="Times New Roman" w:cs="Times New Roman"/>
                <w:bCs/>
                <w:iCs/>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August,</w:t>
            </w:r>
            <w:proofErr w:type="gramEnd"/>
            <w:r w:rsidRPr="00A04C7E">
              <w:rPr>
                <w:rFonts w:ascii="Times New Roman" w:hAnsi="Times New Roman" w:cs="Times New Roman"/>
                <w:sz w:val="22"/>
              </w:rPr>
              <w:t xml:space="preserve"> 2012). Conditioned reinforcement: The old and the new/varied</w:t>
            </w:r>
            <w:r w:rsidRPr="00A04C7E">
              <w:rPr>
                <w:rFonts w:ascii="Times New Roman" w:hAnsi="Times New Roman" w:cs="Times New Roman"/>
                <w:sz w:val="22"/>
                <w:vertAlign w:val="superscript"/>
              </w:rPr>
              <w:t>(?)</w:t>
            </w:r>
            <w:r w:rsidRPr="00A04C7E">
              <w:rPr>
                <w:rFonts w:ascii="Times New Roman" w:hAnsi="Times New Roman" w:cs="Times New Roman"/>
                <w:sz w:val="22"/>
              </w:rPr>
              <w:t xml:space="preserve"> definition. STE Consultants, LLC Type II BACB CEUs. Berkeley, CA. </w:t>
            </w:r>
          </w:p>
        </w:tc>
      </w:tr>
      <w:tr w:rsidR="00CA3A2C" w:rsidRPr="00A04C7E" w14:paraId="793A8150" w14:textId="77777777" w:rsidTr="00627A08">
        <w:tc>
          <w:tcPr>
            <w:tcW w:w="540" w:type="dxa"/>
          </w:tcPr>
          <w:p w14:paraId="221024CE" w14:textId="172AD1C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910" w:type="dxa"/>
          </w:tcPr>
          <w:p w14:paraId="6060B632" w14:textId="372250B8"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2012). Applied Behavior Analysis and Autism Spectrum Disorders. Parents Helping Parents. Fremont, CA.</w:t>
            </w:r>
          </w:p>
        </w:tc>
      </w:tr>
      <w:tr w:rsidR="00CA3A2C" w:rsidRPr="00A04C7E" w14:paraId="4454A367" w14:textId="77777777" w:rsidTr="00627A08">
        <w:tc>
          <w:tcPr>
            <w:tcW w:w="540" w:type="dxa"/>
          </w:tcPr>
          <w:p w14:paraId="56040814" w14:textId="5034DDB9"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910" w:type="dxa"/>
          </w:tcPr>
          <w:p w14:paraId="73B6BBEF" w14:textId="3A7F79D6"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proofErr w:type="gramEnd"/>
            <w:r w:rsidRPr="00A04C7E">
              <w:rPr>
                <w:rFonts w:ascii="Times New Roman" w:hAnsi="Times New Roman" w:cs="Times New Roman"/>
                <w:sz w:val="22"/>
              </w:rPr>
              <w:t xml:space="preserve"> 2012). On “Brains and Behaviour” and ABA. </w:t>
            </w:r>
            <w:r w:rsidRPr="00A04C7E">
              <w:rPr>
                <w:rFonts w:ascii="Times New Roman" w:hAnsi="Times New Roman" w:cs="Times New Roman"/>
                <w:sz w:val="22"/>
                <w:lang w:val="fr-FR"/>
              </w:rPr>
              <w:t xml:space="preserve">STE Consultants, LLC Type II BACB </w:t>
            </w:r>
            <w:proofErr w:type="spellStart"/>
            <w:r w:rsidRPr="00A04C7E">
              <w:rPr>
                <w:rFonts w:ascii="Times New Roman" w:hAnsi="Times New Roman" w:cs="Times New Roman"/>
                <w:sz w:val="22"/>
                <w:lang w:val="fr-FR"/>
              </w:rPr>
              <w:t>CEUs</w:t>
            </w:r>
            <w:proofErr w:type="spellEnd"/>
            <w:r w:rsidRPr="00A04C7E">
              <w:rPr>
                <w:rFonts w:ascii="Times New Roman" w:hAnsi="Times New Roman" w:cs="Times New Roman"/>
                <w:sz w:val="22"/>
                <w:lang w:val="fr-FR"/>
              </w:rPr>
              <w:t xml:space="preserve">. </w:t>
            </w:r>
            <w:r w:rsidRPr="00A04C7E">
              <w:rPr>
                <w:rFonts w:ascii="Times New Roman" w:hAnsi="Times New Roman" w:cs="Times New Roman"/>
                <w:sz w:val="22"/>
              </w:rPr>
              <w:t xml:space="preserve">Berkeley, CA. </w:t>
            </w:r>
          </w:p>
        </w:tc>
      </w:tr>
      <w:tr w:rsidR="00CA3A2C" w:rsidRPr="00A04C7E" w14:paraId="26A1E0BF" w14:textId="77777777" w:rsidTr="00627A08">
        <w:tc>
          <w:tcPr>
            <w:tcW w:w="540" w:type="dxa"/>
          </w:tcPr>
          <w:p w14:paraId="7E06302B" w14:textId="41B17727"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2.</w:t>
            </w:r>
          </w:p>
        </w:tc>
        <w:tc>
          <w:tcPr>
            <w:tcW w:w="8910" w:type="dxa"/>
          </w:tcPr>
          <w:p w14:paraId="4E72D6A9" w14:textId="4771DC29"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2011). An Overview of the “Questions About Behavioral Function” (QABF). Developmental Pathways Residential Facility. Denver, CO.</w:t>
            </w:r>
          </w:p>
        </w:tc>
      </w:tr>
      <w:tr w:rsidR="00CA3A2C" w:rsidRPr="00A04C7E" w14:paraId="10DE34BA" w14:textId="77777777" w:rsidTr="00627A08">
        <w:tc>
          <w:tcPr>
            <w:tcW w:w="540" w:type="dxa"/>
          </w:tcPr>
          <w:p w14:paraId="7BD5D762" w14:textId="77C45302" w:rsidR="00CA3A2C" w:rsidRPr="00A04C7E" w:rsidRDefault="00CA3A2C" w:rsidP="00CA3A2C">
            <w:pPr>
              <w:spacing w:before="60"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910" w:type="dxa"/>
          </w:tcPr>
          <w:p w14:paraId="55B4B706" w14:textId="7617ED6E" w:rsidR="00CA3A2C" w:rsidRPr="00A04C7E" w:rsidRDefault="00CA3A2C" w:rsidP="00CA3A2C">
            <w:pPr>
              <w:spacing w:before="60" w:afterLines="60" w:after="144" w:line="240" w:lineRule="auto"/>
              <w:ind w:left="252" w:hanging="252"/>
              <w:jc w:val="both"/>
              <w:rPr>
                <w:rFonts w:ascii="Times New Roman" w:hAnsi="Times New Roman" w:cs="Times New Roman"/>
                <w:b/>
                <w:i/>
                <w:sz w:val="22"/>
              </w:rPr>
            </w:pPr>
            <w:r w:rsidRPr="00A04C7E">
              <w:rPr>
                <w:rFonts w:ascii="Times New Roman" w:hAnsi="Times New Roman" w:cs="Times New Roman"/>
                <w:b/>
                <w:i/>
                <w:sz w:val="22"/>
              </w:rPr>
              <w:t>Cox, D.J</w:t>
            </w:r>
            <w:r w:rsidRPr="00A04C7E">
              <w:rPr>
                <w:rFonts w:ascii="Times New Roman" w:hAnsi="Times New Roman" w:cs="Times New Roman"/>
                <w:b/>
                <w:sz w:val="22"/>
              </w:rPr>
              <w:t>.</w:t>
            </w:r>
            <w:r w:rsidRPr="00A04C7E">
              <w:rPr>
                <w:rFonts w:ascii="Times New Roman" w:hAnsi="Times New Roman" w:cs="Times New Roman"/>
                <w:sz w:val="22"/>
              </w:rPr>
              <w:t xml:space="preserve"> (</w:t>
            </w:r>
            <w:proofErr w:type="gramStart"/>
            <w:r w:rsidRPr="00A04C7E">
              <w:rPr>
                <w:rFonts w:ascii="Times New Roman" w:hAnsi="Times New Roman" w:cs="Times New Roman"/>
                <w:sz w:val="22"/>
              </w:rPr>
              <w:t>December,</w:t>
            </w:r>
            <w:proofErr w:type="gramEnd"/>
            <w:r w:rsidRPr="00A04C7E">
              <w:rPr>
                <w:rFonts w:ascii="Times New Roman" w:hAnsi="Times New Roman" w:cs="Times New Roman"/>
                <w:sz w:val="22"/>
              </w:rPr>
              <w:t xml:space="preserve"> 2009). A Smattering of Autism, Behavior, and the Community. Lafayette Public Library. Lafayette, Colorado.</w:t>
            </w:r>
          </w:p>
        </w:tc>
      </w:tr>
    </w:tbl>
    <w:p w14:paraId="3477265E" w14:textId="77777777" w:rsidR="00AD6524" w:rsidRPr="00A04C7E" w:rsidRDefault="00AD6524" w:rsidP="00EA0190">
      <w:pPr>
        <w:spacing w:line="240" w:lineRule="auto"/>
        <w:rPr>
          <w:rFonts w:ascii="Times New Roman" w:hAnsi="Times New Roman" w:cs="Times New Roman"/>
          <w:b/>
          <w:sz w:val="6"/>
          <w:szCs w:val="6"/>
        </w:rPr>
      </w:pPr>
    </w:p>
    <w:p w14:paraId="402B485A" w14:textId="0A6B3E24" w:rsidR="009317E1" w:rsidRDefault="009317E1">
      <w:pPr>
        <w:spacing w:after="200" w:line="276" w:lineRule="auto"/>
        <w:rPr>
          <w:rFonts w:ascii="Times New Roman" w:hAnsi="Times New Roman" w:cs="Times New Roman"/>
          <w:b/>
          <w:sz w:val="24"/>
          <w:szCs w:val="24"/>
        </w:rPr>
      </w:pPr>
    </w:p>
    <w:p w14:paraId="2C27C769" w14:textId="2E503BB5"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b/>
          <w:sz w:val="24"/>
          <w:szCs w:val="24"/>
        </w:rPr>
        <w:t>POPULAR MEDIA, PODCASTS, &amp; SCIENCE DISSEMINATION</w:t>
      </w:r>
    </w:p>
    <w:p w14:paraId="16BED015" w14:textId="77777777" w:rsidR="008C553F" w:rsidRPr="00A04C7E" w:rsidRDefault="008C553F" w:rsidP="00EA0190">
      <w:pPr>
        <w:spacing w:line="240" w:lineRule="auto"/>
        <w:rPr>
          <w:rFonts w:ascii="Times New Roman" w:hAnsi="Times New Roman" w:cs="Times New Roman"/>
          <w:sz w:val="12"/>
          <w:szCs w:val="12"/>
        </w:rPr>
      </w:pPr>
    </w:p>
    <w:p w14:paraId="0752FB18" w14:textId="0DA764F9" w:rsidR="005969A8" w:rsidRPr="00A04C7E" w:rsidRDefault="005969A8" w:rsidP="005969A8">
      <w:pPr>
        <w:spacing w:line="240" w:lineRule="auto"/>
        <w:rPr>
          <w:rFonts w:ascii="Times New Roman" w:hAnsi="Times New Roman" w:cs="Times New Roman"/>
          <w:sz w:val="24"/>
          <w:szCs w:val="24"/>
        </w:rPr>
      </w:pPr>
      <w:r>
        <w:rPr>
          <w:rFonts w:ascii="Times New Roman" w:hAnsi="Times New Roman" w:cs="Times New Roman"/>
          <w:sz w:val="24"/>
          <w:szCs w:val="24"/>
        </w:rPr>
        <w:t>Newsletter</w:t>
      </w:r>
      <w:r w:rsidRPr="00A04C7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Project Chiron</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2025 – Present</w:t>
      </w:r>
    </w:p>
    <w:p w14:paraId="157771C2" w14:textId="0497D394" w:rsidR="005969A8" w:rsidRDefault="005969A8" w:rsidP="005969A8">
      <w:pPr>
        <w:spacing w:line="240" w:lineRule="auto"/>
        <w:ind w:left="1260" w:hanging="540"/>
      </w:pPr>
      <w:r w:rsidRPr="00A04C7E">
        <w:rPr>
          <w:rFonts w:ascii="Times New Roman" w:hAnsi="Times New Roman" w:cs="Times New Roman"/>
          <w:sz w:val="24"/>
          <w:szCs w:val="24"/>
        </w:rPr>
        <w:t>Link:</w:t>
      </w:r>
      <w:r w:rsidR="00384F4B" w:rsidRPr="00384F4B">
        <w:t xml:space="preserve"> </w:t>
      </w:r>
      <w:hyperlink r:id="rId103" w:history="1">
        <w:r w:rsidR="00384F4B" w:rsidRPr="007F760A">
          <w:rPr>
            <w:rStyle w:val="Hyperlink"/>
            <w:rFonts w:ascii="Times New Roman" w:hAnsi="Times New Roman" w:cs="Times New Roman"/>
            <w:sz w:val="24"/>
            <w:szCs w:val="40"/>
          </w:rPr>
          <w:t>https://www.thebehavioracademy.com/newsletters/chiron-the-ai-literacy-series-for-aba-professionals?cid=b48d1c3e-08e7-4726-8c31-6ed00cb5a64d</w:t>
        </w:r>
      </w:hyperlink>
    </w:p>
    <w:p w14:paraId="56C89DA7" w14:textId="7B8E9076" w:rsidR="00CF21FE" w:rsidRPr="00CF21FE" w:rsidRDefault="00CF21FE" w:rsidP="005969A8">
      <w:pPr>
        <w:spacing w:line="240" w:lineRule="auto"/>
        <w:ind w:left="1260" w:hanging="540"/>
        <w:rPr>
          <w:rFonts w:ascii="Times New Roman" w:hAnsi="Times New Roman" w:cs="Times New Roman"/>
          <w:sz w:val="24"/>
          <w:szCs w:val="24"/>
        </w:rPr>
      </w:pPr>
      <w:r w:rsidRPr="00CF21FE">
        <w:rPr>
          <w:rFonts w:ascii="Times New Roman" w:hAnsi="Times New Roman" w:cs="Times New Roman"/>
          <w:sz w:val="24"/>
          <w:szCs w:val="24"/>
        </w:rPr>
        <w:t>Newsletters to Date: 3</w:t>
      </w:r>
    </w:p>
    <w:p w14:paraId="043E12E9" w14:textId="77777777" w:rsidR="005969A8" w:rsidRPr="007F760A" w:rsidRDefault="005969A8" w:rsidP="005969A8">
      <w:pPr>
        <w:spacing w:line="240" w:lineRule="auto"/>
        <w:rPr>
          <w:rFonts w:ascii="Times New Roman" w:hAnsi="Times New Roman" w:cs="Times New Roman"/>
          <w:sz w:val="12"/>
          <w:szCs w:val="12"/>
        </w:rPr>
      </w:pPr>
    </w:p>
    <w:p w14:paraId="0CB46584" w14:textId="2839D264" w:rsidR="00CB62D2" w:rsidRPr="00A04C7E" w:rsidRDefault="00CB62D2" w:rsidP="00CB62D2">
      <w:pPr>
        <w:spacing w:line="240" w:lineRule="auto"/>
        <w:rPr>
          <w:rFonts w:ascii="Times New Roman" w:hAnsi="Times New Roman" w:cs="Times New Roman"/>
          <w:sz w:val="24"/>
          <w:szCs w:val="24"/>
        </w:rPr>
      </w:pPr>
      <w:r>
        <w:rPr>
          <w:rFonts w:ascii="Times New Roman" w:hAnsi="Times New Roman" w:cs="Times New Roman"/>
          <w:sz w:val="24"/>
          <w:szCs w:val="24"/>
        </w:rPr>
        <w:t>Podcast</w:t>
      </w:r>
      <w:r w:rsidRPr="00A04C7E">
        <w:rPr>
          <w:rFonts w:ascii="Times New Roman" w:hAnsi="Times New Roman" w:cs="Times New Roman"/>
          <w:sz w:val="24"/>
          <w:szCs w:val="24"/>
        </w:rPr>
        <w:t>:</w:t>
      </w:r>
      <w:r>
        <w:rPr>
          <w:rFonts w:ascii="Times New Roman" w:hAnsi="Times New Roman" w:cs="Times New Roman"/>
          <w:sz w:val="24"/>
          <w:szCs w:val="24"/>
        </w:rPr>
        <w:t xml:space="preserve"> </w:t>
      </w:r>
      <w:r w:rsidRPr="002527EE">
        <w:rPr>
          <w:rFonts w:ascii="Times New Roman" w:hAnsi="Times New Roman" w:cs="Times New Roman"/>
          <w:i/>
          <w:iCs/>
          <w:sz w:val="24"/>
          <w:szCs w:val="24"/>
        </w:rPr>
        <w:t>The Behavioral Data Science Podcast</w:t>
      </w:r>
      <w:r w:rsidRPr="00A04C7E">
        <w:rPr>
          <w:rFonts w:ascii="Times New Roman" w:hAnsi="Times New Roman" w:cs="Times New Roman"/>
          <w:sz w:val="24"/>
          <w:szCs w:val="24"/>
        </w:rPr>
        <w:t xml:space="preserve"> </w:t>
      </w:r>
      <w:r>
        <w:rPr>
          <w:rFonts w:ascii="Times New Roman" w:hAnsi="Times New Roman" w:cs="Times New Roman"/>
          <w:sz w:val="24"/>
          <w:szCs w:val="24"/>
        </w:rPr>
        <w:t xml:space="preserve">(Co-Host)                   </w:t>
      </w:r>
      <w:r w:rsidR="002527EE">
        <w:rPr>
          <w:rFonts w:ascii="Times New Roman" w:hAnsi="Times New Roman" w:cs="Times New Roman"/>
          <w:sz w:val="24"/>
          <w:szCs w:val="24"/>
        </w:rPr>
        <w:t xml:space="preserve"> </w:t>
      </w:r>
      <w:proofErr w:type="gramStart"/>
      <w:r>
        <w:rPr>
          <w:rFonts w:ascii="Times New Roman" w:hAnsi="Times New Roman" w:cs="Times New Roman"/>
          <w:sz w:val="24"/>
          <w:szCs w:val="24"/>
        </w:rPr>
        <w:t>September,</w:t>
      </w:r>
      <w:proofErr w:type="gramEnd"/>
      <w:r>
        <w:rPr>
          <w:rFonts w:ascii="Times New Roman" w:hAnsi="Times New Roman" w:cs="Times New Roman"/>
          <w:sz w:val="24"/>
          <w:szCs w:val="24"/>
        </w:rPr>
        <w:t xml:space="preserve"> 2024 – Present</w:t>
      </w:r>
    </w:p>
    <w:p w14:paraId="0AE81676" w14:textId="04465F6C" w:rsidR="00CB62D2" w:rsidRDefault="00CB62D2" w:rsidP="00CB62D2">
      <w:pPr>
        <w:spacing w:line="240" w:lineRule="auto"/>
        <w:ind w:left="1260" w:hanging="540"/>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4" w:history="1">
        <w:r w:rsidRPr="00056B64">
          <w:rPr>
            <w:rStyle w:val="Hyperlink"/>
            <w:rFonts w:ascii="Times New Roman" w:hAnsi="Times New Roman" w:cs="Times New Roman"/>
            <w:sz w:val="24"/>
            <w:szCs w:val="24"/>
          </w:rPr>
          <w:t>https://open.spotify.com/show/4qYHEe2kFI0p45m2twnoDL</w:t>
        </w:r>
      </w:hyperlink>
    </w:p>
    <w:p w14:paraId="7F642BEB" w14:textId="7AB78FF1" w:rsidR="006713D5" w:rsidRDefault="006713D5" w:rsidP="00CB62D2">
      <w:pPr>
        <w:spacing w:line="240" w:lineRule="auto"/>
        <w:ind w:left="1260" w:hanging="540"/>
        <w:rPr>
          <w:rFonts w:ascii="Times New Roman" w:hAnsi="Times New Roman" w:cs="Times New Roman"/>
          <w:sz w:val="24"/>
          <w:szCs w:val="24"/>
        </w:rPr>
      </w:pPr>
      <w:r>
        <w:rPr>
          <w:rFonts w:ascii="Times New Roman" w:hAnsi="Times New Roman" w:cs="Times New Roman"/>
          <w:sz w:val="24"/>
          <w:szCs w:val="24"/>
        </w:rPr>
        <w:t xml:space="preserve">Episodes to Date: </w:t>
      </w:r>
      <w:r w:rsidR="005E3381">
        <w:rPr>
          <w:rFonts w:ascii="Times New Roman" w:hAnsi="Times New Roman" w:cs="Times New Roman"/>
          <w:sz w:val="24"/>
          <w:szCs w:val="24"/>
        </w:rPr>
        <w:t>21</w:t>
      </w:r>
    </w:p>
    <w:p w14:paraId="4EBBC2F7" w14:textId="77777777" w:rsidR="00CB62D2" w:rsidRPr="00A04C7E" w:rsidRDefault="00CB62D2" w:rsidP="00CB62D2">
      <w:pPr>
        <w:spacing w:line="240" w:lineRule="auto"/>
        <w:rPr>
          <w:rFonts w:ascii="Times New Roman" w:hAnsi="Times New Roman" w:cs="Times New Roman"/>
          <w:sz w:val="12"/>
          <w:szCs w:val="12"/>
        </w:rPr>
      </w:pPr>
    </w:p>
    <w:p w14:paraId="6D4F57DC" w14:textId="314623EA" w:rsidR="003A16EA" w:rsidRPr="00A04C7E" w:rsidRDefault="002527EE" w:rsidP="003A16EA">
      <w:pPr>
        <w:spacing w:line="240" w:lineRule="auto"/>
        <w:rPr>
          <w:rFonts w:ascii="Times New Roman" w:hAnsi="Times New Roman" w:cs="Times New Roman"/>
          <w:sz w:val="24"/>
          <w:szCs w:val="24"/>
        </w:rPr>
      </w:pPr>
      <w:r>
        <w:rPr>
          <w:rFonts w:ascii="Times New Roman" w:hAnsi="Times New Roman" w:cs="Times New Roman"/>
          <w:sz w:val="24"/>
          <w:szCs w:val="24"/>
        </w:rPr>
        <w:t xml:space="preserve">Podcast: </w:t>
      </w:r>
      <w:proofErr w:type="spellStart"/>
      <w:r w:rsidR="003A16EA" w:rsidRPr="002527EE">
        <w:rPr>
          <w:rFonts w:ascii="Times New Roman" w:hAnsi="Times New Roman" w:cs="Times New Roman"/>
          <w:i/>
          <w:iCs/>
          <w:sz w:val="24"/>
          <w:szCs w:val="24"/>
        </w:rPr>
        <w:t>BAP</w:t>
      </w:r>
      <w:r>
        <w:rPr>
          <w:rFonts w:ascii="Times New Roman" w:hAnsi="Times New Roman" w:cs="Times New Roman"/>
          <w:i/>
          <w:iCs/>
          <w:sz w:val="24"/>
          <w:szCs w:val="24"/>
        </w:rPr>
        <w:t>c</w:t>
      </w:r>
      <w:r w:rsidR="003A16EA" w:rsidRPr="002527EE">
        <w:rPr>
          <w:rFonts w:ascii="Times New Roman" w:hAnsi="Times New Roman" w:cs="Times New Roman"/>
          <w:i/>
          <w:iCs/>
          <w:sz w:val="24"/>
          <w:szCs w:val="24"/>
        </w:rPr>
        <w:t>ast</w:t>
      </w:r>
      <w:proofErr w:type="spellEnd"/>
    </w:p>
    <w:p w14:paraId="17EA881D" w14:textId="2624F778" w:rsidR="003A16EA" w:rsidRPr="00A04C7E" w:rsidRDefault="003A16EA" w:rsidP="003A16E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The Challenges Ahead: Concepts, Analytics, and Ethics</w:t>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2025</w:t>
      </w:r>
    </w:p>
    <w:p w14:paraId="0A285F5C" w14:textId="5900CB7C" w:rsidR="003A16EA" w:rsidRDefault="003A16EA" w:rsidP="003A16EA">
      <w:pPr>
        <w:spacing w:line="240" w:lineRule="auto"/>
        <w:ind w:left="1260" w:firstLine="90"/>
        <w:rPr>
          <w:rFonts w:ascii="Times New Roman" w:hAnsi="Times New Roman" w:cs="Times New Roman"/>
          <w:sz w:val="24"/>
          <w:szCs w:val="24"/>
        </w:rPr>
      </w:pPr>
      <w:r>
        <w:rPr>
          <w:rFonts w:ascii="Times New Roman" w:hAnsi="Times New Roman" w:cs="Times New Roman"/>
          <w:sz w:val="24"/>
          <w:szCs w:val="24"/>
        </w:rPr>
        <w:t>Of Value-Based Care in Applied Behavior Analysis</w:t>
      </w:r>
    </w:p>
    <w:p w14:paraId="1B74774F" w14:textId="54242B0E" w:rsidR="003A16EA" w:rsidRPr="003A16EA" w:rsidRDefault="003A16EA" w:rsidP="003A16EA">
      <w:pPr>
        <w:spacing w:line="240" w:lineRule="auto"/>
        <w:ind w:left="1260" w:hanging="540"/>
        <w:rPr>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"https://drive.google.com/drive/folders/1pq6kwaQIYcSx0EtcIX-uJbVaxapTTkHf"</w:instrText>
      </w:r>
      <w:r>
        <w:fldChar w:fldCharType="separate"/>
      </w:r>
      <w:r>
        <w:fldChar w:fldCharType="end"/>
      </w:r>
      <w:r>
        <w:fldChar w:fldCharType="begin"/>
      </w:r>
      <w:r>
        <w:instrText>HYPERLINK "https://open.spotify.com/episode/6pnUH2uQo25T8oVVltl5DY?si=1Mc6QI-uT1SSvbx9unVWqQ"</w:instrText>
      </w:r>
      <w:r>
        <w:fldChar w:fldCharType="separate"/>
      </w:r>
      <w:r w:rsidRPr="003A16EA">
        <w:rPr>
          <w:rStyle w:val="Hyperlink"/>
          <w:rFonts w:ascii="Times New Roman" w:hAnsi="Times New Roman" w:cs="Times New Roman"/>
          <w:sz w:val="20"/>
          <w:szCs w:val="20"/>
        </w:rPr>
        <w:t>https://open.spotify.com/episode/6pnUH2uQo25T8oVVltl5DY?si=1Mc6QI-uT1SSvbx9unVWqQ</w:t>
      </w:r>
      <w:r>
        <w:fldChar w:fldCharType="end"/>
      </w:r>
    </w:p>
    <w:p w14:paraId="125DB621" w14:textId="62635831" w:rsidR="007E250D" w:rsidRPr="002527EE" w:rsidRDefault="003A16EA" w:rsidP="003A16EA">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2527EE">
        <w:rPr>
          <w:rFonts w:ascii="Times New Roman" w:hAnsi="Times New Roman" w:cs="Times New Roman"/>
          <w:sz w:val="24"/>
          <w:szCs w:val="24"/>
        </w:rPr>
        <w:t xml:space="preserve">Podcast: </w:t>
      </w:r>
      <w:r w:rsidR="007E250D" w:rsidRPr="002527EE">
        <w:rPr>
          <w:rFonts w:ascii="Times New Roman" w:hAnsi="Times New Roman" w:cs="Times New Roman"/>
          <w:i/>
          <w:iCs/>
          <w:sz w:val="24"/>
          <w:szCs w:val="24"/>
        </w:rPr>
        <w:t>MLOps Podcast</w:t>
      </w:r>
    </w:p>
    <w:p w14:paraId="3020DDD7" w14:textId="020A5BAA" w:rsidR="007E250D" w:rsidRPr="00A04C7E" w:rsidRDefault="007E250D" w:rsidP="007E250D">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AI is Much More Than GenAI</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2025</w:t>
      </w:r>
    </w:p>
    <w:p w14:paraId="77EB5060" w14:textId="6BDAD119" w:rsidR="007E250D" w:rsidRDefault="007E250D" w:rsidP="007E250D">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r>
        <w:fldChar w:fldCharType="begin"/>
      </w:r>
      <w:r>
        <w:instrText>HYPERLINK "https://drive.google.com/file/d/1PgrrTGsxdQQ-MMCp4IwKZDDUuwEA1c5k/view?usp=sharing"</w:instrText>
      </w:r>
      <w:r>
        <w:fldChar w:fldCharType="separate"/>
      </w:r>
      <w:r>
        <w:fldChar w:fldCharType="end"/>
      </w:r>
      <w:r w:rsidRPr="007E250D">
        <w:t xml:space="preserve"> </w:t>
      </w:r>
      <w:hyperlink r:id="rId105" w:history="1">
        <w:r w:rsidRPr="00671F45">
          <w:rPr>
            <w:rStyle w:val="Hyperlink"/>
            <w:rFonts w:ascii="Times New Roman" w:hAnsi="Times New Roman" w:cs="Times New Roman"/>
            <w:sz w:val="24"/>
            <w:szCs w:val="24"/>
          </w:rPr>
          <w:t>https://drive.google.com/drive/folders/1pq6kwaQIYcSx0EtcIX-uJbVaxapTTkHf</w:t>
        </w:r>
      </w:hyperlink>
    </w:p>
    <w:p w14:paraId="358E2596" w14:textId="1D0CACA2" w:rsidR="00BF495C" w:rsidRPr="00A04C7E" w:rsidRDefault="007E250D" w:rsidP="007E250D">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F495C">
        <w:rPr>
          <w:rFonts w:ascii="Times New Roman" w:hAnsi="Times New Roman" w:cs="Times New Roman"/>
          <w:sz w:val="24"/>
          <w:szCs w:val="24"/>
        </w:rPr>
        <w:t xml:space="preserve">Behavior Analysis Diversity, Inclusion, &amp; Equity </w:t>
      </w:r>
      <w:r w:rsidR="00BF495C" w:rsidRPr="00BF495C">
        <w:rPr>
          <w:rFonts w:ascii="Times New Roman" w:hAnsi="Times New Roman" w:cs="Times New Roman"/>
          <w:sz w:val="24"/>
          <w:szCs w:val="24"/>
        </w:rPr>
        <w:t>Dissemination Project</w:t>
      </w:r>
    </w:p>
    <w:p w14:paraId="2944BEE4" w14:textId="2386A1FB" w:rsidR="00BF495C" w:rsidRPr="00A04C7E" w:rsidRDefault="00BF495C" w:rsidP="00BF495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Using AI to Improve Patient Outcomes in ABA</w:t>
      </w:r>
      <w:r w:rsidRPr="00A04C7E">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sz w:val="24"/>
          <w:szCs w:val="24"/>
        </w:rPr>
        <w:t>January,</w:t>
      </w:r>
      <w:proofErr w:type="gramEnd"/>
      <w:r>
        <w:rPr>
          <w:rFonts w:ascii="Times New Roman" w:hAnsi="Times New Roman" w:cs="Times New Roman"/>
          <w:sz w:val="24"/>
          <w:szCs w:val="24"/>
        </w:rPr>
        <w:t xml:space="preserve"> 2025</w:t>
      </w:r>
    </w:p>
    <w:p w14:paraId="4D5BEAAC" w14:textId="199A4C06" w:rsidR="00BF495C" w:rsidRDefault="00BF495C" w:rsidP="00BF495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6" w:history="1">
        <w:r w:rsidRPr="00281B2B">
          <w:rPr>
            <w:rStyle w:val="Hyperlink"/>
            <w:rFonts w:ascii="Times New Roman" w:hAnsi="Times New Roman" w:cs="Times New Roman"/>
            <w:sz w:val="24"/>
            <w:szCs w:val="24"/>
          </w:rPr>
          <w:t>https://drive.google.com/file/d/1PgrrTGsxdQQ-MMCp4IwKZDDUuwEA1c5k/view?usp=sharing</w:t>
        </w:r>
      </w:hyperlink>
    </w:p>
    <w:p w14:paraId="3DBAF25D" w14:textId="5A46AB04" w:rsidR="008E3856" w:rsidRPr="002527EE" w:rsidRDefault="00BF495C" w:rsidP="00BF495C">
      <w:pPr>
        <w:spacing w:line="240" w:lineRule="auto"/>
        <w:rPr>
          <w:rFonts w:ascii="Times New Roman" w:hAnsi="Times New Roman" w:cs="Times New Roman"/>
          <w:i/>
          <w:iCs/>
          <w:sz w:val="24"/>
          <w:szCs w:val="24"/>
        </w:rPr>
      </w:pPr>
      <w:r w:rsidRPr="00AE5AE8">
        <w:rPr>
          <w:rFonts w:ascii="Times New Roman" w:hAnsi="Times New Roman" w:cs="Times New Roman"/>
          <w:sz w:val="12"/>
          <w:szCs w:val="12"/>
        </w:rPr>
        <w:br/>
      </w:r>
      <w:r w:rsidR="008E3856">
        <w:rPr>
          <w:rFonts w:ascii="Times New Roman" w:hAnsi="Times New Roman" w:cs="Times New Roman"/>
          <w:sz w:val="24"/>
          <w:szCs w:val="24"/>
        </w:rPr>
        <w:t>Podcast</w:t>
      </w:r>
      <w:r w:rsidR="008E3856" w:rsidRPr="00A04C7E">
        <w:rPr>
          <w:rFonts w:ascii="Times New Roman" w:hAnsi="Times New Roman" w:cs="Times New Roman"/>
          <w:sz w:val="24"/>
          <w:szCs w:val="24"/>
        </w:rPr>
        <w:t>:</w:t>
      </w:r>
      <w:r w:rsidR="008E3856">
        <w:rPr>
          <w:rFonts w:ascii="Times New Roman" w:hAnsi="Times New Roman" w:cs="Times New Roman"/>
          <w:sz w:val="24"/>
          <w:szCs w:val="24"/>
        </w:rPr>
        <w:t xml:space="preserve"> </w:t>
      </w:r>
      <w:r w:rsidR="008E3856" w:rsidRPr="002527EE">
        <w:rPr>
          <w:rFonts w:ascii="Times New Roman" w:hAnsi="Times New Roman" w:cs="Times New Roman"/>
          <w:i/>
          <w:iCs/>
          <w:sz w:val="24"/>
          <w:szCs w:val="24"/>
        </w:rPr>
        <w:t xml:space="preserve">ABA Inside Track </w:t>
      </w:r>
    </w:p>
    <w:p w14:paraId="47F0AB88" w14:textId="52E61AAC" w:rsidR="008E3856" w:rsidRPr="00A04C7E" w:rsidRDefault="008E3856" w:rsidP="008E3856">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Pr="008E3856">
        <w:rPr>
          <w:rFonts w:ascii="Times New Roman" w:hAnsi="Times New Roman" w:cs="Times New Roman"/>
          <w:sz w:val="24"/>
          <w:szCs w:val="24"/>
        </w:rPr>
        <w:t>Episode 296 - Artificial Intelligence and ABA</w:t>
      </w:r>
      <w:r w:rsidRPr="00A04C7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sz w:val="24"/>
          <w:szCs w:val="24"/>
        </w:rPr>
        <w:t>December 18, 2024</w:t>
      </w:r>
    </w:p>
    <w:p w14:paraId="33CC7453" w14:textId="595CF5E7" w:rsidR="008E3856" w:rsidRDefault="008E3856" w:rsidP="008E3856">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7" w:history="1">
        <w:r w:rsidRPr="008A7808">
          <w:rPr>
            <w:rStyle w:val="Hyperlink"/>
            <w:rFonts w:ascii="Times New Roman" w:hAnsi="Times New Roman" w:cs="Times New Roman"/>
            <w:sz w:val="24"/>
            <w:szCs w:val="24"/>
          </w:rPr>
          <w:t>https://www.abainsidetrack.com/home/2024/12/18/episode-296-ai</w:t>
        </w:r>
      </w:hyperlink>
      <w:r>
        <w:rPr>
          <w:rFonts w:ascii="Times New Roman" w:hAnsi="Times New Roman" w:cs="Times New Roman"/>
          <w:sz w:val="24"/>
          <w:szCs w:val="24"/>
        </w:rPr>
        <w:t xml:space="preserve"> </w:t>
      </w:r>
    </w:p>
    <w:p w14:paraId="64459383" w14:textId="57836FC6" w:rsidR="00BA123A" w:rsidRPr="00A04C7E" w:rsidRDefault="008E3856" w:rsidP="00BA123A">
      <w:pPr>
        <w:spacing w:line="240" w:lineRule="auto"/>
        <w:rPr>
          <w:rFonts w:ascii="Times New Roman" w:hAnsi="Times New Roman" w:cs="Times New Roman"/>
          <w:sz w:val="24"/>
          <w:szCs w:val="24"/>
        </w:rPr>
      </w:pPr>
      <w:r w:rsidRPr="00AE5AE8">
        <w:rPr>
          <w:rFonts w:ascii="Times New Roman" w:hAnsi="Times New Roman" w:cs="Times New Roman"/>
          <w:sz w:val="12"/>
          <w:szCs w:val="12"/>
        </w:rPr>
        <w:br/>
      </w:r>
      <w:r w:rsidR="00BA123A">
        <w:rPr>
          <w:rFonts w:ascii="Times New Roman" w:hAnsi="Times New Roman" w:cs="Times New Roman"/>
          <w:sz w:val="24"/>
          <w:szCs w:val="24"/>
        </w:rPr>
        <w:t>Podcast</w:t>
      </w:r>
      <w:r w:rsidR="00BA123A" w:rsidRPr="00A04C7E">
        <w:rPr>
          <w:rFonts w:ascii="Times New Roman" w:hAnsi="Times New Roman" w:cs="Times New Roman"/>
          <w:sz w:val="24"/>
          <w:szCs w:val="24"/>
        </w:rPr>
        <w:t>:</w:t>
      </w:r>
      <w:r w:rsidR="00BA123A">
        <w:rPr>
          <w:rFonts w:ascii="Times New Roman" w:hAnsi="Times New Roman" w:cs="Times New Roman"/>
          <w:sz w:val="24"/>
          <w:szCs w:val="24"/>
        </w:rPr>
        <w:t xml:space="preserve"> </w:t>
      </w:r>
      <w:r w:rsidR="00BA123A" w:rsidRPr="002527EE">
        <w:rPr>
          <w:rFonts w:ascii="Times New Roman" w:hAnsi="Times New Roman" w:cs="Times New Roman"/>
          <w:i/>
          <w:iCs/>
          <w:sz w:val="24"/>
          <w:szCs w:val="24"/>
        </w:rPr>
        <w:t>Neuro Chat with AG</w:t>
      </w:r>
      <w:r w:rsidR="00BA123A" w:rsidRPr="00A04C7E">
        <w:rPr>
          <w:rFonts w:ascii="Times New Roman" w:hAnsi="Times New Roman" w:cs="Times New Roman"/>
          <w:sz w:val="24"/>
          <w:szCs w:val="24"/>
        </w:rPr>
        <w:t xml:space="preserve"> </w:t>
      </w:r>
    </w:p>
    <w:p w14:paraId="5C38ED24" w14:textId="7F331BF5" w:rsidR="00BA123A" w:rsidRPr="00A04C7E" w:rsidRDefault="00BA123A" w:rsidP="00BA123A">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Pr>
          <w:rFonts w:ascii="Times New Roman" w:hAnsi="Times New Roman" w:cs="Times New Roman"/>
          <w:sz w:val="24"/>
          <w:szCs w:val="24"/>
        </w:rPr>
        <w:t>How Data Science is Transforming Autism Care</w:t>
      </w:r>
      <w:r w:rsidRPr="00A04C7E">
        <w:rPr>
          <w:rFonts w:ascii="Times New Roman" w:hAnsi="Times New Roman" w:cs="Times New Roman"/>
          <w:sz w:val="24"/>
          <w:szCs w:val="24"/>
        </w:rPr>
        <w:t xml:space="preserve"> </w:t>
      </w:r>
      <w:r w:rsidRPr="00A04C7E">
        <w:rPr>
          <w:rFonts w:ascii="Times New Roman" w:hAnsi="Times New Roman" w:cs="Times New Roman"/>
        </w:rPr>
        <w:tab/>
      </w:r>
      <w:r w:rsidRPr="00A04C7E">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sz w:val="24"/>
          <w:szCs w:val="24"/>
        </w:rPr>
        <w:t>November 6, 2024</w:t>
      </w:r>
    </w:p>
    <w:p w14:paraId="0EEE7524" w14:textId="7A268F1C" w:rsidR="00BA123A" w:rsidRPr="00A04C7E" w:rsidRDefault="00BA123A" w:rsidP="00BA123A">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Link:</w:t>
      </w:r>
      <w:r>
        <w:rPr>
          <w:rFonts w:ascii="Times New Roman" w:hAnsi="Times New Roman" w:cs="Times New Roman"/>
          <w:sz w:val="24"/>
          <w:szCs w:val="24"/>
        </w:rPr>
        <w:t xml:space="preserve"> </w:t>
      </w:r>
      <w:hyperlink r:id="rId108" w:history="1">
        <w:r w:rsidR="00722002" w:rsidRPr="000D74E1">
          <w:rPr>
            <w:rStyle w:val="Hyperlink"/>
            <w:rFonts w:ascii="Times New Roman" w:hAnsi="Times New Roman" w:cs="Times New Roman"/>
            <w:sz w:val="24"/>
            <w:szCs w:val="24"/>
          </w:rPr>
          <w:t>https://www.youtube.com/watch?v=rz-_Ks5zUNE</w:t>
        </w:r>
      </w:hyperlink>
      <w:r w:rsidR="001064B3">
        <w:rPr>
          <w:rFonts w:ascii="Times New Roman" w:hAnsi="Times New Roman" w:cs="Times New Roman"/>
          <w:sz w:val="24"/>
          <w:szCs w:val="24"/>
        </w:rPr>
        <w:t xml:space="preserve"> </w:t>
      </w:r>
    </w:p>
    <w:p w14:paraId="6D10B19A" w14:textId="77777777" w:rsidR="00BA123A" w:rsidRPr="00A04C7E" w:rsidRDefault="00BA123A" w:rsidP="00BA123A">
      <w:pPr>
        <w:spacing w:line="240" w:lineRule="auto"/>
        <w:rPr>
          <w:rFonts w:ascii="Times New Roman" w:hAnsi="Times New Roman" w:cs="Times New Roman"/>
          <w:sz w:val="12"/>
          <w:szCs w:val="12"/>
        </w:rPr>
      </w:pPr>
    </w:p>
    <w:p w14:paraId="1F97B9F6" w14:textId="77777777" w:rsidR="00AA5B9C" w:rsidRPr="00A04C7E" w:rsidRDefault="00AA5B9C" w:rsidP="00AA5B9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1AC5E6BD" w14:textId="516A0E51" w:rsidR="00AA5B9C" w:rsidRPr="00A04C7E" w:rsidRDefault="00AA5B9C" w:rsidP="00AA5B9C">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APBA Ethics Skill Builder: Consent and Assent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rPr>
        <w:tab/>
        <w:t xml:space="preserve">   </w:t>
      </w:r>
      <w:r w:rsidRPr="00A04C7E">
        <w:rPr>
          <w:rFonts w:ascii="Times New Roman" w:hAnsi="Times New Roman" w:cs="Times New Roman"/>
          <w:sz w:val="24"/>
          <w:szCs w:val="24"/>
        </w:rPr>
        <w:t>July 15, 2024</w:t>
      </w:r>
    </w:p>
    <w:p w14:paraId="5DDD6A62" w14:textId="1EEB8E4B" w:rsidR="00D7398D" w:rsidRPr="00A04C7E" w:rsidRDefault="00AA5B9C" w:rsidP="00AA5B9C">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09" w:history="1">
        <w:r w:rsidR="00D7398D" w:rsidRPr="00464D3D">
          <w:rPr>
            <w:rStyle w:val="Hyperlink"/>
            <w:rFonts w:ascii="Times New Roman" w:hAnsi="Times New Roman" w:cs="Times New Roman"/>
            <w:sz w:val="24"/>
            <w:szCs w:val="24"/>
          </w:rPr>
          <w:t>https://www.apbahome.net/news/july-2024-issue-64-ethics-challenge</w:t>
        </w:r>
      </w:hyperlink>
    </w:p>
    <w:p w14:paraId="4D14F178" w14:textId="77777777" w:rsidR="00AA5B9C" w:rsidRPr="00A04C7E" w:rsidRDefault="00AA5B9C" w:rsidP="00AA5B9C">
      <w:pPr>
        <w:spacing w:line="240" w:lineRule="auto"/>
        <w:rPr>
          <w:rFonts w:ascii="Times New Roman" w:hAnsi="Times New Roman" w:cs="Times New Roman"/>
          <w:sz w:val="12"/>
          <w:szCs w:val="12"/>
        </w:rPr>
      </w:pPr>
    </w:p>
    <w:p w14:paraId="588A9941" w14:textId="2F5F4513" w:rsidR="00655127" w:rsidRPr="00A04C7E" w:rsidRDefault="00655127" w:rsidP="006551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Opinion Piece: </w:t>
      </w:r>
    </w:p>
    <w:p w14:paraId="58264853" w14:textId="74C40E37" w:rsidR="00655127" w:rsidRPr="00A04C7E" w:rsidRDefault="00655127" w:rsidP="006551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How Learning to Code Saved My Intellectual Soul </w:t>
      </w:r>
      <w:r w:rsidRPr="00A04C7E">
        <w:rPr>
          <w:rFonts w:ascii="Times New Roman" w:hAnsi="Times New Roman" w:cs="Times New Roman"/>
        </w:rPr>
        <w:tab/>
      </w:r>
      <w:r w:rsidRPr="00A04C7E">
        <w:rPr>
          <w:rFonts w:ascii="Times New Roman" w:hAnsi="Times New Roman" w:cs="Times New Roman"/>
        </w:rPr>
        <w:tab/>
        <w:t xml:space="preserve">      </w:t>
      </w:r>
      <w:r w:rsidRPr="00A04C7E">
        <w:rPr>
          <w:rFonts w:ascii="Times New Roman" w:hAnsi="Times New Roman" w:cs="Times New Roman"/>
          <w:sz w:val="24"/>
          <w:szCs w:val="24"/>
        </w:rPr>
        <w:t>December 19, 2023</w:t>
      </w:r>
    </w:p>
    <w:p w14:paraId="4FB17FB4" w14:textId="144166A7" w:rsidR="00655127" w:rsidRPr="00A04C7E" w:rsidRDefault="00655127" w:rsidP="006551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0" w:history="1">
        <w:r w:rsidRPr="00A04C7E">
          <w:rPr>
            <w:rStyle w:val="Hyperlink"/>
            <w:rFonts w:ascii="Times New Roman" w:hAnsi="Times New Roman" w:cs="Times New Roman"/>
            <w:sz w:val="24"/>
            <w:szCs w:val="24"/>
          </w:rPr>
          <w:t>https://link.medium.com/HpuSrPLCLFb</w:t>
        </w:r>
      </w:hyperlink>
    </w:p>
    <w:p w14:paraId="677CF747" w14:textId="77777777" w:rsidR="00655127" w:rsidRPr="00A04C7E" w:rsidRDefault="00655127" w:rsidP="00655127">
      <w:pPr>
        <w:spacing w:line="240" w:lineRule="auto"/>
        <w:rPr>
          <w:rFonts w:ascii="Times New Roman" w:hAnsi="Times New Roman" w:cs="Times New Roman"/>
          <w:sz w:val="12"/>
          <w:szCs w:val="12"/>
        </w:rPr>
      </w:pPr>
    </w:p>
    <w:p w14:paraId="366B20C5" w14:textId="19389B29" w:rsidR="001715D5" w:rsidRPr="00A04C7E" w:rsidRDefault="17C30251" w:rsidP="17C30251">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Autism Weekly</w:t>
      </w:r>
    </w:p>
    <w:p w14:paraId="400B14D9" w14:textId="46CC0921" w:rsidR="001715D5" w:rsidRPr="00A04C7E" w:rsidRDefault="17C30251" w:rsidP="17C30251">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Potential of AI and Data Analytics</w:t>
      </w:r>
      <w:r w:rsidR="001715D5" w:rsidRPr="00A04C7E">
        <w:rPr>
          <w:rFonts w:ascii="Times New Roman" w:hAnsi="Times New Roman" w:cs="Times New Roman"/>
        </w:rPr>
        <w:tab/>
      </w:r>
      <w:r w:rsidRPr="00A04C7E">
        <w:rPr>
          <w:rFonts w:ascii="Times New Roman" w:hAnsi="Times New Roman" w:cs="Times New Roman"/>
          <w:sz w:val="24"/>
          <w:szCs w:val="24"/>
        </w:rPr>
        <w:t xml:space="preserve"> </w:t>
      </w:r>
      <w:r w:rsidR="001715D5" w:rsidRPr="00A04C7E">
        <w:rPr>
          <w:rFonts w:ascii="Times New Roman" w:hAnsi="Times New Roman" w:cs="Times New Roman"/>
        </w:rPr>
        <w:tab/>
      </w:r>
      <w:r w:rsidR="001715D5" w:rsidRPr="00A04C7E">
        <w:rPr>
          <w:rFonts w:ascii="Times New Roman" w:hAnsi="Times New Roman" w:cs="Times New Roman"/>
        </w:rPr>
        <w:tab/>
      </w:r>
      <w:r w:rsidR="001715D5" w:rsidRPr="00A04C7E">
        <w:rPr>
          <w:rFonts w:ascii="Times New Roman" w:hAnsi="Times New Roman" w:cs="Times New Roman"/>
        </w:rPr>
        <w:tab/>
      </w:r>
      <w:r w:rsidR="00DF3F18" w:rsidRPr="00A04C7E">
        <w:rPr>
          <w:rFonts w:ascii="Times New Roman" w:hAnsi="Times New Roman" w:cs="Times New Roman"/>
        </w:rPr>
        <w:t xml:space="preserve">  </w:t>
      </w:r>
      <w:r w:rsidRPr="00A04C7E">
        <w:rPr>
          <w:rFonts w:ascii="Times New Roman" w:hAnsi="Times New Roman" w:cs="Times New Roman"/>
          <w:sz w:val="24"/>
          <w:szCs w:val="24"/>
        </w:rPr>
        <w:t>May 19, 2023</w:t>
      </w:r>
    </w:p>
    <w:p w14:paraId="52DDDD0D" w14:textId="050291A5" w:rsidR="001715D5" w:rsidRPr="00A04C7E" w:rsidRDefault="17C30251" w:rsidP="17C30251">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1">
        <w:r w:rsidRPr="00A04C7E">
          <w:rPr>
            <w:rStyle w:val="Hyperlink"/>
            <w:rFonts w:ascii="Times New Roman" w:hAnsi="Times New Roman" w:cs="Times New Roman"/>
            <w:sz w:val="24"/>
            <w:szCs w:val="24"/>
          </w:rPr>
          <w:t>Link to Episode on YouTube</w:t>
        </w:r>
      </w:hyperlink>
    </w:p>
    <w:p w14:paraId="27E7F0D8" w14:textId="77777777" w:rsidR="001715D5" w:rsidRPr="00A04C7E" w:rsidRDefault="001715D5" w:rsidP="17C30251">
      <w:pPr>
        <w:spacing w:line="240" w:lineRule="auto"/>
        <w:rPr>
          <w:rFonts w:ascii="Times New Roman" w:hAnsi="Times New Roman" w:cs="Times New Roman"/>
          <w:sz w:val="12"/>
          <w:szCs w:val="12"/>
        </w:rPr>
      </w:pPr>
    </w:p>
    <w:p w14:paraId="427A1A7B" w14:textId="77777777" w:rsidR="00CF21FE" w:rsidRDefault="00CF21FE" w:rsidP="00ED3527">
      <w:pPr>
        <w:spacing w:line="240" w:lineRule="auto"/>
        <w:rPr>
          <w:rFonts w:ascii="Times New Roman" w:hAnsi="Times New Roman" w:cs="Times New Roman"/>
          <w:sz w:val="24"/>
          <w:szCs w:val="24"/>
        </w:rPr>
      </w:pPr>
    </w:p>
    <w:p w14:paraId="7A27F57D" w14:textId="5FA4706E" w:rsidR="001715D5" w:rsidRPr="00A04C7E" w:rsidRDefault="17C30251"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Pr="002527EE">
        <w:rPr>
          <w:rFonts w:ascii="Times New Roman" w:hAnsi="Times New Roman" w:cs="Times New Roman"/>
          <w:i/>
          <w:iCs/>
          <w:sz w:val="24"/>
          <w:szCs w:val="24"/>
        </w:rPr>
        <w:t>ABA After Hours</w:t>
      </w:r>
    </w:p>
    <w:p w14:paraId="64EDCBA5" w14:textId="0B952B4F" w:rsidR="001715D5" w:rsidRPr="00A04C7E" w:rsidRDefault="001715D5" w:rsidP="001715D5">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Artificial Intelligence (AI) in Applied Behavior Analysis (ABA)</w:t>
      </w:r>
      <w:r w:rsidRPr="00A04C7E">
        <w:rPr>
          <w:rFonts w:ascii="Times New Roman" w:hAnsi="Times New Roman" w:cs="Times New Roman"/>
          <w:sz w:val="24"/>
          <w:szCs w:val="24"/>
        </w:rPr>
        <w:tab/>
        <w:t xml:space="preserve"> May 16, 2023</w:t>
      </w:r>
    </w:p>
    <w:p w14:paraId="11AA704E" w14:textId="2D85AF9B" w:rsidR="001715D5" w:rsidRPr="00A04C7E" w:rsidRDefault="001715D5" w:rsidP="001715D5">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2" w:history="1">
        <w:r w:rsidRPr="00A04C7E">
          <w:rPr>
            <w:rStyle w:val="Hyperlink"/>
            <w:rFonts w:ascii="Times New Roman" w:hAnsi="Times New Roman" w:cs="Times New Roman"/>
            <w:sz w:val="24"/>
            <w:szCs w:val="24"/>
          </w:rPr>
          <w:t>Link to Episode on Spotify</w:t>
        </w:r>
      </w:hyperlink>
    </w:p>
    <w:p w14:paraId="52A3215F" w14:textId="77777777" w:rsidR="001715D5" w:rsidRPr="00A04C7E" w:rsidRDefault="001715D5" w:rsidP="001715D5">
      <w:pPr>
        <w:spacing w:line="240" w:lineRule="auto"/>
        <w:rPr>
          <w:rFonts w:ascii="Times New Roman" w:hAnsi="Times New Roman" w:cs="Times New Roman"/>
          <w:sz w:val="12"/>
          <w:szCs w:val="12"/>
        </w:rPr>
      </w:pPr>
    </w:p>
    <w:p w14:paraId="32BE33BC" w14:textId="190AA6DF"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45D39407"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The Intersection Between Autism Acceptance and Health Equity</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2023</w:t>
      </w:r>
    </w:p>
    <w:p w14:paraId="60E2BD7D" w14:textId="50230D19" w:rsidR="00ED3527" w:rsidRPr="00A04C7E" w:rsidRDefault="00ED3527" w:rsidP="00ED3527">
      <w:pPr>
        <w:spacing w:line="240" w:lineRule="auto"/>
        <w:ind w:left="1260" w:hanging="540"/>
        <w:rPr>
          <w:rFonts w:ascii="Times New Roman" w:hAnsi="Times New Roman" w:cs="Times New Roman"/>
          <w:color w:val="000000" w:themeColor="text1"/>
          <w:sz w:val="24"/>
          <w:szCs w:val="24"/>
        </w:rPr>
      </w:pPr>
      <w:r w:rsidRPr="00A04C7E">
        <w:rPr>
          <w:rFonts w:ascii="Times New Roman" w:hAnsi="Times New Roman" w:cs="Times New Roman"/>
          <w:sz w:val="24"/>
          <w:szCs w:val="24"/>
        </w:rPr>
        <w:t xml:space="preserve">Link: </w:t>
      </w:r>
      <w:hyperlink r:id="rId113" w:history="1">
        <w:r w:rsidR="00634E45" w:rsidRPr="00A04C7E">
          <w:rPr>
            <w:rStyle w:val="Hyperlink"/>
            <w:rFonts w:ascii="Times New Roman" w:hAnsi="Times New Roman" w:cs="Times New Roman"/>
            <w:sz w:val="24"/>
            <w:szCs w:val="24"/>
          </w:rPr>
          <w:t>Link to Blog Post</w:t>
        </w:r>
      </w:hyperlink>
    </w:p>
    <w:p w14:paraId="758C424B" w14:textId="77777777" w:rsidR="00ED3527" w:rsidRPr="00A04C7E" w:rsidRDefault="00ED3527" w:rsidP="00ED3527">
      <w:pPr>
        <w:spacing w:line="240" w:lineRule="auto"/>
        <w:rPr>
          <w:rFonts w:ascii="Times New Roman" w:hAnsi="Times New Roman" w:cs="Times New Roman"/>
          <w:sz w:val="12"/>
          <w:szCs w:val="12"/>
        </w:rPr>
      </w:pPr>
    </w:p>
    <w:p w14:paraId="556AC70B" w14:textId="5463A1FA" w:rsidR="00ED3527" w:rsidRPr="00A04C7E" w:rsidRDefault="00ED3527" w:rsidP="00ED3527">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C62C909" w14:textId="77777777" w:rsidR="00ED3527" w:rsidRPr="00A04C7E" w:rsidRDefault="00ED3527" w:rsidP="00ED3527">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Title: Reflections on Artificial Intelligence, Technology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April, 2023</w:t>
      </w:r>
      <w:r w:rsidRPr="00A04C7E">
        <w:rPr>
          <w:rFonts w:ascii="Times New Roman" w:hAnsi="Times New Roman" w:cs="Times New Roman"/>
          <w:sz w:val="24"/>
          <w:szCs w:val="24"/>
        </w:rPr>
        <w:br/>
        <w:t xml:space="preserve">             and the Future of Behavior Analysis  </w:t>
      </w:r>
      <w:r w:rsidRPr="00A04C7E">
        <w:rPr>
          <w:rFonts w:ascii="Times New Roman" w:hAnsi="Times New Roman" w:cs="Times New Roman"/>
          <w:sz w:val="24"/>
          <w:szCs w:val="24"/>
        </w:rPr>
        <w:tab/>
        <w:t xml:space="preserve">   </w:t>
      </w:r>
    </w:p>
    <w:p w14:paraId="74C74884" w14:textId="77777777" w:rsidR="00ED3527" w:rsidRPr="00A04C7E" w:rsidRDefault="00ED3527" w:rsidP="00ED3527">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4" w:history="1">
        <w:r w:rsidRPr="00A04C7E">
          <w:rPr>
            <w:rStyle w:val="Hyperlink"/>
            <w:rFonts w:ascii="Times New Roman" w:hAnsi="Times New Roman" w:cs="Times New Roman"/>
            <w:sz w:val="24"/>
            <w:szCs w:val="24"/>
          </w:rPr>
          <w:t>https://link.medium.com/2uJLNMdn4yb</w:t>
        </w:r>
      </w:hyperlink>
    </w:p>
    <w:p w14:paraId="1C35DFAC" w14:textId="77777777" w:rsidR="00ED3527" w:rsidRPr="00A04C7E" w:rsidRDefault="00ED3527" w:rsidP="00ED3527">
      <w:pPr>
        <w:spacing w:line="240" w:lineRule="auto"/>
        <w:rPr>
          <w:rFonts w:ascii="Times New Roman" w:hAnsi="Times New Roman" w:cs="Times New Roman"/>
          <w:sz w:val="12"/>
          <w:szCs w:val="12"/>
        </w:rPr>
      </w:pPr>
    </w:p>
    <w:p w14:paraId="17FA0422" w14:textId="23AD2752"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Opinion Piece:</w:t>
      </w:r>
    </w:p>
    <w:p w14:paraId="792EB7E0" w14:textId="7A0471AC" w:rsidR="00540860" w:rsidRPr="00A04C7E" w:rsidRDefault="00540860" w:rsidP="0054086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Artificial Intelligence in ABA: Why Data Transparency Matters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w:t>
      </w:r>
      <w:r w:rsidR="00E1293C" w:rsidRPr="00A04C7E">
        <w:rPr>
          <w:rFonts w:ascii="Times New Roman" w:hAnsi="Times New Roman" w:cs="Times New Roman"/>
          <w:sz w:val="24"/>
          <w:szCs w:val="24"/>
        </w:rPr>
        <w:t>3</w:t>
      </w:r>
    </w:p>
    <w:p w14:paraId="1050F8CD" w14:textId="3D6352F2" w:rsidR="00540860" w:rsidRPr="00A04C7E" w:rsidRDefault="00540860" w:rsidP="00540860">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5" w:history="1">
        <w:r w:rsidR="00C20986" w:rsidRPr="00A04C7E">
          <w:rPr>
            <w:rStyle w:val="Hyperlink"/>
            <w:rFonts w:ascii="Times New Roman" w:hAnsi="Times New Roman" w:cs="Times New Roman"/>
            <w:sz w:val="24"/>
            <w:szCs w:val="24"/>
          </w:rPr>
          <w:t>https://www.rethinkfutures.com/resources/artificial-intelligence-aba-why-data-transparency-matters/</w:t>
        </w:r>
      </w:hyperlink>
    </w:p>
    <w:p w14:paraId="0D657DA8" w14:textId="77777777" w:rsidR="00540860" w:rsidRPr="00A04C7E" w:rsidRDefault="00540860" w:rsidP="00540860">
      <w:pPr>
        <w:spacing w:line="240" w:lineRule="auto"/>
        <w:rPr>
          <w:rFonts w:ascii="Times New Roman" w:hAnsi="Times New Roman" w:cs="Times New Roman"/>
          <w:sz w:val="12"/>
          <w:szCs w:val="12"/>
        </w:rPr>
      </w:pPr>
    </w:p>
    <w:p w14:paraId="41772252" w14:textId="55465F34" w:rsidR="00965AEB" w:rsidRPr="00A04C7E" w:rsidRDefault="001715D5"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65AEB" w:rsidRPr="004F3E19">
        <w:rPr>
          <w:rFonts w:ascii="Times New Roman" w:hAnsi="Times New Roman" w:cs="Times New Roman"/>
          <w:i/>
          <w:iCs/>
          <w:sz w:val="24"/>
          <w:szCs w:val="24"/>
        </w:rPr>
        <w:t>The Skinner Report</w:t>
      </w:r>
    </w:p>
    <w:p w14:paraId="126C898B" w14:textId="24B85366"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State of BCBA/RBT Compensation and Turnover</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February,</w:t>
      </w:r>
      <w:proofErr w:type="gramEnd"/>
      <w:r w:rsidRPr="00A04C7E">
        <w:rPr>
          <w:rFonts w:ascii="Times New Roman" w:hAnsi="Times New Roman" w:cs="Times New Roman"/>
          <w:sz w:val="24"/>
          <w:szCs w:val="24"/>
        </w:rPr>
        <w:t xml:space="preserve"> 2022</w:t>
      </w:r>
    </w:p>
    <w:p w14:paraId="4E64367D" w14:textId="358E86FD" w:rsidR="00965AEB" w:rsidRPr="00A04C7E" w:rsidRDefault="00965AEB" w:rsidP="00965AEB">
      <w:pPr>
        <w:spacing w:line="240" w:lineRule="auto"/>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sz w:val="24"/>
          <w:szCs w:val="24"/>
        </w:rPr>
        <w:tab/>
        <w:t>In Applied Behavior Analysis</w:t>
      </w:r>
    </w:p>
    <w:p w14:paraId="68E56698" w14:textId="42EBDCBC" w:rsidR="00965AEB" w:rsidRPr="00A04C7E" w:rsidRDefault="00965AEB" w:rsidP="00965AEB">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6" w:history="1">
        <w:r w:rsidRPr="00A04C7E">
          <w:rPr>
            <w:rStyle w:val="Hyperlink"/>
            <w:rFonts w:ascii="Times New Roman" w:hAnsi="Times New Roman" w:cs="Times New Roman"/>
            <w:sz w:val="24"/>
            <w:szCs w:val="24"/>
          </w:rPr>
          <w:t>https://podcasts.apple.com/us/podcast/the-skinner-report/id1609292492?i=1000551151497</w:t>
        </w:r>
      </w:hyperlink>
    </w:p>
    <w:p w14:paraId="439DD1E6" w14:textId="77777777" w:rsidR="00965AEB" w:rsidRPr="00A04C7E" w:rsidRDefault="00965AEB" w:rsidP="00965AEB">
      <w:pPr>
        <w:spacing w:line="240" w:lineRule="auto"/>
        <w:rPr>
          <w:rFonts w:ascii="Times New Roman" w:hAnsi="Times New Roman" w:cs="Times New Roman"/>
          <w:sz w:val="12"/>
          <w:szCs w:val="12"/>
        </w:rPr>
      </w:pPr>
    </w:p>
    <w:p w14:paraId="499815D1" w14:textId="6D6FFBBE" w:rsidR="0095122C" w:rsidRPr="00A04C7E" w:rsidRDefault="001715D5"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95122C" w:rsidRPr="004F3E19">
        <w:rPr>
          <w:rFonts w:ascii="Times New Roman" w:hAnsi="Times New Roman" w:cs="Times New Roman"/>
          <w:i/>
          <w:iCs/>
          <w:sz w:val="24"/>
          <w:szCs w:val="24"/>
        </w:rPr>
        <w:t>ABA On Call</w:t>
      </w:r>
    </w:p>
    <w:p w14:paraId="6A89DBE6" w14:textId="18E45F7E" w:rsidR="0095122C" w:rsidRPr="00A04C7E" w:rsidRDefault="0095122C" w:rsidP="0095122C">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6A477D" w:rsidRPr="00A04C7E">
        <w:rPr>
          <w:rFonts w:ascii="Times New Roman" w:hAnsi="Times New Roman" w:cs="Times New Roman"/>
          <w:sz w:val="24"/>
          <w:szCs w:val="24"/>
        </w:rPr>
        <w:t>Future Tech and ABA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October,</w:t>
      </w:r>
      <w:proofErr w:type="gramEnd"/>
      <w:r w:rsidRPr="00A04C7E">
        <w:rPr>
          <w:rFonts w:ascii="Times New Roman" w:hAnsi="Times New Roman" w:cs="Times New Roman"/>
          <w:sz w:val="24"/>
          <w:szCs w:val="24"/>
        </w:rPr>
        <w:t xml:space="preserve"> 2021</w:t>
      </w:r>
    </w:p>
    <w:p w14:paraId="45C5F2C0" w14:textId="782AAF2A" w:rsidR="0095122C" w:rsidRPr="00A04C7E" w:rsidRDefault="0095122C" w:rsidP="0095122C">
      <w:pPr>
        <w:spacing w:line="240" w:lineRule="auto"/>
        <w:ind w:left="1260" w:hanging="540"/>
        <w:rPr>
          <w:rStyle w:val="Hyperlink"/>
          <w:rFonts w:ascii="Times New Roman" w:hAnsi="Times New Roman" w:cs="Times New Roman"/>
          <w:color w:val="000000" w:themeColor="text1"/>
          <w:sz w:val="24"/>
          <w:szCs w:val="24"/>
          <w:u w:val="none"/>
        </w:rPr>
      </w:pPr>
      <w:r w:rsidRPr="00A04C7E">
        <w:rPr>
          <w:rFonts w:ascii="Times New Roman" w:hAnsi="Times New Roman" w:cs="Times New Roman"/>
          <w:sz w:val="24"/>
          <w:szCs w:val="24"/>
        </w:rPr>
        <w:t xml:space="preserve">Link: </w:t>
      </w:r>
      <w:hyperlink r:id="rId117" w:history="1">
        <w:r w:rsidR="006A477D" w:rsidRPr="00A04C7E">
          <w:rPr>
            <w:rStyle w:val="Hyperlink"/>
            <w:rFonts w:ascii="Times New Roman" w:hAnsi="Times New Roman" w:cs="Times New Roman"/>
            <w:sz w:val="24"/>
            <w:szCs w:val="24"/>
          </w:rPr>
          <w:t>https://youtu.be/Ci0wS0XNlDY</w:t>
        </w:r>
      </w:hyperlink>
    </w:p>
    <w:p w14:paraId="229AA464" w14:textId="188A47FD" w:rsidR="0095122C" w:rsidRPr="00A04C7E" w:rsidRDefault="0095122C" w:rsidP="00B015BA">
      <w:pPr>
        <w:spacing w:line="240" w:lineRule="auto"/>
        <w:rPr>
          <w:rFonts w:ascii="Times New Roman" w:hAnsi="Times New Roman" w:cs="Times New Roman"/>
          <w:sz w:val="12"/>
          <w:szCs w:val="12"/>
        </w:rPr>
      </w:pPr>
    </w:p>
    <w:p w14:paraId="7CD2D5A5" w14:textId="4F3B91AA" w:rsidR="00710734"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710734" w:rsidRPr="004F3E19">
        <w:rPr>
          <w:rFonts w:ascii="Times New Roman" w:hAnsi="Times New Roman" w:cs="Times New Roman"/>
          <w:i/>
          <w:iCs/>
          <w:sz w:val="24"/>
          <w:szCs w:val="24"/>
        </w:rPr>
        <w:t>The Data Standard</w:t>
      </w:r>
    </w:p>
    <w:p w14:paraId="2385C9D2" w14:textId="1FCB5266" w:rsidR="00710734" w:rsidRPr="00A04C7E" w:rsidRDefault="00710734" w:rsidP="00710734">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The Data Standard Audio Experience with David Cox</w:t>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April,</w:t>
      </w:r>
      <w:proofErr w:type="gramEnd"/>
      <w:r w:rsidRPr="00A04C7E">
        <w:rPr>
          <w:rFonts w:ascii="Times New Roman" w:hAnsi="Times New Roman" w:cs="Times New Roman"/>
          <w:sz w:val="24"/>
          <w:szCs w:val="24"/>
        </w:rPr>
        <w:t xml:space="preserve"> 2021</w:t>
      </w:r>
    </w:p>
    <w:p w14:paraId="498A7DE2" w14:textId="4A4711E1" w:rsidR="00710734" w:rsidRPr="00A04C7E" w:rsidRDefault="00710734" w:rsidP="00710734">
      <w:pPr>
        <w:spacing w:line="240" w:lineRule="auto"/>
        <w:ind w:left="1260" w:hanging="540"/>
        <w:rPr>
          <w:rFonts w:ascii="Times New Roman" w:hAnsi="Times New Roman" w:cs="Times New Roman"/>
          <w:sz w:val="24"/>
          <w:szCs w:val="24"/>
        </w:rPr>
      </w:pPr>
      <w:r w:rsidRPr="00A04C7E">
        <w:rPr>
          <w:rFonts w:ascii="Times New Roman" w:hAnsi="Times New Roman" w:cs="Times New Roman"/>
          <w:sz w:val="24"/>
          <w:szCs w:val="24"/>
        </w:rPr>
        <w:t xml:space="preserve">Link: </w:t>
      </w:r>
      <w:hyperlink r:id="rId118" w:history="1">
        <w:r w:rsidRPr="00A04C7E">
          <w:rPr>
            <w:rStyle w:val="Hyperlink"/>
            <w:rFonts w:ascii="Times New Roman" w:hAnsi="Times New Roman" w:cs="Times New Roman"/>
            <w:sz w:val="24"/>
            <w:szCs w:val="24"/>
          </w:rPr>
          <w:t>https://datastandard.io/podcast/the-data-standard-audio-experience-with-david-cox-from-behavioral-health-center-of-excellence/</w:t>
        </w:r>
      </w:hyperlink>
    </w:p>
    <w:p w14:paraId="5EE12017" w14:textId="77777777" w:rsidR="00710734" w:rsidRPr="00A04C7E" w:rsidRDefault="00710734" w:rsidP="00B015BA">
      <w:pPr>
        <w:spacing w:line="240" w:lineRule="auto"/>
        <w:rPr>
          <w:rFonts w:ascii="Times New Roman" w:hAnsi="Times New Roman" w:cs="Times New Roman"/>
          <w:sz w:val="12"/>
          <w:szCs w:val="12"/>
        </w:rPr>
      </w:pPr>
    </w:p>
    <w:p w14:paraId="776F1827" w14:textId="7FAAAE39" w:rsidR="00B015BA" w:rsidRPr="00A04C7E" w:rsidRDefault="001715D5"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B015BA" w:rsidRPr="004F3E19">
        <w:rPr>
          <w:rFonts w:ascii="Times New Roman" w:hAnsi="Times New Roman" w:cs="Times New Roman"/>
          <w:i/>
          <w:iCs/>
          <w:sz w:val="24"/>
          <w:szCs w:val="24"/>
        </w:rPr>
        <w:t xml:space="preserve">Data Dump by </w:t>
      </w:r>
      <w:proofErr w:type="spellStart"/>
      <w:r w:rsidR="00B015BA" w:rsidRPr="004F3E19">
        <w:rPr>
          <w:rFonts w:ascii="Times New Roman" w:hAnsi="Times New Roman" w:cs="Times New Roman"/>
          <w:i/>
          <w:iCs/>
          <w:sz w:val="24"/>
          <w:szCs w:val="24"/>
        </w:rPr>
        <w:t>Knowi</w:t>
      </w:r>
      <w:proofErr w:type="spellEnd"/>
    </w:p>
    <w:p w14:paraId="7BFE8A26" w14:textId="6E6463B6" w:rsidR="00B015BA" w:rsidRPr="00A04C7E" w:rsidRDefault="00B015BA" w:rsidP="00B015BA">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David Cox, CDO of BHCOE</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March,</w:t>
      </w:r>
      <w:proofErr w:type="gramEnd"/>
      <w:r w:rsidRPr="00A04C7E">
        <w:rPr>
          <w:rFonts w:ascii="Times New Roman" w:hAnsi="Times New Roman" w:cs="Times New Roman"/>
          <w:sz w:val="24"/>
          <w:szCs w:val="24"/>
        </w:rPr>
        <w:t xml:space="preserve"> 2021</w:t>
      </w:r>
    </w:p>
    <w:p w14:paraId="6F06C8EA" w14:textId="626A109E" w:rsidR="00B015BA" w:rsidRPr="00A04C7E" w:rsidRDefault="00B015BA" w:rsidP="00B015BA">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19" w:history="1">
        <w:r w:rsidRPr="00A04C7E">
          <w:rPr>
            <w:rStyle w:val="Hyperlink"/>
            <w:rFonts w:ascii="Times New Roman" w:hAnsi="Times New Roman" w:cs="Times New Roman"/>
            <w:sz w:val="21"/>
            <w:szCs w:val="21"/>
          </w:rPr>
          <w:t>https://open.spotify.com/episode/4q4Y2uEgrP4Zpvoy4Qb9Hl?si=yJa_1kQFSJ2S8-Y-m4IkNQ</w:t>
        </w:r>
      </w:hyperlink>
    </w:p>
    <w:p w14:paraId="7256B59C" w14:textId="77777777" w:rsidR="00B015BA" w:rsidRPr="00A04C7E" w:rsidRDefault="00B015BA" w:rsidP="00B015BA">
      <w:pPr>
        <w:spacing w:line="240" w:lineRule="auto"/>
        <w:rPr>
          <w:rFonts w:ascii="Times New Roman" w:hAnsi="Times New Roman" w:cs="Times New Roman"/>
          <w:sz w:val="12"/>
          <w:szCs w:val="12"/>
        </w:rPr>
      </w:pPr>
    </w:p>
    <w:p w14:paraId="7CFB39FD" w14:textId="5975484F"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4CEC8842" w14:textId="4BD9132A" w:rsidR="006D405E" w:rsidRPr="00A04C7E" w:rsidRDefault="006D405E" w:rsidP="006D405E">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ABA Services and the Pandemic</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August,</w:t>
      </w:r>
      <w:proofErr w:type="gramEnd"/>
      <w:r w:rsidRPr="00A04C7E">
        <w:rPr>
          <w:rFonts w:ascii="Times New Roman" w:hAnsi="Times New Roman" w:cs="Times New Roman"/>
          <w:sz w:val="24"/>
          <w:szCs w:val="24"/>
        </w:rPr>
        <w:t xml:space="preserve"> 2020</w:t>
      </w:r>
    </w:p>
    <w:p w14:paraId="293434CE" w14:textId="77777777" w:rsidR="006D405E" w:rsidRPr="00A04C7E" w:rsidRDefault="006D405E" w:rsidP="006D405E">
      <w:pPr>
        <w:spacing w:line="240" w:lineRule="auto"/>
        <w:rPr>
          <w:rFonts w:ascii="Times New Roman" w:hAnsi="Times New Roman" w:cs="Times New Roman"/>
          <w:bCs/>
          <w:sz w:val="22"/>
        </w:rPr>
      </w:pPr>
      <w:r w:rsidRPr="00A04C7E">
        <w:rPr>
          <w:rFonts w:ascii="Times New Roman" w:hAnsi="Times New Roman" w:cs="Times New Roman"/>
          <w:sz w:val="24"/>
          <w:szCs w:val="24"/>
        </w:rPr>
        <w:tab/>
        <w:t xml:space="preserve">Link: </w:t>
      </w:r>
      <w:hyperlink r:id="rId120" w:history="1">
        <w:r w:rsidRPr="00A04C7E">
          <w:rPr>
            <w:rStyle w:val="Hyperlink"/>
            <w:rFonts w:ascii="Times New Roman" w:hAnsi="Times New Roman" w:cs="Times New Roman"/>
            <w:bCs/>
            <w:sz w:val="24"/>
            <w:szCs w:val="24"/>
          </w:rPr>
          <w:t>https://youtu.be/H3telKr7_Ng</w:t>
        </w:r>
      </w:hyperlink>
    </w:p>
    <w:p w14:paraId="3D4E395B" w14:textId="77777777" w:rsidR="006D405E" w:rsidRPr="00A04C7E" w:rsidRDefault="006D405E" w:rsidP="00F61AA6">
      <w:pPr>
        <w:spacing w:line="240" w:lineRule="auto"/>
        <w:rPr>
          <w:rFonts w:ascii="Times New Roman" w:hAnsi="Times New Roman" w:cs="Times New Roman"/>
          <w:sz w:val="12"/>
          <w:szCs w:val="12"/>
        </w:rPr>
      </w:pPr>
    </w:p>
    <w:p w14:paraId="75D40A62" w14:textId="27755264" w:rsidR="00F61AA6" w:rsidRPr="00A04C7E" w:rsidRDefault="001715D5" w:rsidP="00F61AA6">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F61AA6" w:rsidRPr="004F3E19">
        <w:rPr>
          <w:rFonts w:ascii="Times New Roman" w:hAnsi="Times New Roman" w:cs="Times New Roman"/>
          <w:i/>
          <w:iCs/>
          <w:sz w:val="24"/>
          <w:szCs w:val="24"/>
        </w:rPr>
        <w:t>Controversial Exchange</w:t>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r>
      <w:r w:rsidR="00F61AA6" w:rsidRPr="00A04C7E">
        <w:rPr>
          <w:rFonts w:ascii="Times New Roman" w:hAnsi="Times New Roman" w:cs="Times New Roman"/>
          <w:sz w:val="24"/>
          <w:szCs w:val="24"/>
        </w:rPr>
        <w:tab/>
        <w:t xml:space="preserve"> </w:t>
      </w:r>
      <w:r w:rsidR="00A565AE" w:rsidRPr="00A04C7E">
        <w:rPr>
          <w:rFonts w:ascii="Times New Roman" w:hAnsi="Times New Roman" w:cs="Times New Roman"/>
          <w:sz w:val="24"/>
          <w:szCs w:val="24"/>
        </w:rPr>
        <w:t xml:space="preserve">      </w:t>
      </w:r>
      <w:proofErr w:type="gramStart"/>
      <w:r w:rsidR="00A565AE" w:rsidRPr="00A04C7E">
        <w:rPr>
          <w:rFonts w:ascii="Times New Roman" w:hAnsi="Times New Roman" w:cs="Times New Roman"/>
          <w:sz w:val="24"/>
          <w:szCs w:val="24"/>
        </w:rPr>
        <w:t>July,</w:t>
      </w:r>
      <w:proofErr w:type="gramEnd"/>
      <w:r w:rsidR="00A565AE" w:rsidRPr="00A04C7E">
        <w:rPr>
          <w:rFonts w:ascii="Times New Roman" w:hAnsi="Times New Roman" w:cs="Times New Roman"/>
          <w:sz w:val="24"/>
          <w:szCs w:val="24"/>
        </w:rPr>
        <w:t xml:space="preserve"> 2020</w:t>
      </w:r>
    </w:p>
    <w:p w14:paraId="2A80399B" w14:textId="77777777" w:rsidR="00A565AE" w:rsidRPr="00A04C7E" w:rsidRDefault="00F61AA6"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Title: </w:t>
      </w:r>
      <w:r w:rsidR="00A565AE" w:rsidRPr="00A04C7E">
        <w:rPr>
          <w:rFonts w:ascii="Times New Roman" w:hAnsi="Times New Roman" w:cs="Times New Roman"/>
          <w:sz w:val="24"/>
          <w:szCs w:val="24"/>
        </w:rPr>
        <w:t xml:space="preserve">Saving the World with Behavior Analysis Might Mean </w:t>
      </w:r>
    </w:p>
    <w:p w14:paraId="629F4C7B" w14:textId="7C8EBC14" w:rsidR="00F61AA6" w:rsidRPr="00A04C7E" w:rsidRDefault="00A565AE" w:rsidP="00A565AE">
      <w:pPr>
        <w:spacing w:line="240" w:lineRule="auto"/>
        <w:ind w:left="720"/>
        <w:rPr>
          <w:rFonts w:ascii="Times New Roman" w:hAnsi="Times New Roman" w:cs="Times New Roman"/>
          <w:sz w:val="24"/>
          <w:szCs w:val="24"/>
        </w:rPr>
      </w:pPr>
      <w:r w:rsidRPr="00A04C7E">
        <w:rPr>
          <w:rFonts w:ascii="Times New Roman" w:hAnsi="Times New Roman" w:cs="Times New Roman"/>
          <w:sz w:val="24"/>
          <w:szCs w:val="24"/>
        </w:rPr>
        <w:t xml:space="preserve">          More Skills and Thinking Differently </w:t>
      </w:r>
    </w:p>
    <w:p w14:paraId="144606B1" w14:textId="56CF2112" w:rsidR="00F61AA6" w:rsidRPr="00A04C7E" w:rsidRDefault="00F61AA6" w:rsidP="00F61AA6">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1" w:history="1">
        <w:r w:rsidR="00A565AE" w:rsidRPr="00A04C7E">
          <w:rPr>
            <w:rStyle w:val="Hyperlink"/>
            <w:rFonts w:ascii="Times New Roman" w:hAnsi="Times New Roman" w:cs="Times New Roman"/>
            <w:sz w:val="24"/>
            <w:szCs w:val="24"/>
          </w:rPr>
          <w:t>https://www.thedailyba.com/tce-episodes/07122020/saving-the-world-with-behavior-analysis-might-mean-more-skills-and-thinking-differently-tce-031</w:t>
        </w:r>
      </w:hyperlink>
    </w:p>
    <w:p w14:paraId="5D7B7F61" w14:textId="77777777" w:rsidR="00F61AA6" w:rsidRPr="00A04C7E" w:rsidRDefault="00F61AA6" w:rsidP="00F61AA6">
      <w:pPr>
        <w:spacing w:line="240" w:lineRule="auto"/>
        <w:rPr>
          <w:rFonts w:ascii="Times New Roman" w:hAnsi="Times New Roman" w:cs="Times New Roman"/>
          <w:sz w:val="12"/>
          <w:szCs w:val="12"/>
        </w:rPr>
      </w:pPr>
    </w:p>
    <w:p w14:paraId="7D5D989F" w14:textId="79296196"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The Daily BA Member Event:</w:t>
      </w:r>
    </w:p>
    <w:p w14:paraId="0F977216" w14:textId="57E8D557" w:rsidR="006D405E" w:rsidRPr="00A04C7E" w:rsidRDefault="006D405E"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Re-opening: An Ethical Discussion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roofErr w:type="gramStart"/>
      <w:r w:rsidRPr="00A04C7E">
        <w:rPr>
          <w:rFonts w:ascii="Times New Roman" w:hAnsi="Times New Roman" w:cs="Times New Roman"/>
          <w:sz w:val="24"/>
          <w:szCs w:val="24"/>
        </w:rPr>
        <w:t>May,</w:t>
      </w:r>
      <w:proofErr w:type="gramEnd"/>
      <w:r w:rsidRPr="00A04C7E">
        <w:rPr>
          <w:rFonts w:ascii="Times New Roman" w:hAnsi="Times New Roman" w:cs="Times New Roman"/>
          <w:sz w:val="24"/>
          <w:szCs w:val="24"/>
        </w:rPr>
        <w:t xml:space="preserve"> 2020</w:t>
      </w:r>
    </w:p>
    <w:p w14:paraId="16B3072E" w14:textId="65277788" w:rsidR="006D405E" w:rsidRPr="00A04C7E" w:rsidRDefault="006D405E" w:rsidP="006D405E">
      <w:pPr>
        <w:spacing w:line="240" w:lineRule="auto"/>
        <w:rPr>
          <w:rFonts w:ascii="Times New Roman" w:hAnsi="Times New Roman" w:cs="Times New Roman"/>
          <w:bCs/>
          <w:sz w:val="24"/>
          <w:szCs w:val="24"/>
        </w:rPr>
      </w:pPr>
      <w:r w:rsidRPr="00A04C7E">
        <w:rPr>
          <w:rFonts w:ascii="Times New Roman" w:hAnsi="Times New Roman" w:cs="Times New Roman"/>
          <w:sz w:val="24"/>
          <w:szCs w:val="24"/>
        </w:rPr>
        <w:tab/>
        <w:t xml:space="preserve">Link: </w:t>
      </w:r>
      <w:hyperlink r:id="rId122" w:history="1">
        <w:r w:rsidRPr="00A04C7E">
          <w:rPr>
            <w:rStyle w:val="Hyperlink"/>
            <w:rFonts w:ascii="Times New Roman" w:hAnsi="Times New Roman" w:cs="Times New Roman"/>
            <w:bCs/>
            <w:sz w:val="24"/>
            <w:szCs w:val="24"/>
          </w:rPr>
          <w:t>https://youtu.be/H3telKr7_Ng</w:t>
        </w:r>
      </w:hyperlink>
    </w:p>
    <w:p w14:paraId="3AE491A5" w14:textId="77777777" w:rsidR="006D405E" w:rsidRPr="00A04C7E" w:rsidRDefault="006D405E" w:rsidP="00EA0190">
      <w:pPr>
        <w:spacing w:line="240" w:lineRule="auto"/>
        <w:rPr>
          <w:rFonts w:ascii="Times New Roman" w:hAnsi="Times New Roman" w:cs="Times New Roman"/>
          <w:sz w:val="12"/>
          <w:szCs w:val="12"/>
        </w:rPr>
      </w:pPr>
    </w:p>
    <w:p w14:paraId="635ADDA5" w14:textId="24819D3A" w:rsidR="00EE2110"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lastRenderedPageBreak/>
        <w:t xml:space="preserve">Podcast: </w:t>
      </w:r>
      <w:r w:rsidR="00EE2110" w:rsidRPr="004F3E19">
        <w:rPr>
          <w:rFonts w:ascii="Times New Roman" w:hAnsi="Times New Roman" w:cs="Times New Roman"/>
          <w:i/>
          <w:iCs/>
          <w:sz w:val="24"/>
          <w:szCs w:val="24"/>
        </w:rPr>
        <w:t>Behavior Bitches</w:t>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r>
      <w:r w:rsidR="00EE2110" w:rsidRPr="00A04C7E">
        <w:rPr>
          <w:rFonts w:ascii="Times New Roman" w:hAnsi="Times New Roman" w:cs="Times New Roman"/>
          <w:sz w:val="24"/>
          <w:szCs w:val="24"/>
        </w:rPr>
        <w:tab/>
        <w:t xml:space="preserve">     </w:t>
      </w:r>
      <w:r w:rsidR="008103B5" w:rsidRPr="00A04C7E">
        <w:rPr>
          <w:rFonts w:ascii="Times New Roman" w:hAnsi="Times New Roman" w:cs="Times New Roman"/>
          <w:sz w:val="24"/>
          <w:szCs w:val="24"/>
        </w:rPr>
        <w:t xml:space="preserve"> </w:t>
      </w:r>
      <w:proofErr w:type="gramStart"/>
      <w:r w:rsidR="008103B5" w:rsidRPr="00A04C7E">
        <w:rPr>
          <w:rFonts w:ascii="Times New Roman" w:hAnsi="Times New Roman" w:cs="Times New Roman"/>
          <w:sz w:val="24"/>
          <w:szCs w:val="24"/>
        </w:rPr>
        <w:t>May</w:t>
      </w:r>
      <w:r w:rsidR="00EE2110" w:rsidRPr="00A04C7E">
        <w:rPr>
          <w:rFonts w:ascii="Times New Roman" w:hAnsi="Times New Roman" w:cs="Times New Roman"/>
          <w:sz w:val="24"/>
          <w:szCs w:val="24"/>
        </w:rPr>
        <w:t>,</w:t>
      </w:r>
      <w:proofErr w:type="gramEnd"/>
      <w:r w:rsidR="00EE2110" w:rsidRPr="00A04C7E">
        <w:rPr>
          <w:rFonts w:ascii="Times New Roman" w:hAnsi="Times New Roman" w:cs="Times New Roman"/>
          <w:sz w:val="24"/>
          <w:szCs w:val="24"/>
        </w:rPr>
        <w:t xml:space="preserve"> 2020</w:t>
      </w:r>
    </w:p>
    <w:p w14:paraId="2BB9C843" w14:textId="06211A8A" w:rsidR="00EE2110" w:rsidRPr="00A04C7E" w:rsidRDefault="00EE2110"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 xml:space="preserve">Title: </w:t>
      </w:r>
      <w:r w:rsidR="00F01AA9" w:rsidRPr="00A04C7E">
        <w:rPr>
          <w:rFonts w:ascii="Times New Roman" w:hAnsi="Times New Roman" w:cs="Times New Roman"/>
          <w:sz w:val="24"/>
          <w:szCs w:val="24"/>
        </w:rPr>
        <w:t>I Dare You to Find a More Impressive Resume</w:t>
      </w:r>
    </w:p>
    <w:p w14:paraId="7045113B" w14:textId="160C8B26" w:rsidR="00EE2110" w:rsidRPr="00A04C7E" w:rsidRDefault="00EE2110" w:rsidP="00F01AA9">
      <w:pPr>
        <w:spacing w:line="240" w:lineRule="auto"/>
        <w:ind w:left="1260" w:hanging="540"/>
        <w:rPr>
          <w:rFonts w:ascii="Times New Roman" w:hAnsi="Times New Roman" w:cs="Times New Roman"/>
          <w:sz w:val="40"/>
          <w:szCs w:val="40"/>
        </w:rPr>
      </w:pPr>
      <w:r w:rsidRPr="00A04C7E">
        <w:rPr>
          <w:rFonts w:ascii="Times New Roman" w:hAnsi="Times New Roman" w:cs="Times New Roman"/>
          <w:sz w:val="24"/>
          <w:szCs w:val="24"/>
        </w:rPr>
        <w:t xml:space="preserve">Link: </w:t>
      </w:r>
      <w:hyperlink r:id="rId123" w:history="1">
        <w:r w:rsidR="00432066" w:rsidRPr="00A04C7E">
          <w:rPr>
            <w:rStyle w:val="Hyperlink"/>
            <w:rFonts w:ascii="Times New Roman" w:hAnsi="Times New Roman" w:cs="Times New Roman"/>
            <w:sz w:val="24"/>
            <w:szCs w:val="36"/>
          </w:rPr>
          <w:t>https://anchor.fm/behavior-bitches/episodes/I-Dare-You-to-Find-a-More-Impressive-Resume-with-David-Cox-ee527i</w:t>
        </w:r>
      </w:hyperlink>
    </w:p>
    <w:p w14:paraId="6BD0AB21" w14:textId="77777777" w:rsidR="008103B5" w:rsidRPr="00A04C7E" w:rsidRDefault="008103B5" w:rsidP="00EA0190">
      <w:pPr>
        <w:spacing w:line="240" w:lineRule="auto"/>
        <w:rPr>
          <w:rFonts w:ascii="Times New Roman" w:hAnsi="Times New Roman" w:cs="Times New Roman"/>
          <w:sz w:val="12"/>
          <w:szCs w:val="12"/>
        </w:rPr>
      </w:pPr>
    </w:p>
    <w:p w14:paraId="7ECE3E1A" w14:textId="0871162A" w:rsidR="000D1E61" w:rsidRPr="00A04C7E" w:rsidRDefault="001715D5"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Podcast: </w:t>
      </w:r>
      <w:r w:rsidR="000D1E61" w:rsidRPr="00D8612B">
        <w:rPr>
          <w:rFonts w:ascii="Times New Roman" w:hAnsi="Times New Roman" w:cs="Times New Roman"/>
          <w:i/>
          <w:iCs/>
          <w:sz w:val="24"/>
          <w:szCs w:val="24"/>
        </w:rPr>
        <w:t>Behavioral Observations</w:t>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0D1E61" w:rsidRPr="00A04C7E">
        <w:rPr>
          <w:rFonts w:ascii="Times New Roman" w:hAnsi="Times New Roman" w:cs="Times New Roman"/>
          <w:sz w:val="24"/>
          <w:szCs w:val="24"/>
        </w:rPr>
        <w:tab/>
      </w:r>
      <w:r w:rsidR="00834755" w:rsidRPr="00A04C7E">
        <w:rPr>
          <w:rFonts w:ascii="Times New Roman" w:hAnsi="Times New Roman" w:cs="Times New Roman"/>
          <w:sz w:val="24"/>
          <w:szCs w:val="24"/>
        </w:rPr>
        <w:t xml:space="preserve">         </w:t>
      </w:r>
      <w:proofErr w:type="gramStart"/>
      <w:r w:rsidR="00834755" w:rsidRPr="00A04C7E">
        <w:rPr>
          <w:rFonts w:ascii="Times New Roman" w:hAnsi="Times New Roman" w:cs="Times New Roman"/>
          <w:sz w:val="24"/>
          <w:szCs w:val="24"/>
        </w:rPr>
        <w:t>November</w:t>
      </w:r>
      <w:r w:rsidR="000D1E61" w:rsidRPr="00A04C7E">
        <w:rPr>
          <w:rFonts w:ascii="Times New Roman" w:hAnsi="Times New Roman" w:cs="Times New Roman"/>
          <w:sz w:val="24"/>
          <w:szCs w:val="24"/>
        </w:rPr>
        <w:t>,</w:t>
      </w:r>
      <w:proofErr w:type="gramEnd"/>
      <w:r w:rsidR="000D1E61" w:rsidRPr="00A04C7E">
        <w:rPr>
          <w:rFonts w:ascii="Times New Roman" w:hAnsi="Times New Roman" w:cs="Times New Roman"/>
          <w:sz w:val="24"/>
          <w:szCs w:val="24"/>
        </w:rPr>
        <w:t xml:space="preserve"> 2019</w:t>
      </w:r>
    </w:p>
    <w:p w14:paraId="2EF95B66" w14:textId="67CCA236" w:rsidR="000D1E61" w:rsidRPr="00A04C7E" w:rsidRDefault="000D1E61"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Humans, Drugs, and Machine Learning</w:t>
      </w:r>
    </w:p>
    <w:p w14:paraId="3077DBCB" w14:textId="162321C0" w:rsidR="003806F2" w:rsidRPr="00A04C7E" w:rsidRDefault="003806F2" w:rsidP="00834755">
      <w:pPr>
        <w:spacing w:line="240" w:lineRule="auto"/>
        <w:ind w:left="1260" w:hanging="540"/>
        <w:rPr>
          <w:rFonts w:ascii="Times New Roman" w:hAnsi="Times New Roman" w:cs="Times New Roman"/>
          <w:i/>
          <w:sz w:val="24"/>
          <w:szCs w:val="24"/>
        </w:rPr>
      </w:pPr>
      <w:r w:rsidRPr="00A04C7E">
        <w:rPr>
          <w:rFonts w:ascii="Times New Roman" w:hAnsi="Times New Roman" w:cs="Times New Roman"/>
          <w:sz w:val="24"/>
          <w:szCs w:val="24"/>
        </w:rPr>
        <w:t xml:space="preserve">Link: </w:t>
      </w:r>
      <w:hyperlink r:id="rId124" w:history="1">
        <w:r w:rsidR="00834755" w:rsidRPr="00A04C7E">
          <w:rPr>
            <w:rStyle w:val="Hyperlink"/>
            <w:rFonts w:ascii="Times New Roman" w:hAnsi="Times New Roman" w:cs="Times New Roman"/>
            <w:iCs/>
            <w:sz w:val="24"/>
            <w:szCs w:val="24"/>
          </w:rPr>
          <w:t>https://behavioralobservations.com/eab-behavioral-pharmacology-addiction-psilocybin-mushrooms-and-more-session-99-with-david-cox/</w:t>
        </w:r>
      </w:hyperlink>
    </w:p>
    <w:p w14:paraId="15554A34" w14:textId="77777777" w:rsidR="003961F8" w:rsidRPr="00A04C7E" w:rsidRDefault="003961F8" w:rsidP="00EA0190">
      <w:pPr>
        <w:spacing w:line="240" w:lineRule="auto"/>
        <w:rPr>
          <w:rFonts w:ascii="Times New Roman" w:hAnsi="Times New Roman" w:cs="Times New Roman"/>
          <w:sz w:val="12"/>
          <w:szCs w:val="12"/>
        </w:rPr>
      </w:pPr>
    </w:p>
    <w:p w14:paraId="2892AECF" w14:textId="02831B0C"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Ethics in Behavior Analysis SIG: Voices from the Field</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EE2110" w:rsidRPr="00A04C7E">
        <w:rPr>
          <w:rFonts w:ascii="Times New Roman" w:hAnsi="Times New Roman" w:cs="Times New Roman"/>
          <w:sz w:val="24"/>
          <w:szCs w:val="24"/>
        </w:rPr>
        <w:t xml:space="preserve">     </w:t>
      </w:r>
      <w:proofErr w:type="gramStart"/>
      <w:r w:rsidRPr="00A04C7E">
        <w:rPr>
          <w:rFonts w:ascii="Times New Roman" w:hAnsi="Times New Roman" w:cs="Times New Roman"/>
          <w:sz w:val="24"/>
          <w:szCs w:val="24"/>
        </w:rPr>
        <w:t>June,</w:t>
      </w:r>
      <w:proofErr w:type="gramEnd"/>
      <w:r w:rsidRPr="00A04C7E">
        <w:rPr>
          <w:rFonts w:ascii="Times New Roman" w:hAnsi="Times New Roman" w:cs="Times New Roman"/>
          <w:sz w:val="24"/>
          <w:szCs w:val="24"/>
        </w:rPr>
        <w:t xml:space="preserve"> 2019</w:t>
      </w:r>
    </w:p>
    <w:p w14:paraId="79E6D4F2" w14:textId="29FA96AD" w:rsidR="00D44BA6" w:rsidRPr="00A04C7E" w:rsidRDefault="00D44BA6" w:rsidP="00EA0190">
      <w:pPr>
        <w:spacing w:line="240" w:lineRule="auto"/>
        <w:rPr>
          <w:rFonts w:ascii="Times New Roman" w:hAnsi="Times New Roman" w:cs="Times New Roman"/>
          <w:sz w:val="24"/>
          <w:szCs w:val="24"/>
        </w:rPr>
      </w:pPr>
      <w:r w:rsidRPr="00A04C7E">
        <w:rPr>
          <w:rFonts w:ascii="Times New Roman" w:hAnsi="Times New Roman" w:cs="Times New Roman"/>
          <w:sz w:val="24"/>
          <w:szCs w:val="24"/>
        </w:rPr>
        <w:tab/>
        <w:t>Title: Data &amp; Ethical Behavior</w:t>
      </w:r>
    </w:p>
    <w:p w14:paraId="4D6E3578" w14:textId="20584076" w:rsidR="006214D7" w:rsidRPr="00E370F0" w:rsidRDefault="003806F2" w:rsidP="00E370F0">
      <w:pPr>
        <w:spacing w:line="240" w:lineRule="auto"/>
        <w:rPr>
          <w:rFonts w:ascii="Times New Roman" w:hAnsi="Times New Roman" w:cs="Times New Roman"/>
          <w:b/>
          <w:sz w:val="6"/>
          <w:szCs w:val="6"/>
        </w:rPr>
      </w:pPr>
      <w:r w:rsidRPr="00A04C7E">
        <w:rPr>
          <w:rFonts w:ascii="Times New Roman" w:hAnsi="Times New Roman" w:cs="Times New Roman"/>
          <w:sz w:val="24"/>
          <w:szCs w:val="24"/>
        </w:rPr>
        <w:tab/>
        <w:t xml:space="preserve">Link: </w:t>
      </w:r>
      <w:hyperlink r:id="rId125" w:history="1">
        <w:r w:rsidRPr="00A04C7E">
          <w:rPr>
            <w:rStyle w:val="Hyperlink"/>
            <w:rFonts w:ascii="Times New Roman" w:hAnsi="Times New Roman" w:cs="Times New Roman"/>
            <w:sz w:val="24"/>
            <w:szCs w:val="24"/>
          </w:rPr>
          <w:t>https://youtu.be/q8zjhtkiRdI</w:t>
        </w:r>
      </w:hyperlink>
      <w:r w:rsidRPr="00A04C7E">
        <w:rPr>
          <w:rFonts w:ascii="Times New Roman" w:hAnsi="Times New Roman" w:cs="Times New Roman"/>
          <w:sz w:val="24"/>
          <w:szCs w:val="24"/>
        </w:rPr>
        <w:br/>
      </w:r>
    </w:p>
    <w:p w14:paraId="2E4A6CE3" w14:textId="77777777" w:rsidR="006436FF" w:rsidRDefault="006436FF" w:rsidP="00405994">
      <w:pPr>
        <w:spacing w:line="240" w:lineRule="auto"/>
        <w:rPr>
          <w:rFonts w:ascii="Times New Roman" w:hAnsi="Times New Roman" w:cs="Times New Roman"/>
          <w:b/>
          <w:sz w:val="24"/>
          <w:szCs w:val="24"/>
        </w:rPr>
      </w:pPr>
    </w:p>
    <w:p w14:paraId="4C274C10" w14:textId="77777777" w:rsidR="006436FF" w:rsidRDefault="006436FF" w:rsidP="00405994">
      <w:pPr>
        <w:spacing w:line="240" w:lineRule="auto"/>
        <w:rPr>
          <w:rFonts w:ascii="Times New Roman" w:hAnsi="Times New Roman" w:cs="Times New Roman"/>
          <w:b/>
          <w:sz w:val="24"/>
          <w:szCs w:val="24"/>
        </w:rPr>
      </w:pPr>
    </w:p>
    <w:p w14:paraId="1589673A" w14:textId="4C6996D6" w:rsidR="00405994" w:rsidRPr="00A04C7E" w:rsidRDefault="001B7472" w:rsidP="0040599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CHIEF </w:t>
      </w:r>
      <w:r w:rsidR="00405994" w:rsidRPr="00A04C7E">
        <w:rPr>
          <w:rFonts w:ascii="Times New Roman" w:hAnsi="Times New Roman" w:cs="Times New Roman"/>
          <w:b/>
          <w:sz w:val="24"/>
          <w:szCs w:val="24"/>
        </w:rPr>
        <w:t>EDITOR</w:t>
      </w:r>
    </w:p>
    <w:p w14:paraId="5349C7E7" w14:textId="77777777" w:rsidR="00405994" w:rsidRPr="00A04C7E" w:rsidRDefault="00405994" w:rsidP="00405994">
      <w:pPr>
        <w:spacing w:line="240" w:lineRule="auto"/>
        <w:rPr>
          <w:rFonts w:ascii="Times New Roman" w:hAnsi="Times New Roman" w:cs="Times New Roman"/>
          <w:bCs/>
          <w:sz w:val="6"/>
          <w:szCs w:val="6"/>
        </w:rPr>
      </w:pPr>
    </w:p>
    <w:p w14:paraId="5392B661" w14:textId="082C2916" w:rsidR="00405994" w:rsidRPr="00A04C7E" w:rsidRDefault="00405994" w:rsidP="0040599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The Experimental Analysis of Human Behavior Bulletin</w:t>
      </w:r>
      <w:r w:rsidRPr="00A04C7E">
        <w:rPr>
          <w:rFonts w:ascii="Times New Roman" w:hAnsi="Times New Roman" w:cs="Times New Roman"/>
          <w:bCs/>
          <w:sz w:val="24"/>
          <w:szCs w:val="24"/>
        </w:rPr>
        <w:tab/>
        <w:t xml:space="preserve">           </w:t>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July,</w:t>
      </w:r>
      <w:proofErr w:type="gramEnd"/>
      <w:r w:rsidRPr="00A04C7E">
        <w:rPr>
          <w:rFonts w:ascii="Times New Roman" w:hAnsi="Times New Roman" w:cs="Times New Roman"/>
          <w:bCs/>
          <w:sz w:val="24"/>
          <w:szCs w:val="24"/>
        </w:rPr>
        <w:t xml:space="preserve"> 2022 – </w:t>
      </w:r>
      <w:proofErr w:type="gramStart"/>
      <w:r w:rsidR="006436FF">
        <w:rPr>
          <w:rFonts w:ascii="Times New Roman" w:hAnsi="Times New Roman" w:cs="Times New Roman"/>
          <w:bCs/>
          <w:sz w:val="24"/>
          <w:szCs w:val="24"/>
        </w:rPr>
        <w:t>July</w:t>
      </w:r>
      <w:r w:rsidR="006214D7">
        <w:rPr>
          <w:rFonts w:ascii="Times New Roman" w:hAnsi="Times New Roman" w:cs="Times New Roman"/>
          <w:bCs/>
          <w:sz w:val="24"/>
          <w:szCs w:val="24"/>
        </w:rPr>
        <w:t>,</w:t>
      </w:r>
      <w:proofErr w:type="gramEnd"/>
      <w:r w:rsidR="006214D7">
        <w:rPr>
          <w:rFonts w:ascii="Times New Roman" w:hAnsi="Times New Roman" w:cs="Times New Roman"/>
          <w:bCs/>
          <w:sz w:val="24"/>
          <w:szCs w:val="24"/>
        </w:rPr>
        <w:t xml:space="preserve"> 2025</w:t>
      </w:r>
    </w:p>
    <w:p w14:paraId="59611BD9" w14:textId="77777777" w:rsidR="00AE6B5B" w:rsidRDefault="00AE6B5B" w:rsidP="00551244">
      <w:pPr>
        <w:spacing w:line="240" w:lineRule="auto"/>
        <w:rPr>
          <w:rFonts w:ascii="Times New Roman" w:hAnsi="Times New Roman" w:cs="Times New Roman"/>
          <w:b/>
          <w:sz w:val="24"/>
          <w:szCs w:val="24"/>
        </w:rPr>
      </w:pPr>
    </w:p>
    <w:p w14:paraId="02C608C2" w14:textId="77777777" w:rsidR="00C7548D" w:rsidRDefault="00C7548D" w:rsidP="00551244">
      <w:pPr>
        <w:spacing w:line="240" w:lineRule="auto"/>
        <w:rPr>
          <w:rFonts w:ascii="Times New Roman" w:hAnsi="Times New Roman" w:cs="Times New Roman"/>
          <w:b/>
          <w:sz w:val="24"/>
          <w:szCs w:val="24"/>
        </w:rPr>
      </w:pPr>
    </w:p>
    <w:p w14:paraId="1BD792B8" w14:textId="024ABDFE" w:rsidR="00551244" w:rsidRPr="00A04C7E" w:rsidRDefault="00551244" w:rsidP="0055124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ASSOCIATE EDITOR</w:t>
      </w:r>
    </w:p>
    <w:p w14:paraId="38246753" w14:textId="77777777" w:rsidR="00551244" w:rsidRPr="00A04C7E" w:rsidRDefault="00551244" w:rsidP="00551244">
      <w:pPr>
        <w:spacing w:line="240" w:lineRule="auto"/>
        <w:rPr>
          <w:rFonts w:ascii="Times New Roman" w:hAnsi="Times New Roman" w:cs="Times New Roman"/>
          <w:bCs/>
          <w:sz w:val="6"/>
          <w:szCs w:val="6"/>
        </w:rPr>
      </w:pPr>
    </w:p>
    <w:p w14:paraId="0D8BF929" w14:textId="4DE25550" w:rsidR="001B2E60" w:rsidRDefault="001B2E60" w:rsidP="00551244">
      <w:pPr>
        <w:spacing w:line="240" w:lineRule="auto"/>
        <w:rPr>
          <w:rFonts w:ascii="Times New Roman" w:hAnsi="Times New Roman" w:cs="Times New Roman"/>
          <w:bCs/>
          <w:i/>
          <w:i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January,</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5</w:t>
      </w:r>
      <w:r w:rsidRPr="00A04C7E">
        <w:rPr>
          <w:rFonts w:ascii="Times New Roman" w:hAnsi="Times New Roman" w:cs="Times New Roman"/>
          <w:bCs/>
          <w:sz w:val="24"/>
          <w:szCs w:val="24"/>
        </w:rPr>
        <w:t xml:space="preserve"> – </w:t>
      </w:r>
      <w:proofErr w:type="gramStart"/>
      <w:r w:rsidRPr="00A04C7E">
        <w:rPr>
          <w:rFonts w:ascii="Times New Roman" w:hAnsi="Times New Roman" w:cs="Times New Roman"/>
          <w:bCs/>
          <w:sz w:val="24"/>
          <w:szCs w:val="24"/>
        </w:rPr>
        <w:t>December,</w:t>
      </w:r>
      <w:proofErr w:type="gramEnd"/>
      <w:r w:rsidRPr="00A04C7E">
        <w:rPr>
          <w:rFonts w:ascii="Times New Roman" w:hAnsi="Times New Roman" w:cs="Times New Roman"/>
          <w:bCs/>
          <w:sz w:val="24"/>
          <w:szCs w:val="24"/>
        </w:rPr>
        <w:t xml:space="preserve"> 202</w:t>
      </w:r>
      <w:r>
        <w:rPr>
          <w:rFonts w:ascii="Times New Roman" w:hAnsi="Times New Roman" w:cs="Times New Roman"/>
          <w:bCs/>
          <w:sz w:val="24"/>
          <w:szCs w:val="24"/>
        </w:rPr>
        <w:t>9</w:t>
      </w:r>
    </w:p>
    <w:p w14:paraId="66645231" w14:textId="231C3E3A" w:rsidR="00A366BC" w:rsidRPr="00A04C7E" w:rsidRDefault="00A366BC" w:rsidP="00551244">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September,</w:t>
      </w:r>
      <w:proofErr w:type="gramEnd"/>
      <w:r w:rsidRPr="00A04C7E">
        <w:rPr>
          <w:rFonts w:ascii="Times New Roman" w:hAnsi="Times New Roman" w:cs="Times New Roman"/>
          <w:bCs/>
          <w:sz w:val="24"/>
          <w:szCs w:val="24"/>
        </w:rPr>
        <w:t xml:space="preserve"> 2024 – </w:t>
      </w:r>
      <w:proofErr w:type="gramStart"/>
      <w:r w:rsidRPr="00A04C7E">
        <w:rPr>
          <w:rFonts w:ascii="Times New Roman" w:hAnsi="Times New Roman" w:cs="Times New Roman"/>
          <w:bCs/>
          <w:sz w:val="24"/>
          <w:szCs w:val="24"/>
        </w:rPr>
        <w:t>August,</w:t>
      </w:r>
      <w:proofErr w:type="gramEnd"/>
      <w:r w:rsidRPr="00A04C7E">
        <w:rPr>
          <w:rFonts w:ascii="Times New Roman" w:hAnsi="Times New Roman" w:cs="Times New Roman"/>
          <w:bCs/>
          <w:sz w:val="24"/>
          <w:szCs w:val="24"/>
        </w:rPr>
        <w:t xml:space="preserve"> 2027</w:t>
      </w:r>
    </w:p>
    <w:p w14:paraId="60B6C347" w14:textId="3E395795" w:rsidR="00DA6580" w:rsidRPr="00A04C7E" w:rsidRDefault="00DA6580" w:rsidP="005A08E3">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Medical Internet Research mHealth and </w:t>
      </w:r>
      <w:proofErr w:type="spellStart"/>
      <w:r w:rsidRPr="00A04C7E">
        <w:rPr>
          <w:rFonts w:ascii="Times New Roman" w:hAnsi="Times New Roman" w:cs="Times New Roman"/>
          <w:bCs/>
          <w:i/>
          <w:iCs/>
          <w:sz w:val="24"/>
          <w:szCs w:val="24"/>
        </w:rPr>
        <w:t>uHealth</w:t>
      </w:r>
      <w:proofErr w:type="spellEnd"/>
      <w:r w:rsidRPr="00A04C7E">
        <w:rPr>
          <w:rFonts w:ascii="Times New Roman" w:hAnsi="Times New Roman" w:cs="Times New Roman"/>
          <w:bCs/>
          <w:sz w:val="24"/>
          <w:szCs w:val="24"/>
        </w:rPr>
        <w:t xml:space="preserve">                        July 2024 – June 202</w:t>
      </w:r>
      <w:r w:rsidR="00D56F59" w:rsidRPr="00A04C7E">
        <w:rPr>
          <w:rFonts w:ascii="Times New Roman" w:hAnsi="Times New Roman" w:cs="Times New Roman"/>
          <w:bCs/>
          <w:sz w:val="24"/>
          <w:szCs w:val="24"/>
        </w:rPr>
        <w:t>7</w:t>
      </w:r>
    </w:p>
    <w:p w14:paraId="692FA6EA" w14:textId="77777777" w:rsidR="00A44967" w:rsidRDefault="00A44967" w:rsidP="005A08E3">
      <w:pPr>
        <w:spacing w:line="240" w:lineRule="auto"/>
        <w:rPr>
          <w:rFonts w:ascii="Times New Roman" w:hAnsi="Times New Roman" w:cs="Times New Roman"/>
          <w:b/>
          <w:sz w:val="24"/>
          <w:szCs w:val="24"/>
        </w:rPr>
      </w:pPr>
    </w:p>
    <w:p w14:paraId="51D81AD0" w14:textId="77777777" w:rsidR="002F14E1" w:rsidRDefault="002F14E1" w:rsidP="00C7548D">
      <w:pPr>
        <w:spacing w:line="240" w:lineRule="auto"/>
        <w:rPr>
          <w:rFonts w:ascii="Times New Roman" w:hAnsi="Times New Roman" w:cs="Times New Roman"/>
          <w:b/>
          <w:sz w:val="24"/>
          <w:szCs w:val="24"/>
        </w:rPr>
      </w:pPr>
    </w:p>
    <w:p w14:paraId="2701DDE9" w14:textId="6A8985C9"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INVITED ASSOCIATE EDITOR FOR JOURNAL SPECIAL ISSUES</w:t>
      </w:r>
    </w:p>
    <w:p w14:paraId="0DAB0698" w14:textId="77777777" w:rsidR="00C7548D" w:rsidRPr="00A04C7E" w:rsidRDefault="00C7548D" w:rsidP="00C7548D">
      <w:pPr>
        <w:spacing w:line="240" w:lineRule="auto"/>
        <w:rPr>
          <w:rFonts w:ascii="Times New Roman" w:hAnsi="Times New Roman" w:cs="Times New Roman"/>
          <w:bCs/>
          <w:sz w:val="6"/>
          <w:szCs w:val="6"/>
        </w:rPr>
      </w:pPr>
    </w:p>
    <w:p w14:paraId="0691E4FF" w14:textId="73E607BC" w:rsidR="000D7C3B" w:rsidRPr="00A04C7E" w:rsidRDefault="000D7C3B" w:rsidP="000D7C3B">
      <w:pPr>
        <w:spacing w:line="240" w:lineRule="auto"/>
        <w:rPr>
          <w:rFonts w:ascii="Times New Roman" w:hAnsi="Times New Roman" w:cs="Times New Roman"/>
          <w:b/>
          <w:sz w:val="24"/>
          <w:szCs w:val="24"/>
        </w:rPr>
      </w:pPr>
      <w:r>
        <w:rPr>
          <w:rFonts w:ascii="Times New Roman" w:hAnsi="Times New Roman" w:cs="Times New Roman"/>
          <w:bCs/>
          <w:i/>
          <w:iCs/>
          <w:sz w:val="24"/>
          <w:szCs w:val="24"/>
        </w:rPr>
        <w:t>Behavioral Sciences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- 2026</w:t>
      </w:r>
      <w:r w:rsidRPr="00A04C7E">
        <w:rPr>
          <w:rFonts w:ascii="Times New Roman" w:hAnsi="Times New Roman" w:cs="Times New Roman"/>
          <w:bCs/>
          <w:sz w:val="24"/>
          <w:szCs w:val="24"/>
        </w:rPr>
        <w:t xml:space="preserve">) </w:t>
      </w:r>
    </w:p>
    <w:p w14:paraId="260AC828" w14:textId="7DA6519A" w:rsidR="000D7C3B" w:rsidRPr="00A04C7E" w:rsidRDefault="000D7C3B" w:rsidP="000D7C3B">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 xml:space="preserve">Verbal Behavior and Complex </w:t>
      </w:r>
      <w:r w:rsidR="001B07B6">
        <w:rPr>
          <w:rFonts w:ascii="Times New Roman" w:hAnsi="Times New Roman" w:cs="Times New Roman"/>
          <w:bCs/>
          <w:i/>
          <w:iCs/>
          <w:sz w:val="24"/>
          <w:szCs w:val="24"/>
        </w:rPr>
        <w:t>Decision</w:t>
      </w:r>
      <w:r>
        <w:rPr>
          <w:rFonts w:ascii="Times New Roman" w:hAnsi="Times New Roman" w:cs="Times New Roman"/>
          <w:bCs/>
          <w:i/>
          <w:iCs/>
          <w:sz w:val="24"/>
          <w:szCs w:val="24"/>
        </w:rPr>
        <w:t>-Making</w:t>
      </w:r>
    </w:p>
    <w:p w14:paraId="06AD5EE2" w14:textId="77777777" w:rsidR="000D7C3B" w:rsidRPr="00A04C7E" w:rsidRDefault="000D7C3B" w:rsidP="000D7C3B">
      <w:pPr>
        <w:spacing w:line="240" w:lineRule="auto"/>
        <w:rPr>
          <w:rFonts w:ascii="Times New Roman" w:hAnsi="Times New Roman" w:cs="Times New Roman"/>
          <w:bCs/>
          <w:sz w:val="12"/>
          <w:szCs w:val="12"/>
        </w:rPr>
      </w:pPr>
    </w:p>
    <w:p w14:paraId="16F1030A" w14:textId="77777777" w:rsidR="001B07B6" w:rsidRDefault="001B07B6" w:rsidP="00C7548D">
      <w:pPr>
        <w:spacing w:line="240" w:lineRule="auto"/>
        <w:rPr>
          <w:rFonts w:ascii="Times New Roman" w:hAnsi="Times New Roman" w:cs="Times New Roman"/>
          <w:bCs/>
          <w:i/>
          <w:iCs/>
          <w:sz w:val="24"/>
          <w:szCs w:val="24"/>
        </w:rPr>
      </w:pPr>
    </w:p>
    <w:p w14:paraId="7528AB9D" w14:textId="6F9DE1EC" w:rsidR="00C7548D" w:rsidRPr="00A04C7E" w:rsidRDefault="00C7548D" w:rsidP="00C7548D">
      <w:pPr>
        <w:spacing w:line="240" w:lineRule="auto"/>
        <w:rPr>
          <w:rFonts w:ascii="Times New Roman" w:hAnsi="Times New Roman" w:cs="Times New Roman"/>
          <w:b/>
          <w:sz w:val="24"/>
          <w:szCs w:val="24"/>
        </w:rPr>
      </w:pPr>
      <w:r>
        <w:rPr>
          <w:rFonts w:ascii="Times New Roman" w:hAnsi="Times New Roman" w:cs="Times New Roman"/>
          <w:bCs/>
          <w:i/>
          <w:iCs/>
          <w:sz w:val="24"/>
          <w:szCs w:val="24"/>
        </w:rPr>
        <w:t>Psychological Record</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Pr="00A04C7E">
        <w:rPr>
          <w:rFonts w:ascii="Times New Roman" w:hAnsi="Times New Roman" w:cs="Times New Roman"/>
          <w:bCs/>
          <w:sz w:val="24"/>
          <w:szCs w:val="24"/>
        </w:rPr>
        <w:t>(</w:t>
      </w:r>
      <w:r>
        <w:rPr>
          <w:rFonts w:ascii="Times New Roman" w:hAnsi="Times New Roman" w:cs="Times New Roman"/>
          <w:bCs/>
          <w:i/>
          <w:iCs/>
          <w:sz w:val="24"/>
          <w:szCs w:val="24"/>
        </w:rPr>
        <w:t>call for papers - 202</w:t>
      </w:r>
      <w:r w:rsidR="000D7C3B">
        <w:rPr>
          <w:rFonts w:ascii="Times New Roman" w:hAnsi="Times New Roman" w:cs="Times New Roman"/>
          <w:bCs/>
          <w:i/>
          <w:iCs/>
          <w:sz w:val="24"/>
          <w:szCs w:val="24"/>
        </w:rPr>
        <w:t>6</w:t>
      </w:r>
      <w:r w:rsidRPr="00A04C7E">
        <w:rPr>
          <w:rFonts w:ascii="Times New Roman" w:hAnsi="Times New Roman" w:cs="Times New Roman"/>
          <w:bCs/>
          <w:sz w:val="24"/>
          <w:szCs w:val="24"/>
        </w:rPr>
        <w:t xml:space="preserve">) </w:t>
      </w:r>
    </w:p>
    <w:p w14:paraId="344CA14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Artificial Intelligence in Behavior Analysis</w:t>
      </w:r>
    </w:p>
    <w:p w14:paraId="7AD48C70" w14:textId="77777777" w:rsidR="00C7548D" w:rsidRPr="00A04C7E" w:rsidRDefault="00C7548D" w:rsidP="00C7548D">
      <w:pPr>
        <w:spacing w:line="240" w:lineRule="auto"/>
        <w:rPr>
          <w:rFonts w:ascii="Times New Roman" w:hAnsi="Times New Roman" w:cs="Times New Roman"/>
          <w:bCs/>
          <w:sz w:val="12"/>
          <w:szCs w:val="12"/>
        </w:rPr>
      </w:pPr>
    </w:p>
    <w:p w14:paraId="471CAEDB"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 xml:space="preserve">Behavior </w:t>
      </w:r>
      <w:r>
        <w:rPr>
          <w:rFonts w:ascii="Times New Roman" w:hAnsi="Times New Roman" w:cs="Times New Roman"/>
          <w:bCs/>
          <w:i/>
          <w:iCs/>
          <w:sz w:val="24"/>
          <w:szCs w:val="24"/>
        </w:rPr>
        <w:t>and Social Issues</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326CDF4D"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Pr>
          <w:rFonts w:ascii="Times New Roman" w:hAnsi="Times New Roman" w:cs="Times New Roman"/>
          <w:bCs/>
          <w:i/>
          <w:iCs/>
          <w:sz w:val="24"/>
          <w:szCs w:val="24"/>
        </w:rPr>
        <w:t>Natural Experiments Using Open Access Data</w:t>
      </w:r>
    </w:p>
    <w:p w14:paraId="15BF5B5A" w14:textId="77777777" w:rsidR="00C7548D" w:rsidRPr="00A04C7E" w:rsidRDefault="00C7548D" w:rsidP="00C7548D">
      <w:pPr>
        <w:spacing w:line="240" w:lineRule="auto"/>
        <w:rPr>
          <w:rFonts w:ascii="Times New Roman" w:hAnsi="Times New Roman" w:cs="Times New Roman"/>
          <w:bCs/>
          <w:sz w:val="12"/>
          <w:szCs w:val="12"/>
        </w:rPr>
      </w:pPr>
    </w:p>
    <w:p w14:paraId="69203F05" w14:textId="77777777" w:rsidR="00C7548D" w:rsidRPr="00A04C7E" w:rsidRDefault="00C7548D" w:rsidP="00C7548D">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Pr="00A04C7E">
        <w:rPr>
          <w:rFonts w:ascii="Times New Roman" w:hAnsi="Times New Roman" w:cs="Times New Roman"/>
          <w:bCs/>
          <w:i/>
          <w:iCs/>
          <w:sz w:val="24"/>
          <w:szCs w:val="24"/>
        </w:rPr>
        <w:t>in progress</w:t>
      </w:r>
      <w:r w:rsidRPr="00A04C7E">
        <w:rPr>
          <w:rFonts w:ascii="Times New Roman" w:hAnsi="Times New Roman" w:cs="Times New Roman"/>
          <w:bCs/>
          <w:sz w:val="24"/>
          <w:szCs w:val="24"/>
        </w:rPr>
        <w:t xml:space="preserve">) </w:t>
      </w:r>
    </w:p>
    <w:p w14:paraId="151E8CEB"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
          <w:sz w:val="24"/>
          <w:szCs w:val="24"/>
        </w:rPr>
        <w:tab/>
      </w:r>
      <w:r w:rsidRPr="00A04C7E">
        <w:rPr>
          <w:rFonts w:ascii="Times New Roman" w:hAnsi="Times New Roman" w:cs="Times New Roman"/>
          <w:bCs/>
          <w:sz w:val="24"/>
          <w:szCs w:val="24"/>
        </w:rPr>
        <w:t xml:space="preserve">Topic: </w:t>
      </w:r>
      <w:r w:rsidRPr="00A04C7E">
        <w:rPr>
          <w:rFonts w:ascii="Times New Roman" w:hAnsi="Times New Roman" w:cs="Times New Roman"/>
          <w:bCs/>
          <w:i/>
          <w:iCs/>
          <w:sz w:val="24"/>
          <w:szCs w:val="24"/>
        </w:rPr>
        <w:t>Advancing Ethics and Behavior Analysis with Data</w:t>
      </w:r>
    </w:p>
    <w:p w14:paraId="5010CEA4" w14:textId="77777777" w:rsidR="00C7548D" w:rsidRPr="00A04C7E" w:rsidRDefault="00C7548D" w:rsidP="00C7548D">
      <w:pPr>
        <w:spacing w:line="240" w:lineRule="auto"/>
        <w:rPr>
          <w:rFonts w:ascii="Times New Roman" w:hAnsi="Times New Roman" w:cs="Times New Roman"/>
          <w:bCs/>
          <w:sz w:val="12"/>
          <w:szCs w:val="12"/>
        </w:rPr>
      </w:pPr>
    </w:p>
    <w:p w14:paraId="2FD4370E" w14:textId="77777777" w:rsidR="00C7548D" w:rsidRPr="00A04C7E" w:rsidRDefault="00C7548D" w:rsidP="00C7548D">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2024)</w:t>
      </w:r>
    </w:p>
    <w:p w14:paraId="7B50E6E1" w14:textId="77777777" w:rsidR="00C7548D" w:rsidRPr="00A04C7E" w:rsidRDefault="00C7548D" w:rsidP="00C7548D">
      <w:pPr>
        <w:spacing w:line="240" w:lineRule="auto"/>
        <w:rPr>
          <w:rFonts w:ascii="Times New Roman" w:hAnsi="Times New Roman" w:cs="Times New Roman"/>
          <w:bCs/>
          <w:i/>
          <w:iCs/>
          <w:sz w:val="24"/>
          <w:szCs w:val="24"/>
        </w:rPr>
      </w:pPr>
      <w:r w:rsidRPr="00A04C7E">
        <w:rPr>
          <w:rFonts w:ascii="Times New Roman" w:hAnsi="Times New Roman" w:cs="Times New Roman"/>
          <w:bCs/>
          <w:sz w:val="24"/>
          <w:szCs w:val="24"/>
        </w:rPr>
        <w:tab/>
        <w:t xml:space="preserve">Topic: </w:t>
      </w:r>
      <w:r w:rsidRPr="00A04C7E">
        <w:rPr>
          <w:rFonts w:ascii="Times New Roman" w:hAnsi="Times New Roman" w:cs="Times New Roman"/>
          <w:bCs/>
          <w:i/>
          <w:iCs/>
          <w:sz w:val="24"/>
          <w:szCs w:val="24"/>
        </w:rPr>
        <w:t>Big Data &amp; Behavior Science</w:t>
      </w:r>
    </w:p>
    <w:p w14:paraId="69B63AED" w14:textId="77777777" w:rsidR="00C7548D" w:rsidRPr="00A04C7E" w:rsidRDefault="00C7548D" w:rsidP="00C7548D">
      <w:pPr>
        <w:spacing w:line="240" w:lineRule="auto"/>
        <w:rPr>
          <w:rFonts w:ascii="Times New Roman" w:hAnsi="Times New Roman" w:cs="Times New Roman"/>
          <w:b/>
          <w:sz w:val="24"/>
          <w:szCs w:val="24"/>
        </w:rPr>
      </w:pPr>
    </w:p>
    <w:p w14:paraId="4C294A36" w14:textId="77777777" w:rsidR="00C7548D" w:rsidRDefault="00C7548D" w:rsidP="005A08E3">
      <w:pPr>
        <w:spacing w:line="240" w:lineRule="auto"/>
        <w:rPr>
          <w:rFonts w:ascii="Times New Roman" w:hAnsi="Times New Roman" w:cs="Times New Roman"/>
          <w:b/>
          <w:sz w:val="24"/>
          <w:szCs w:val="24"/>
        </w:rPr>
      </w:pPr>
    </w:p>
    <w:p w14:paraId="0FF5913F" w14:textId="7C9E04C6" w:rsidR="008F32AC" w:rsidRPr="00A04C7E" w:rsidRDefault="008F32AC" w:rsidP="005A08E3">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 HOC / GUEST ASSOCIATE EDITOR</w:t>
      </w:r>
    </w:p>
    <w:p w14:paraId="50F376D5" w14:textId="77777777" w:rsidR="008F32AC" w:rsidRPr="00A04C7E" w:rsidRDefault="008F32AC" w:rsidP="008F32AC">
      <w:pPr>
        <w:spacing w:line="240" w:lineRule="auto"/>
        <w:rPr>
          <w:rFonts w:ascii="Times New Roman" w:hAnsi="Times New Roman" w:cs="Times New Roman"/>
          <w:bCs/>
          <w:sz w:val="6"/>
          <w:szCs w:val="6"/>
        </w:rPr>
      </w:pPr>
    </w:p>
    <w:p w14:paraId="0C795A3C" w14:textId="587097FA" w:rsidR="006708E6" w:rsidRDefault="006708E6"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Psychological Record</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 xml:space="preserve">    May 2025 – present</w:t>
      </w:r>
    </w:p>
    <w:p w14:paraId="04205530" w14:textId="3D76AA8B" w:rsidR="001F4102" w:rsidRDefault="001F4102" w:rsidP="008F32AC">
      <w:pPr>
        <w:spacing w:line="240" w:lineRule="auto"/>
        <w:rPr>
          <w:rFonts w:ascii="Times New Roman" w:hAnsi="Times New Roman" w:cs="Times New Roman"/>
          <w:bCs/>
          <w:i/>
          <w:iCs/>
          <w:sz w:val="24"/>
          <w:szCs w:val="24"/>
        </w:rPr>
      </w:pPr>
      <w:r>
        <w:rPr>
          <w:rFonts w:ascii="Times New Roman" w:hAnsi="Times New Roman" w:cs="Times New Roman"/>
          <w:bCs/>
          <w:i/>
          <w:iCs/>
          <w:sz w:val="24"/>
          <w:szCs w:val="24"/>
        </w:rPr>
        <w:t>Education and Treatment of Children</w:t>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r>
      <w:r>
        <w:rPr>
          <w:rFonts w:ascii="Times New Roman" w:hAnsi="Times New Roman" w:cs="Times New Roman"/>
          <w:bCs/>
          <w:i/>
          <w:iCs/>
          <w:sz w:val="24"/>
          <w:szCs w:val="24"/>
        </w:rPr>
        <w:tab/>
        <w:t>March 2025 – present</w:t>
      </w:r>
    </w:p>
    <w:p w14:paraId="2098B1FC" w14:textId="396C204F" w:rsidR="008F32AC" w:rsidRPr="00A04C7E" w:rsidRDefault="008F32AC" w:rsidP="008F32AC">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Behavior Analysis in Practice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A366BC"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March,</w:t>
      </w:r>
      <w:proofErr w:type="gramEnd"/>
      <w:r w:rsidRPr="00A04C7E">
        <w:rPr>
          <w:rFonts w:ascii="Times New Roman" w:hAnsi="Times New Roman" w:cs="Times New Roman"/>
          <w:bCs/>
          <w:sz w:val="24"/>
          <w:szCs w:val="24"/>
        </w:rPr>
        <w:t xml:space="preserve"> 2022 – </w:t>
      </w:r>
      <w:proofErr w:type="gramStart"/>
      <w:r w:rsidR="00A366BC" w:rsidRPr="00A04C7E">
        <w:rPr>
          <w:rFonts w:ascii="Times New Roman" w:hAnsi="Times New Roman" w:cs="Times New Roman"/>
          <w:bCs/>
          <w:sz w:val="24"/>
          <w:szCs w:val="24"/>
        </w:rPr>
        <w:t>June</w:t>
      </w:r>
      <w:r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w:t>
      </w:r>
      <w:r w:rsidR="00A366BC" w:rsidRPr="00A04C7E">
        <w:rPr>
          <w:rFonts w:ascii="Times New Roman" w:hAnsi="Times New Roman" w:cs="Times New Roman"/>
          <w:bCs/>
          <w:sz w:val="24"/>
          <w:szCs w:val="24"/>
        </w:rPr>
        <w:t>4</w:t>
      </w:r>
    </w:p>
    <w:p w14:paraId="4D99CEA0" w14:textId="5BD551D1" w:rsidR="008F32AC" w:rsidRPr="00A04C7E" w:rsidRDefault="002C0CD9" w:rsidP="005A08E3">
      <w:pPr>
        <w:spacing w:line="240" w:lineRule="auto"/>
        <w:rPr>
          <w:rFonts w:ascii="Times New Roman" w:hAnsi="Times New Roman" w:cs="Times New Roman"/>
          <w:b/>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Pr="00A04C7E">
        <w:rPr>
          <w:rFonts w:ascii="Times New Roman" w:hAnsi="Times New Roman" w:cs="Times New Roman"/>
          <w:bCs/>
          <w:sz w:val="24"/>
          <w:szCs w:val="24"/>
        </w:rPr>
        <w:t>June,</w:t>
      </w:r>
      <w:proofErr w:type="gramEnd"/>
      <w:r w:rsidRPr="00A04C7E">
        <w:rPr>
          <w:rFonts w:ascii="Times New Roman" w:hAnsi="Times New Roman" w:cs="Times New Roman"/>
          <w:bCs/>
          <w:sz w:val="24"/>
          <w:szCs w:val="24"/>
        </w:rPr>
        <w:t xml:space="preserve"> 2023 – </w:t>
      </w:r>
      <w:proofErr w:type="gramStart"/>
      <w:r w:rsidRPr="00A04C7E">
        <w:rPr>
          <w:rFonts w:ascii="Times New Roman" w:hAnsi="Times New Roman" w:cs="Times New Roman"/>
          <w:bCs/>
          <w:sz w:val="24"/>
          <w:szCs w:val="24"/>
        </w:rPr>
        <w:t>October,</w:t>
      </w:r>
      <w:proofErr w:type="gramEnd"/>
      <w:r w:rsidRPr="00A04C7E">
        <w:rPr>
          <w:rFonts w:ascii="Times New Roman" w:hAnsi="Times New Roman" w:cs="Times New Roman"/>
          <w:bCs/>
          <w:sz w:val="24"/>
          <w:szCs w:val="24"/>
        </w:rPr>
        <w:t xml:space="preserve"> 2022</w:t>
      </w:r>
    </w:p>
    <w:p w14:paraId="08D1668D" w14:textId="51F30106" w:rsidR="004D6DFF" w:rsidRPr="00A04C7E" w:rsidRDefault="004D6DFF"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BOARD OF EDITORS</w:t>
      </w:r>
    </w:p>
    <w:p w14:paraId="04BB1DF7" w14:textId="77777777" w:rsidR="00984427" w:rsidRPr="00A04C7E" w:rsidRDefault="00984427" w:rsidP="00EA0190">
      <w:pPr>
        <w:spacing w:line="240" w:lineRule="auto"/>
        <w:rPr>
          <w:rFonts w:ascii="Times New Roman" w:hAnsi="Times New Roman" w:cs="Times New Roman"/>
          <w:bCs/>
          <w:sz w:val="6"/>
          <w:szCs w:val="6"/>
        </w:rPr>
      </w:pPr>
    </w:p>
    <w:p w14:paraId="28BB842F" w14:textId="4DAB47E0" w:rsidR="00655127" w:rsidRPr="00A04C7E" w:rsidRDefault="00655127"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Perspectives on Behavior Science</w:t>
      </w:r>
      <w:r w:rsidRPr="00A04C7E">
        <w:rPr>
          <w:rFonts w:ascii="Times New Roman" w:hAnsi="Times New Roman" w:cs="Times New Roman"/>
          <w:bCs/>
          <w:i/>
          <w:i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F45749"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January</w:t>
      </w:r>
      <w:r w:rsidR="00F45749" w:rsidRPr="00A04C7E">
        <w:rPr>
          <w:rFonts w:ascii="Times New Roman" w:hAnsi="Times New Roman" w:cs="Times New Roman"/>
          <w:bCs/>
          <w:sz w:val="24"/>
          <w:szCs w:val="24"/>
        </w:rPr>
        <w:t>,</w:t>
      </w:r>
      <w:proofErr w:type="gramEnd"/>
      <w:r w:rsidRPr="00A04C7E">
        <w:rPr>
          <w:rFonts w:ascii="Times New Roman" w:hAnsi="Times New Roman" w:cs="Times New Roman"/>
          <w:bCs/>
          <w:sz w:val="24"/>
          <w:szCs w:val="24"/>
        </w:rPr>
        <w:t xml:space="preserve"> 2024</w:t>
      </w:r>
      <w:r w:rsidR="00F45749" w:rsidRPr="00A04C7E">
        <w:rPr>
          <w:rFonts w:ascii="Times New Roman" w:hAnsi="Times New Roman" w:cs="Times New Roman"/>
          <w:bCs/>
          <w:sz w:val="24"/>
          <w:szCs w:val="24"/>
        </w:rPr>
        <w:t xml:space="preserve"> – </w:t>
      </w:r>
      <w:proofErr w:type="gramStart"/>
      <w:r w:rsidR="00F45749" w:rsidRPr="00A04C7E">
        <w:rPr>
          <w:rFonts w:ascii="Times New Roman" w:hAnsi="Times New Roman" w:cs="Times New Roman"/>
          <w:bCs/>
          <w:sz w:val="24"/>
          <w:szCs w:val="24"/>
        </w:rPr>
        <w:t>December,</w:t>
      </w:r>
      <w:proofErr w:type="gramEnd"/>
      <w:r w:rsidR="00F45749" w:rsidRPr="00A04C7E">
        <w:rPr>
          <w:rFonts w:ascii="Times New Roman" w:hAnsi="Times New Roman" w:cs="Times New Roman"/>
          <w:bCs/>
          <w:sz w:val="24"/>
          <w:szCs w:val="24"/>
        </w:rPr>
        <w:t xml:space="preserve"> 202</w:t>
      </w:r>
      <w:r w:rsidR="001B2E60">
        <w:rPr>
          <w:rFonts w:ascii="Times New Roman" w:hAnsi="Times New Roman" w:cs="Times New Roman"/>
          <w:bCs/>
          <w:sz w:val="24"/>
          <w:szCs w:val="24"/>
        </w:rPr>
        <w:t>4</w:t>
      </w:r>
    </w:p>
    <w:p w14:paraId="6C0F674C" w14:textId="348E42BA" w:rsidR="00BA01FF" w:rsidRPr="00A04C7E" w:rsidRDefault="00BA01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Single Case in the Social Sciences</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proofErr w:type="gramStart"/>
      <w:r w:rsidR="001B7472" w:rsidRPr="00A04C7E">
        <w:rPr>
          <w:rFonts w:ascii="Times New Roman" w:hAnsi="Times New Roman" w:cs="Times New Roman"/>
          <w:bCs/>
          <w:sz w:val="24"/>
          <w:szCs w:val="24"/>
        </w:rPr>
        <w:t>December,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2023 – Present</w:t>
      </w:r>
    </w:p>
    <w:p w14:paraId="169B83FD" w14:textId="760158E8" w:rsidR="004D6DFF" w:rsidRPr="00A04C7E" w:rsidRDefault="004D6DFF"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 xml:space="preserve">Journal of Applied Behavior Analysis </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t xml:space="preserve">         </w:t>
      </w:r>
      <w:r w:rsidR="0008602D"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Sep</w:t>
      </w:r>
      <w:r w:rsidR="001B7472" w:rsidRPr="00A04C7E">
        <w:rPr>
          <w:rFonts w:ascii="Times New Roman" w:hAnsi="Times New Roman" w:cs="Times New Roman"/>
          <w:bCs/>
          <w:sz w:val="24"/>
          <w:szCs w:val="24"/>
        </w:rPr>
        <w:t>tember,</w:t>
      </w:r>
      <w:proofErr w:type="gramEnd"/>
      <w:r w:rsidR="005B5F95" w:rsidRPr="00A04C7E">
        <w:rPr>
          <w:rFonts w:ascii="Times New Roman" w:hAnsi="Times New Roman" w:cs="Times New Roman"/>
          <w:bCs/>
          <w:sz w:val="24"/>
          <w:szCs w:val="24"/>
        </w:rPr>
        <w:t xml:space="preserve"> </w:t>
      </w:r>
      <w:r w:rsidRPr="00A04C7E">
        <w:rPr>
          <w:rFonts w:ascii="Times New Roman" w:hAnsi="Times New Roman" w:cs="Times New Roman"/>
          <w:bCs/>
          <w:sz w:val="24"/>
          <w:szCs w:val="24"/>
        </w:rPr>
        <w:t xml:space="preserve">2020 – </w:t>
      </w:r>
      <w:r w:rsidR="0008602D" w:rsidRPr="00A04C7E">
        <w:rPr>
          <w:rFonts w:ascii="Times New Roman" w:hAnsi="Times New Roman" w:cs="Times New Roman"/>
          <w:bCs/>
          <w:sz w:val="24"/>
          <w:szCs w:val="24"/>
        </w:rPr>
        <w:t>Present</w:t>
      </w:r>
    </w:p>
    <w:p w14:paraId="0DF92806" w14:textId="37E8244C" w:rsidR="002C3D5C" w:rsidRPr="00A04C7E" w:rsidRDefault="002C3D5C" w:rsidP="00EA0190">
      <w:pPr>
        <w:spacing w:line="240" w:lineRule="auto"/>
        <w:rPr>
          <w:rFonts w:ascii="Times New Roman" w:hAnsi="Times New Roman" w:cs="Times New Roman"/>
          <w:bCs/>
          <w:sz w:val="24"/>
          <w:szCs w:val="24"/>
        </w:rPr>
      </w:pPr>
      <w:r w:rsidRPr="00A04C7E">
        <w:rPr>
          <w:rFonts w:ascii="Times New Roman" w:hAnsi="Times New Roman" w:cs="Times New Roman"/>
          <w:bCs/>
          <w:i/>
          <w:iCs/>
          <w:sz w:val="24"/>
          <w:szCs w:val="24"/>
        </w:rPr>
        <w:t>Toward Data Science</w:t>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Pr="00A04C7E">
        <w:rPr>
          <w:rFonts w:ascii="Times New Roman" w:hAnsi="Times New Roman" w:cs="Times New Roman"/>
          <w:bCs/>
          <w:sz w:val="24"/>
          <w:szCs w:val="24"/>
        </w:rPr>
        <w:tab/>
      </w:r>
      <w:r w:rsidR="00BA01FF" w:rsidRPr="00A04C7E">
        <w:rPr>
          <w:rFonts w:ascii="Times New Roman" w:hAnsi="Times New Roman" w:cs="Times New Roman"/>
          <w:bCs/>
          <w:sz w:val="24"/>
          <w:szCs w:val="24"/>
        </w:rPr>
        <w:t xml:space="preserve">      </w:t>
      </w:r>
      <w:proofErr w:type="gramStart"/>
      <w:r w:rsidRPr="00A04C7E">
        <w:rPr>
          <w:rFonts w:ascii="Times New Roman" w:hAnsi="Times New Roman" w:cs="Times New Roman"/>
          <w:bCs/>
          <w:sz w:val="24"/>
          <w:szCs w:val="24"/>
        </w:rPr>
        <w:t>Nov</w:t>
      </w:r>
      <w:r w:rsidR="001B7472" w:rsidRPr="00A04C7E">
        <w:rPr>
          <w:rFonts w:ascii="Times New Roman" w:hAnsi="Times New Roman" w:cs="Times New Roman"/>
          <w:bCs/>
          <w:sz w:val="24"/>
          <w:szCs w:val="24"/>
        </w:rPr>
        <w:t>ember,</w:t>
      </w:r>
      <w:proofErr w:type="gramEnd"/>
      <w:r w:rsidRPr="00A04C7E">
        <w:rPr>
          <w:rFonts w:ascii="Times New Roman" w:hAnsi="Times New Roman" w:cs="Times New Roman"/>
          <w:bCs/>
          <w:sz w:val="24"/>
          <w:szCs w:val="24"/>
        </w:rPr>
        <w:t xml:space="preserve"> 2022 – </w:t>
      </w:r>
      <w:proofErr w:type="gramStart"/>
      <w:r w:rsidR="00BA01FF" w:rsidRPr="00A04C7E">
        <w:rPr>
          <w:rFonts w:ascii="Times New Roman" w:hAnsi="Times New Roman" w:cs="Times New Roman"/>
          <w:bCs/>
          <w:sz w:val="24"/>
          <w:szCs w:val="24"/>
        </w:rPr>
        <w:t>Oct</w:t>
      </w:r>
      <w:r w:rsidR="001B7472" w:rsidRPr="00A04C7E">
        <w:rPr>
          <w:rFonts w:ascii="Times New Roman" w:hAnsi="Times New Roman" w:cs="Times New Roman"/>
          <w:bCs/>
          <w:sz w:val="24"/>
          <w:szCs w:val="24"/>
        </w:rPr>
        <w:t>ober,</w:t>
      </w:r>
      <w:proofErr w:type="gramEnd"/>
      <w:r w:rsidR="00BA01FF" w:rsidRPr="00A04C7E">
        <w:rPr>
          <w:rFonts w:ascii="Times New Roman" w:hAnsi="Times New Roman" w:cs="Times New Roman"/>
          <w:bCs/>
          <w:sz w:val="24"/>
          <w:szCs w:val="24"/>
        </w:rPr>
        <w:t xml:space="preserve"> 2023</w:t>
      </w:r>
      <w:r w:rsidRPr="00A04C7E">
        <w:rPr>
          <w:rFonts w:ascii="Times New Roman" w:hAnsi="Times New Roman" w:cs="Times New Roman"/>
          <w:bCs/>
          <w:sz w:val="24"/>
          <w:szCs w:val="24"/>
        </w:rPr>
        <w:t xml:space="preserve"> </w:t>
      </w:r>
    </w:p>
    <w:p w14:paraId="056703D2" w14:textId="77777777" w:rsidR="00380877" w:rsidRPr="00A04C7E" w:rsidRDefault="00380877" w:rsidP="00EA0190">
      <w:pPr>
        <w:spacing w:line="240" w:lineRule="auto"/>
        <w:rPr>
          <w:rFonts w:ascii="Times New Roman" w:hAnsi="Times New Roman" w:cs="Times New Roman"/>
          <w:b/>
          <w:sz w:val="24"/>
          <w:szCs w:val="24"/>
        </w:rPr>
      </w:pPr>
    </w:p>
    <w:p w14:paraId="3185A5EE" w14:textId="77777777" w:rsidR="00C7548D" w:rsidRDefault="00C7548D" w:rsidP="00EA0190">
      <w:pPr>
        <w:spacing w:line="240" w:lineRule="auto"/>
        <w:rPr>
          <w:rFonts w:ascii="Times New Roman" w:hAnsi="Times New Roman" w:cs="Times New Roman"/>
          <w:b/>
          <w:sz w:val="24"/>
          <w:szCs w:val="24"/>
        </w:rPr>
      </w:pPr>
    </w:p>
    <w:p w14:paraId="5201913F" w14:textId="4692C2C1" w:rsidR="00011A5B"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EDITORIAL REVIEWER</w:t>
      </w:r>
    </w:p>
    <w:p w14:paraId="5D3090F3" w14:textId="77777777" w:rsidR="00984427" w:rsidRPr="00A04C7E" w:rsidRDefault="00984427" w:rsidP="00EA0190">
      <w:pPr>
        <w:spacing w:line="240" w:lineRule="auto"/>
        <w:rPr>
          <w:rFonts w:ascii="Times New Roman" w:hAnsi="Times New Roman" w:cs="Times New Roman"/>
          <w:sz w:val="6"/>
          <w:szCs w:val="6"/>
        </w:rPr>
      </w:pPr>
    </w:p>
    <w:p w14:paraId="13326B5B" w14:textId="06C72741" w:rsidR="00146E05" w:rsidRPr="00A04C7E" w:rsidRDefault="00146E05"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Behavior and Philosophy</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1F1949"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June 2016 – </w:t>
      </w:r>
      <w:r w:rsidR="00A67513"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4240FF81" w14:textId="77777777" w:rsidR="00AC426B" w:rsidRDefault="00AC426B" w:rsidP="00EA0190">
      <w:pPr>
        <w:spacing w:line="240" w:lineRule="auto"/>
        <w:rPr>
          <w:rFonts w:ascii="Times New Roman" w:hAnsi="Times New Roman" w:cs="Times New Roman"/>
          <w:b/>
          <w:sz w:val="24"/>
          <w:szCs w:val="24"/>
        </w:rPr>
      </w:pPr>
    </w:p>
    <w:p w14:paraId="0E035166" w14:textId="77777777" w:rsidR="002F14E1" w:rsidRDefault="002F14E1" w:rsidP="00EA0190">
      <w:pPr>
        <w:spacing w:line="240" w:lineRule="auto"/>
        <w:rPr>
          <w:rFonts w:ascii="Times New Roman" w:hAnsi="Times New Roman" w:cs="Times New Roman"/>
          <w:b/>
          <w:sz w:val="24"/>
          <w:szCs w:val="24"/>
        </w:rPr>
      </w:pPr>
    </w:p>
    <w:p w14:paraId="76869C4B" w14:textId="418A8A08" w:rsidR="00A73811" w:rsidRPr="00A04C7E" w:rsidRDefault="002369D3" w:rsidP="00EA0190">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BOARD OF REVIEWERS</w:t>
      </w:r>
    </w:p>
    <w:p w14:paraId="41D370D2" w14:textId="77777777" w:rsidR="00984427" w:rsidRPr="00A04C7E" w:rsidRDefault="00984427" w:rsidP="00EA0190">
      <w:pPr>
        <w:spacing w:line="240" w:lineRule="auto"/>
        <w:rPr>
          <w:rFonts w:ascii="Times New Roman" w:hAnsi="Times New Roman" w:cs="Times New Roman"/>
          <w:sz w:val="6"/>
          <w:szCs w:val="6"/>
        </w:rPr>
      </w:pPr>
    </w:p>
    <w:p w14:paraId="5AAC2279" w14:textId="73F62083" w:rsidR="00A73811" w:rsidRPr="00A04C7E" w:rsidRDefault="00A73811" w:rsidP="00EA0190">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Journal of Be</w:t>
      </w:r>
      <w:r w:rsidR="001F1949" w:rsidRPr="00A04C7E">
        <w:rPr>
          <w:rFonts w:ascii="Times New Roman" w:hAnsi="Times New Roman" w:cs="Times New Roman"/>
          <w:i/>
          <w:iCs/>
          <w:sz w:val="24"/>
          <w:szCs w:val="24"/>
        </w:rPr>
        <w:t>havior</w:t>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1F1949" w:rsidRPr="00A04C7E">
        <w:rPr>
          <w:rFonts w:ascii="Times New Roman" w:hAnsi="Times New Roman" w:cs="Times New Roman"/>
          <w:sz w:val="24"/>
          <w:szCs w:val="24"/>
        </w:rPr>
        <w:tab/>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May 2016 – </w:t>
      </w:r>
      <w:r w:rsidR="00FE40AD" w:rsidRPr="00A04C7E">
        <w:rPr>
          <w:rFonts w:ascii="Times New Roman" w:hAnsi="Times New Roman" w:cs="Times New Roman"/>
          <w:sz w:val="24"/>
          <w:szCs w:val="24"/>
        </w:rPr>
        <w:t>May 2018</w:t>
      </w:r>
      <w:r w:rsidRPr="00A04C7E">
        <w:rPr>
          <w:rFonts w:ascii="Times New Roman" w:hAnsi="Times New Roman" w:cs="Times New Roman"/>
          <w:sz w:val="24"/>
          <w:szCs w:val="24"/>
        </w:rPr>
        <w:t xml:space="preserve"> </w:t>
      </w:r>
    </w:p>
    <w:p w14:paraId="354AD517" w14:textId="77777777" w:rsidR="0034724E" w:rsidRDefault="0034724E" w:rsidP="004543E6">
      <w:pPr>
        <w:spacing w:line="276" w:lineRule="auto"/>
        <w:rPr>
          <w:rFonts w:ascii="Times New Roman" w:hAnsi="Times New Roman" w:cs="Times New Roman"/>
          <w:b/>
          <w:sz w:val="24"/>
          <w:szCs w:val="24"/>
        </w:rPr>
      </w:pPr>
    </w:p>
    <w:p w14:paraId="2540FADC" w14:textId="77777777" w:rsidR="00C7548D" w:rsidRDefault="00C7548D" w:rsidP="004543E6">
      <w:pPr>
        <w:spacing w:line="276" w:lineRule="auto"/>
        <w:rPr>
          <w:rFonts w:ascii="Times New Roman" w:hAnsi="Times New Roman" w:cs="Times New Roman"/>
          <w:b/>
          <w:sz w:val="24"/>
          <w:szCs w:val="24"/>
        </w:rPr>
      </w:pPr>
    </w:p>
    <w:p w14:paraId="6F4ECDE7" w14:textId="48E487E3" w:rsidR="00EA0190" w:rsidRPr="00A04C7E" w:rsidRDefault="002369D3" w:rsidP="004543E6">
      <w:pPr>
        <w:spacing w:line="276" w:lineRule="auto"/>
        <w:rPr>
          <w:rFonts w:ascii="Times New Roman" w:hAnsi="Times New Roman" w:cs="Times New Roman"/>
          <w:b/>
          <w:sz w:val="24"/>
          <w:szCs w:val="24"/>
        </w:rPr>
      </w:pPr>
      <w:r w:rsidRPr="00A04C7E">
        <w:rPr>
          <w:rFonts w:ascii="Times New Roman" w:hAnsi="Times New Roman" w:cs="Times New Roman"/>
          <w:b/>
          <w:sz w:val="24"/>
          <w:szCs w:val="24"/>
        </w:rPr>
        <w:t xml:space="preserve">AD HOC </w:t>
      </w:r>
      <w:r w:rsidR="00A402AE" w:rsidRPr="00A04C7E">
        <w:rPr>
          <w:rFonts w:ascii="Times New Roman" w:hAnsi="Times New Roman" w:cs="Times New Roman"/>
          <w:b/>
          <w:sz w:val="24"/>
          <w:szCs w:val="24"/>
        </w:rPr>
        <w:t xml:space="preserve">JOURNAL </w:t>
      </w:r>
      <w:r w:rsidRPr="00A04C7E">
        <w:rPr>
          <w:rFonts w:ascii="Times New Roman" w:hAnsi="Times New Roman" w:cs="Times New Roman"/>
          <w:b/>
          <w:sz w:val="24"/>
          <w:szCs w:val="24"/>
        </w:rPr>
        <w:t>REVIEWER</w:t>
      </w:r>
    </w:p>
    <w:p w14:paraId="4A9070CF" w14:textId="5AF8919E" w:rsidR="00130A78" w:rsidRDefault="00130A78"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Behavior Analysis: Research and Practice</w:t>
      </w:r>
    </w:p>
    <w:p w14:paraId="573CEDCA" w14:textId="66CC66CB" w:rsidR="003570B2" w:rsidRPr="00A04C7E" w:rsidRDefault="003570B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Analysis in Practice</w:t>
      </w:r>
    </w:p>
    <w:p w14:paraId="07FA40A0" w14:textId="044E9F2B" w:rsidR="00310CD9" w:rsidRPr="00A04C7E" w:rsidRDefault="00310CD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 Modification</w:t>
      </w:r>
    </w:p>
    <w:p w14:paraId="493BFA48" w14:textId="42E803E5" w:rsidR="00F72DB8" w:rsidRPr="00A04C7E" w:rsidRDefault="00F72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Behavioral Interventions</w:t>
      </w:r>
    </w:p>
    <w:p w14:paraId="4C1F578B" w14:textId="3E019E38" w:rsidR="00B63B17" w:rsidRPr="00A04C7E" w:rsidRDefault="00B63B1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Behavioural Processes</w:t>
      </w:r>
    </w:p>
    <w:p w14:paraId="374E5641" w14:textId="669FE577" w:rsidR="00AC78CA" w:rsidRPr="00A04C7E" w:rsidRDefault="00AC78C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Bentham Science Publishers</w:t>
      </w:r>
    </w:p>
    <w:p w14:paraId="1F32F4C1" w14:textId="00AA317B" w:rsidR="00C72BCE" w:rsidRPr="00A04C7E" w:rsidRDefault="00C72BC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Computational Brain &amp; Behavior</w:t>
      </w:r>
    </w:p>
    <w:p w14:paraId="17941F09" w14:textId="307C83B9" w:rsidR="00FB2789" w:rsidRPr="00A04C7E" w:rsidRDefault="00FB278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Computer Methods in Biomechanics and Biomedical Engineering</w:t>
      </w:r>
    </w:p>
    <w:p w14:paraId="3A9FCDA9" w14:textId="104B3E25" w:rsidR="001408A5" w:rsidRPr="00A04C7E" w:rsidRDefault="001408A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Experimental and Clinical Psychopharmacology</w:t>
      </w:r>
    </w:p>
    <w:p w14:paraId="5A2F27E3" w14:textId="77777777" w:rsidR="001C0A95" w:rsidRPr="00A04C7E" w:rsidRDefault="001C0A95" w:rsidP="001C0A95">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Autism and Developmental Disorders </w:t>
      </w:r>
    </w:p>
    <w:p w14:paraId="2921D2FE" w14:textId="357AA47F" w:rsidR="00B414E2" w:rsidRPr="00A04C7E" w:rsidRDefault="00B414E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 xml:space="preserve">Journal of Applied Behavior Analysis </w:t>
      </w:r>
    </w:p>
    <w:p w14:paraId="478AEBB6" w14:textId="06A079E0" w:rsidR="00B414E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Behavior</w:t>
      </w:r>
    </w:p>
    <w:p w14:paraId="5570417E" w14:textId="49BE24A3" w:rsidR="00D921B9" w:rsidRPr="00A04C7E" w:rsidRDefault="00D921B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Childhood &amp; Developmental Disorders</w:t>
      </w:r>
    </w:p>
    <w:p w14:paraId="307A6040" w14:textId="1185185B" w:rsidR="0010293F" w:rsidRPr="00A04C7E" w:rsidRDefault="0010293F"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Experimental Psychology: Applied</w:t>
      </w:r>
    </w:p>
    <w:p w14:paraId="477116C4" w14:textId="30BF2850" w:rsidR="000032DC" w:rsidRPr="00A04C7E" w:rsidRDefault="000032D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the Ex</w:t>
      </w:r>
      <w:r w:rsidR="009D0CC9" w:rsidRPr="00A04C7E">
        <w:rPr>
          <w:rFonts w:ascii="Times New Roman" w:hAnsi="Times New Roman" w:cs="Times New Roman"/>
          <w:i/>
          <w:iCs/>
          <w:sz w:val="24"/>
          <w:szCs w:val="24"/>
        </w:rPr>
        <w:t>perimental Analysis of Behavior</w:t>
      </w:r>
      <w:r w:rsidRPr="00A04C7E">
        <w:rPr>
          <w:rFonts w:ascii="Times New Roman" w:hAnsi="Times New Roman" w:cs="Times New Roman"/>
          <w:i/>
          <w:iCs/>
          <w:sz w:val="24"/>
          <w:szCs w:val="24"/>
        </w:rPr>
        <w:t xml:space="preserve"> </w:t>
      </w:r>
    </w:p>
    <w:p w14:paraId="1A084F8A" w14:textId="5148D5CA" w:rsidR="00AB591C" w:rsidRPr="00A04C7E" w:rsidRDefault="00F26494" w:rsidP="00EA0190">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Interprofessional Care</w:t>
      </w:r>
    </w:p>
    <w:p w14:paraId="7D4F04D8" w14:textId="6C9C414A" w:rsidR="00EF3312" w:rsidRPr="00A04C7E" w:rsidRDefault="001C0A9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Journal of Medical Internet Research</w:t>
      </w:r>
    </w:p>
    <w:p w14:paraId="3944DBC6" w14:textId="464BF21D" w:rsidR="00B50505" w:rsidRPr="00A04C7E" w:rsidRDefault="00BD652A"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w:t>
      </w:r>
      <w:r w:rsidR="00B50505" w:rsidRPr="00A04C7E">
        <w:rPr>
          <w:rFonts w:ascii="Times New Roman" w:hAnsi="Times New Roman" w:cs="Times New Roman"/>
          <w:i/>
          <w:iCs/>
          <w:sz w:val="24"/>
          <w:szCs w:val="24"/>
        </w:rPr>
        <w:t>erspectives on Behavior Science</w:t>
      </w:r>
    </w:p>
    <w:p w14:paraId="0A4C8D2C" w14:textId="2B1CD071" w:rsidR="002A4DF7" w:rsidRPr="00A04C7E" w:rsidRDefault="00EF3312"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Reco</w:t>
      </w:r>
      <w:r w:rsidR="005C44D5" w:rsidRPr="00A04C7E">
        <w:rPr>
          <w:rFonts w:ascii="Times New Roman" w:hAnsi="Times New Roman" w:cs="Times New Roman"/>
          <w:i/>
          <w:iCs/>
          <w:sz w:val="24"/>
          <w:szCs w:val="24"/>
        </w:rPr>
        <w:t>rd</w:t>
      </w:r>
    </w:p>
    <w:p w14:paraId="0B753B12" w14:textId="0C9F24DF" w:rsidR="005C44D5" w:rsidRPr="00A04C7E" w:rsidRDefault="005C44D5"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Psychological Reports</w:t>
      </w:r>
    </w:p>
    <w:p w14:paraId="50563F60" w14:textId="0415686A" w:rsidR="00184DB8" w:rsidRPr="00A04C7E" w:rsidRDefault="00184D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Addictive Behaviors</w:t>
      </w:r>
    </w:p>
    <w:p w14:paraId="5A04A8FE" w14:textId="056FC20E" w:rsidR="0082256C" w:rsidRPr="00A04C7E" w:rsidRDefault="0082256C"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Psychology of Sport and Exercise</w:t>
      </w:r>
    </w:p>
    <w:p w14:paraId="2B744AC2" w14:textId="271AC87D" w:rsidR="008A2EB8" w:rsidRPr="00A04C7E" w:rsidRDefault="008A2EB8"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Psychonomic Bulletin &amp; Review</w:t>
      </w:r>
    </w:p>
    <w:p w14:paraId="426D8425" w14:textId="6F94A7E5" w:rsidR="004B1A14" w:rsidRPr="00A04C7E" w:rsidRDefault="004B1A14"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Psychopharmacology</w:t>
      </w:r>
    </w:p>
    <w:p w14:paraId="45F565F0" w14:textId="0D45F755" w:rsidR="001C0A95" w:rsidRPr="00A04C7E" w:rsidRDefault="002A4DF7"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Preventive Medicine</w:t>
      </w:r>
      <w:r w:rsidR="001C0A95" w:rsidRPr="00A04C7E">
        <w:rPr>
          <w:rFonts w:ascii="Times New Roman" w:hAnsi="Times New Roman" w:cs="Times New Roman"/>
          <w:i/>
          <w:iCs/>
          <w:sz w:val="24"/>
          <w:szCs w:val="24"/>
        </w:rPr>
        <w:t xml:space="preserve"> </w:t>
      </w:r>
    </w:p>
    <w:p w14:paraId="502E20FA" w14:textId="25D1919C" w:rsidR="0099521E" w:rsidRDefault="0099521E"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QEIOS</w:t>
      </w:r>
    </w:p>
    <w:p w14:paraId="4FD7B6C2" w14:textId="38258C79" w:rsidR="0003265F" w:rsidRPr="00A04C7E" w:rsidRDefault="0003265F" w:rsidP="0070423F">
      <w:pPr>
        <w:spacing w:line="240" w:lineRule="auto"/>
        <w:rPr>
          <w:rFonts w:ascii="Times New Roman" w:hAnsi="Times New Roman" w:cs="Times New Roman"/>
          <w:i/>
          <w:iCs/>
          <w:sz w:val="24"/>
          <w:szCs w:val="24"/>
        </w:rPr>
      </w:pPr>
      <w:r>
        <w:rPr>
          <w:rFonts w:ascii="Times New Roman" w:hAnsi="Times New Roman" w:cs="Times New Roman"/>
          <w:i/>
          <w:iCs/>
          <w:sz w:val="24"/>
          <w:szCs w:val="24"/>
        </w:rPr>
        <w:t xml:space="preserve">The Analysis of Verbal </w:t>
      </w:r>
      <w:r w:rsidR="00E11484">
        <w:rPr>
          <w:rFonts w:ascii="Times New Roman" w:hAnsi="Times New Roman" w:cs="Times New Roman"/>
          <w:i/>
          <w:iCs/>
          <w:sz w:val="24"/>
          <w:szCs w:val="24"/>
        </w:rPr>
        <w:t>Behavior</w:t>
      </w:r>
    </w:p>
    <w:p w14:paraId="0D1E1957" w14:textId="7DDAA5D8" w:rsidR="007A5909" w:rsidRPr="00A04C7E" w:rsidRDefault="007A5909" w:rsidP="0070423F">
      <w:pPr>
        <w:spacing w:line="240" w:lineRule="auto"/>
        <w:rPr>
          <w:rFonts w:ascii="Times New Roman" w:hAnsi="Times New Roman" w:cs="Times New Roman"/>
          <w:i/>
          <w:iCs/>
          <w:sz w:val="24"/>
          <w:szCs w:val="24"/>
        </w:rPr>
      </w:pPr>
      <w:r w:rsidRPr="00A04C7E">
        <w:rPr>
          <w:rFonts w:ascii="Times New Roman" w:hAnsi="Times New Roman" w:cs="Times New Roman"/>
          <w:i/>
          <w:iCs/>
          <w:sz w:val="24"/>
          <w:szCs w:val="24"/>
        </w:rPr>
        <w:t>Towards Data Science</w:t>
      </w:r>
    </w:p>
    <w:p w14:paraId="770EE74A" w14:textId="0572E225" w:rsidR="001C0A95" w:rsidRPr="00A04C7E" w:rsidRDefault="001C0A95" w:rsidP="0070423F">
      <w:pPr>
        <w:spacing w:line="240" w:lineRule="auto"/>
        <w:rPr>
          <w:rFonts w:ascii="Times New Roman" w:hAnsi="Times New Roman" w:cs="Times New Roman"/>
          <w:sz w:val="24"/>
          <w:szCs w:val="24"/>
        </w:rPr>
      </w:pPr>
      <w:r w:rsidRPr="00A04C7E">
        <w:rPr>
          <w:rFonts w:ascii="Times New Roman" w:hAnsi="Times New Roman" w:cs="Times New Roman"/>
          <w:i/>
          <w:iCs/>
          <w:sz w:val="24"/>
          <w:szCs w:val="24"/>
        </w:rPr>
        <w:t>Translational Issues in Psychological Sciences</w:t>
      </w:r>
      <w:r w:rsidRPr="00A04C7E">
        <w:rPr>
          <w:rFonts w:ascii="Times New Roman" w:hAnsi="Times New Roman" w:cs="Times New Roman"/>
          <w:sz w:val="24"/>
          <w:szCs w:val="24"/>
        </w:rPr>
        <w:t xml:space="preserve"> </w:t>
      </w:r>
    </w:p>
    <w:p w14:paraId="1E67837A" w14:textId="0DC62F0A" w:rsidR="00A402AE" w:rsidRPr="00A04C7E" w:rsidRDefault="00A402AE"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AD HOC BOOK REVIEWER</w:t>
      </w:r>
    </w:p>
    <w:p w14:paraId="077F8AC8" w14:textId="77777777" w:rsidR="008F32AC" w:rsidRPr="00A04C7E" w:rsidRDefault="008F32AC" w:rsidP="008F32AC">
      <w:pPr>
        <w:spacing w:line="240" w:lineRule="auto"/>
        <w:rPr>
          <w:rFonts w:ascii="Times New Roman" w:hAnsi="Times New Roman" w:cs="Times New Roman"/>
          <w:bCs/>
          <w:sz w:val="6"/>
          <w:szCs w:val="6"/>
        </w:rPr>
      </w:pPr>
    </w:p>
    <w:p w14:paraId="484F13C1" w14:textId="0958B1C1" w:rsidR="00A402AE" w:rsidRPr="00A04C7E" w:rsidRDefault="00770C4D" w:rsidP="00A33107">
      <w:pPr>
        <w:spacing w:line="240" w:lineRule="auto"/>
        <w:rPr>
          <w:rFonts w:ascii="Times New Roman" w:hAnsi="Times New Roman" w:cs="Times New Roman"/>
          <w:bCs/>
          <w:sz w:val="24"/>
          <w:szCs w:val="24"/>
        </w:rPr>
      </w:pPr>
      <w:r w:rsidRPr="00A04C7E">
        <w:rPr>
          <w:rFonts w:ascii="Times New Roman" w:hAnsi="Times New Roman" w:cs="Times New Roman"/>
          <w:bCs/>
          <w:sz w:val="24"/>
          <w:szCs w:val="24"/>
        </w:rPr>
        <w:t>Elsevier Academic Press Acquisitions: Neuroscience, Psychology, Psychiatry, and Radiology</w:t>
      </w:r>
    </w:p>
    <w:p w14:paraId="6B88472E" w14:textId="072109A3" w:rsidR="00AD6524" w:rsidRPr="00A04C7E" w:rsidRDefault="00AD6524" w:rsidP="00A33107">
      <w:pPr>
        <w:spacing w:line="240" w:lineRule="auto"/>
        <w:rPr>
          <w:rFonts w:ascii="Times New Roman" w:hAnsi="Times New Roman" w:cs="Times New Roman"/>
          <w:b/>
          <w:sz w:val="24"/>
          <w:szCs w:val="24"/>
        </w:rPr>
      </w:pPr>
    </w:p>
    <w:p w14:paraId="4C84E47A" w14:textId="77777777" w:rsidR="00582156" w:rsidRDefault="00582156" w:rsidP="00A33107">
      <w:pPr>
        <w:spacing w:line="240" w:lineRule="auto"/>
        <w:rPr>
          <w:rFonts w:ascii="Times New Roman" w:hAnsi="Times New Roman" w:cs="Times New Roman"/>
          <w:b/>
          <w:sz w:val="24"/>
          <w:szCs w:val="24"/>
        </w:rPr>
      </w:pPr>
    </w:p>
    <w:p w14:paraId="13A92E74" w14:textId="3D27D133" w:rsidR="00A33107"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TEACHING EXPERIENCE</w:t>
      </w:r>
    </w:p>
    <w:p w14:paraId="6AB7F003" w14:textId="77777777" w:rsidR="00D40226" w:rsidRPr="00A04C7E" w:rsidRDefault="00D40226" w:rsidP="00A33107">
      <w:pPr>
        <w:spacing w:line="240" w:lineRule="auto"/>
        <w:ind w:left="360" w:hanging="360"/>
        <w:rPr>
          <w:rFonts w:ascii="Times New Roman" w:hAnsi="Times New Roman" w:cs="Times New Roman"/>
          <w:sz w:val="6"/>
          <w:szCs w:val="6"/>
        </w:rPr>
      </w:pPr>
    </w:p>
    <w:p w14:paraId="594FD9D6" w14:textId="77777777" w:rsidR="00A806D8" w:rsidRPr="00A806D8" w:rsidRDefault="00A806D8" w:rsidP="009748DF">
      <w:pPr>
        <w:spacing w:line="240" w:lineRule="auto"/>
        <w:rPr>
          <w:rFonts w:ascii="Times New Roman" w:hAnsi="Times New Roman" w:cs="Times New Roman"/>
          <w:sz w:val="4"/>
          <w:szCs w:val="4"/>
        </w:rPr>
      </w:pPr>
    </w:p>
    <w:p w14:paraId="614913B1" w14:textId="23FDC3DE" w:rsidR="0001414C" w:rsidRPr="00A04C7E" w:rsidRDefault="0001414C" w:rsidP="009748DF">
      <w:pPr>
        <w:spacing w:line="240" w:lineRule="auto"/>
        <w:rPr>
          <w:rFonts w:ascii="Times New Roman" w:hAnsi="Times New Roman" w:cs="Times New Roman"/>
          <w:sz w:val="24"/>
          <w:szCs w:val="24"/>
        </w:rPr>
      </w:pPr>
      <w:r w:rsidRPr="00A04C7E">
        <w:rPr>
          <w:rFonts w:ascii="Times New Roman" w:hAnsi="Times New Roman" w:cs="Times New Roman"/>
          <w:sz w:val="24"/>
          <w:szCs w:val="24"/>
        </w:rPr>
        <w:t>Endicott College: Beverly, MA</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January 2019 – present </w:t>
      </w:r>
    </w:p>
    <w:p w14:paraId="22A5660B" w14:textId="58E8D979" w:rsidR="001A7EB9" w:rsidRPr="00A04C7E" w:rsidRDefault="0001414C" w:rsidP="001A7EB9">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00662D3A">
        <w:rPr>
          <w:rFonts w:ascii="Times New Roman" w:hAnsi="Times New Roman" w:cs="Times New Roman"/>
          <w:i/>
          <w:iCs/>
          <w:sz w:val="24"/>
          <w:szCs w:val="24"/>
        </w:rPr>
        <w:t>Associate</w:t>
      </w:r>
      <w:r w:rsidR="001A7EB9" w:rsidRPr="00A04C7E">
        <w:rPr>
          <w:rFonts w:ascii="Times New Roman" w:hAnsi="Times New Roman" w:cs="Times New Roman"/>
          <w:i/>
          <w:iCs/>
          <w:sz w:val="24"/>
          <w:szCs w:val="24"/>
        </w:rPr>
        <w:t xml:space="preserve"> Director of Research </w:t>
      </w:r>
      <w:r w:rsidR="001A7EB9" w:rsidRPr="00A04C7E">
        <w:rPr>
          <w:rFonts w:ascii="Times New Roman" w:hAnsi="Times New Roman" w:cs="Times New Roman"/>
          <w:sz w:val="24"/>
          <w:szCs w:val="24"/>
        </w:rPr>
        <w:t>(2024-present)</w:t>
      </w:r>
    </w:p>
    <w:p w14:paraId="42995174" w14:textId="6CEF8C93" w:rsidR="001A7EB9" w:rsidRPr="00A04C7E" w:rsidRDefault="001A7EB9" w:rsidP="001A7EB9">
      <w:pPr>
        <w:spacing w:line="240" w:lineRule="auto"/>
        <w:ind w:left="360"/>
        <w:rPr>
          <w:rFonts w:ascii="Times New Roman" w:hAnsi="Times New Roman" w:cs="Times New Roman"/>
          <w:iCs/>
          <w:sz w:val="24"/>
          <w:szCs w:val="24"/>
        </w:rPr>
      </w:pPr>
      <w:r w:rsidRPr="00A04C7E">
        <w:rPr>
          <w:rFonts w:ascii="Times New Roman" w:hAnsi="Times New Roman" w:cs="Times New Roman"/>
          <w:i/>
          <w:iCs/>
          <w:sz w:val="24"/>
          <w:szCs w:val="24"/>
        </w:rPr>
        <w:t xml:space="preserve">Adjunct </w:t>
      </w:r>
      <w:r w:rsidR="0001414C" w:rsidRPr="00A04C7E">
        <w:rPr>
          <w:rFonts w:ascii="Times New Roman" w:hAnsi="Times New Roman" w:cs="Times New Roman"/>
          <w:i/>
          <w:sz w:val="24"/>
          <w:szCs w:val="24"/>
        </w:rPr>
        <w:t>Faculty</w:t>
      </w:r>
      <w:r w:rsidRPr="00A04C7E">
        <w:rPr>
          <w:rFonts w:ascii="Times New Roman" w:hAnsi="Times New Roman" w:cs="Times New Roman"/>
          <w:i/>
          <w:sz w:val="24"/>
          <w:szCs w:val="24"/>
        </w:rPr>
        <w:t xml:space="preserve"> </w:t>
      </w:r>
      <w:r w:rsidR="006245EA" w:rsidRPr="00A04C7E">
        <w:rPr>
          <w:rFonts w:ascii="Times New Roman" w:hAnsi="Times New Roman" w:cs="Times New Roman"/>
          <w:i/>
          <w:sz w:val="24"/>
          <w:szCs w:val="24"/>
        </w:rPr>
        <w:t xml:space="preserve">&amp; Doctoral Advisor </w:t>
      </w:r>
      <w:r w:rsidRPr="00A04C7E">
        <w:rPr>
          <w:rFonts w:ascii="Times New Roman" w:hAnsi="Times New Roman" w:cs="Times New Roman"/>
          <w:iCs/>
          <w:sz w:val="24"/>
          <w:szCs w:val="24"/>
        </w:rPr>
        <w:t>(2019-2024)</w:t>
      </w:r>
    </w:p>
    <w:p w14:paraId="63561EEB" w14:textId="04C50E60" w:rsidR="0001414C" w:rsidRPr="00A04C7E" w:rsidRDefault="0001414C"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510: Conceptual Issues in Applied Behavior Analysis</w:t>
      </w:r>
    </w:p>
    <w:p w14:paraId="6A3D5236" w14:textId="310A4390" w:rsidR="001A7EB9" w:rsidRPr="00A04C7E" w:rsidRDefault="001A7EB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701: History of </w:t>
      </w:r>
      <w:r w:rsidR="00FB678A">
        <w:rPr>
          <w:rFonts w:ascii="Times New Roman" w:hAnsi="Times New Roman" w:cs="Times New Roman"/>
          <w:sz w:val="24"/>
          <w:szCs w:val="24"/>
        </w:rPr>
        <w:t>Behavior Analysis</w:t>
      </w:r>
    </w:p>
    <w:p w14:paraId="16C52490" w14:textId="45D07C4C" w:rsidR="00A36D75" w:rsidRPr="00A04C7E" w:rsidRDefault="00A36D75"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710: Conditioning and Learning</w:t>
      </w:r>
    </w:p>
    <w:p w14:paraId="07A15A9E" w14:textId="301AEC11" w:rsidR="002903A9" w:rsidRDefault="002903A9"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761: Behavioral Pharmacology</w:t>
      </w:r>
    </w:p>
    <w:p w14:paraId="5A1E2CE7" w14:textId="101A3B5B"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Introduction to Scientific Programming in Python</w:t>
      </w:r>
    </w:p>
    <w:p w14:paraId="66A327A7" w14:textId="5DF394A0" w:rsidR="00C151DC" w:rsidRDefault="00C151DC" w:rsidP="00EB0F27">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ABA 761: Mathematical and Computational Modeling in Behavior Science</w:t>
      </w:r>
    </w:p>
    <w:p w14:paraId="294C66E9" w14:textId="77777777" w:rsidR="0001414C" w:rsidRDefault="0001414C" w:rsidP="00A33107">
      <w:pPr>
        <w:spacing w:line="240" w:lineRule="auto"/>
        <w:ind w:left="360" w:hanging="360"/>
        <w:rPr>
          <w:rFonts w:ascii="Times New Roman" w:hAnsi="Times New Roman" w:cs="Times New Roman"/>
          <w:sz w:val="12"/>
          <w:szCs w:val="12"/>
        </w:rPr>
      </w:pPr>
    </w:p>
    <w:p w14:paraId="6FF4A06A" w14:textId="1D18FB62"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Caldwell University: Caldwell, NJ</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ab/>
      </w:r>
      <w:r w:rsidR="006D762F"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May 2021 – </w:t>
      </w:r>
      <w:r w:rsidR="00E6092D" w:rsidRPr="00A04C7E">
        <w:rPr>
          <w:rFonts w:ascii="Times New Roman" w:hAnsi="Times New Roman" w:cs="Times New Roman"/>
          <w:sz w:val="24"/>
          <w:szCs w:val="24"/>
        </w:rPr>
        <w:t>August 2021</w:t>
      </w:r>
    </w:p>
    <w:p w14:paraId="16BAF24E" w14:textId="77777777" w:rsidR="0038229D" w:rsidRPr="00A04C7E" w:rsidRDefault="0038229D" w:rsidP="0038229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1CEE4E1D" w14:textId="412165FF" w:rsidR="0038229D" w:rsidRPr="00A04C7E" w:rsidRDefault="0038229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698: Introduction to Coding in Behavior Analysis</w:t>
      </w:r>
    </w:p>
    <w:p w14:paraId="47B0693D" w14:textId="77777777" w:rsidR="006214D7" w:rsidRPr="006214D7" w:rsidRDefault="006214D7" w:rsidP="006214D7">
      <w:pPr>
        <w:pStyle w:val="ListParagraph"/>
        <w:spacing w:line="240" w:lineRule="auto"/>
        <w:ind w:left="1080"/>
        <w:rPr>
          <w:rFonts w:ascii="Times New Roman" w:hAnsi="Times New Roman" w:cs="Times New Roman"/>
          <w:sz w:val="12"/>
          <w:szCs w:val="12"/>
        </w:rPr>
      </w:pPr>
    </w:p>
    <w:p w14:paraId="6E9D9B83" w14:textId="52A47F78"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Purdue University: Lafayette, IN</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r w:rsidR="00A45277" w:rsidRPr="00A04C7E">
        <w:rPr>
          <w:rFonts w:ascii="Times New Roman" w:hAnsi="Times New Roman" w:cs="Times New Roman"/>
          <w:sz w:val="24"/>
          <w:szCs w:val="24"/>
        </w:rPr>
        <w:tab/>
        <w:t xml:space="preserve">      </w:t>
      </w:r>
      <w:r w:rsidRPr="00A04C7E">
        <w:rPr>
          <w:rFonts w:ascii="Times New Roman" w:hAnsi="Times New Roman" w:cs="Times New Roman"/>
          <w:sz w:val="24"/>
          <w:szCs w:val="24"/>
        </w:rPr>
        <w:t xml:space="preserve">January 2020 – </w:t>
      </w:r>
      <w:r w:rsidR="0038229D" w:rsidRPr="00A04C7E">
        <w:rPr>
          <w:rFonts w:ascii="Times New Roman" w:hAnsi="Times New Roman" w:cs="Times New Roman"/>
          <w:sz w:val="24"/>
          <w:szCs w:val="24"/>
        </w:rPr>
        <w:t>May 2021</w:t>
      </w:r>
    </w:p>
    <w:p w14:paraId="2F63F058" w14:textId="77777777" w:rsidR="00FE312D" w:rsidRPr="00A04C7E" w:rsidRDefault="00FE312D" w:rsidP="00FE312D">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ab/>
      </w:r>
      <w:r w:rsidRPr="00A04C7E">
        <w:rPr>
          <w:rFonts w:ascii="Times New Roman" w:hAnsi="Times New Roman" w:cs="Times New Roman"/>
          <w:i/>
          <w:sz w:val="24"/>
          <w:szCs w:val="24"/>
        </w:rPr>
        <w:t>Adjunct Faculty</w:t>
      </w:r>
    </w:p>
    <w:p w14:paraId="28082E45" w14:textId="6C2F7AA2" w:rsidR="00FE312D" w:rsidRPr="00A04C7E" w:rsidRDefault="00FE312D"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EDCI 58500: Multicultural Education</w:t>
      </w:r>
    </w:p>
    <w:p w14:paraId="748082CC" w14:textId="380A6524" w:rsidR="00793119" w:rsidRPr="00A04C7E" w:rsidRDefault="00793119" w:rsidP="00EB0F27">
      <w:pPr>
        <w:pStyle w:val="ListParagraph"/>
        <w:numPr>
          <w:ilvl w:val="0"/>
          <w:numId w:val="12"/>
        </w:numPr>
        <w:spacing w:line="240" w:lineRule="auto"/>
        <w:rPr>
          <w:rFonts w:ascii="Times New Roman" w:hAnsi="Times New Roman" w:cs="Times New Roman"/>
          <w:sz w:val="24"/>
          <w:szCs w:val="24"/>
        </w:rPr>
      </w:pPr>
      <w:r w:rsidRPr="00A04C7E">
        <w:rPr>
          <w:rFonts w:ascii="Times New Roman" w:hAnsi="Times New Roman" w:cs="Times New Roman"/>
          <w:sz w:val="24"/>
          <w:szCs w:val="24"/>
        </w:rPr>
        <w:t>EDPS 54800: Ethics and Professional Practice of ABA</w:t>
      </w:r>
    </w:p>
    <w:p w14:paraId="1C1F98DC" w14:textId="77777777" w:rsidR="00317192" w:rsidRPr="00A04C7E" w:rsidRDefault="00317192" w:rsidP="00D96FCA">
      <w:pPr>
        <w:spacing w:line="240" w:lineRule="auto"/>
        <w:ind w:left="360" w:hanging="360"/>
        <w:rPr>
          <w:rFonts w:ascii="Times New Roman" w:hAnsi="Times New Roman" w:cs="Times New Roman"/>
          <w:sz w:val="12"/>
          <w:szCs w:val="12"/>
        </w:rPr>
      </w:pPr>
    </w:p>
    <w:p w14:paraId="52A6B490" w14:textId="4BE8EC7B" w:rsidR="00D96FCA" w:rsidRPr="00A04C7E" w:rsidRDefault="00D96FCA" w:rsidP="00C7548D">
      <w:pPr>
        <w:spacing w:line="240" w:lineRule="auto"/>
        <w:rPr>
          <w:rFonts w:ascii="Times New Roman" w:hAnsi="Times New Roman" w:cs="Times New Roman"/>
          <w:sz w:val="24"/>
          <w:szCs w:val="24"/>
        </w:rPr>
      </w:pPr>
      <w:r w:rsidRPr="00A04C7E">
        <w:rPr>
          <w:rFonts w:ascii="Times New Roman" w:hAnsi="Times New Roman" w:cs="Times New Roman"/>
          <w:sz w:val="24"/>
          <w:szCs w:val="24"/>
        </w:rPr>
        <w:t>University of Texas, San Antonio: San Antonio, TX</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August 2019 – </w:t>
      </w:r>
      <w:r w:rsidR="005A13C8" w:rsidRPr="00A04C7E">
        <w:rPr>
          <w:rFonts w:ascii="Times New Roman" w:hAnsi="Times New Roman" w:cs="Times New Roman"/>
          <w:sz w:val="24"/>
          <w:szCs w:val="24"/>
        </w:rPr>
        <w:t>August 2020</w:t>
      </w:r>
    </w:p>
    <w:p w14:paraId="6069EB53" w14:textId="05E42C8B" w:rsidR="00D96FCA" w:rsidRPr="00A04C7E" w:rsidRDefault="00996A82" w:rsidP="00996A82">
      <w:pPr>
        <w:spacing w:line="240" w:lineRule="auto"/>
        <w:ind w:left="360"/>
        <w:rPr>
          <w:rFonts w:ascii="Times New Roman" w:hAnsi="Times New Roman" w:cs="Times New Roman"/>
          <w:i/>
          <w:iCs/>
          <w:sz w:val="24"/>
          <w:szCs w:val="24"/>
        </w:rPr>
      </w:pPr>
      <w:r w:rsidRPr="00A04C7E">
        <w:rPr>
          <w:rFonts w:ascii="Times New Roman" w:hAnsi="Times New Roman" w:cs="Times New Roman"/>
          <w:i/>
          <w:iCs/>
          <w:sz w:val="24"/>
          <w:szCs w:val="24"/>
        </w:rPr>
        <w:t>Lecturer</w:t>
      </w:r>
    </w:p>
    <w:p w14:paraId="5A75C863" w14:textId="68773A34" w:rsidR="00D96FCA" w:rsidRPr="00A04C7E" w:rsidRDefault="00D96FCA" w:rsidP="00EB0F27">
      <w:pPr>
        <w:pStyle w:val="ListParagraph"/>
        <w:numPr>
          <w:ilvl w:val="0"/>
          <w:numId w:val="10"/>
        </w:numPr>
        <w:spacing w:line="240" w:lineRule="auto"/>
        <w:rPr>
          <w:rFonts w:ascii="Times New Roman" w:hAnsi="Times New Roman" w:cs="Times New Roman"/>
          <w:sz w:val="24"/>
          <w:szCs w:val="24"/>
        </w:rPr>
      </w:pPr>
      <w:r w:rsidRPr="00A04C7E">
        <w:rPr>
          <w:rFonts w:ascii="Times New Roman" w:hAnsi="Times New Roman" w:cs="Times New Roman"/>
          <w:sz w:val="24"/>
          <w:szCs w:val="24"/>
        </w:rPr>
        <w:t>SPE 6403: Ethics and Cultural Implications for Applied Behavior Analysis</w:t>
      </w:r>
    </w:p>
    <w:p w14:paraId="32E33EB5" w14:textId="77777777" w:rsidR="00AB0000" w:rsidRPr="00A04C7E" w:rsidRDefault="00AB0000" w:rsidP="00A33107">
      <w:pPr>
        <w:spacing w:line="240" w:lineRule="auto"/>
        <w:ind w:left="360" w:hanging="360"/>
        <w:rPr>
          <w:rFonts w:ascii="Times New Roman" w:hAnsi="Times New Roman" w:cs="Times New Roman"/>
          <w:sz w:val="12"/>
          <w:szCs w:val="12"/>
        </w:rPr>
      </w:pPr>
    </w:p>
    <w:p w14:paraId="6666A10F" w14:textId="1A5AD0D0" w:rsidR="00EC13F8" w:rsidRPr="00A04C7E" w:rsidRDefault="00EC13F8"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Michigan State University: East Lansing, MI</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Pr="00A04C7E">
        <w:rPr>
          <w:rFonts w:ascii="Times New Roman" w:hAnsi="Times New Roman" w:cs="Times New Roman"/>
          <w:sz w:val="24"/>
          <w:szCs w:val="24"/>
        </w:rPr>
        <w:t xml:space="preserve">August 2018 – </w:t>
      </w:r>
      <w:r w:rsidR="00BE578F" w:rsidRPr="00A04C7E">
        <w:rPr>
          <w:rFonts w:ascii="Times New Roman" w:hAnsi="Times New Roman" w:cs="Times New Roman"/>
          <w:sz w:val="24"/>
          <w:szCs w:val="24"/>
        </w:rPr>
        <w:t>December 2018</w:t>
      </w:r>
    </w:p>
    <w:p w14:paraId="4F461C08" w14:textId="213532E6" w:rsidR="00EC13F8" w:rsidRPr="00A04C7E" w:rsidRDefault="008640C7" w:rsidP="00EC13F8">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Assistant Professor – Fixed Term</w:t>
      </w:r>
    </w:p>
    <w:p w14:paraId="42CD6626" w14:textId="7FEAF24F" w:rsidR="00EC13F8" w:rsidRPr="00A04C7E" w:rsidRDefault="00EC13F8" w:rsidP="00EB0F27">
      <w:pPr>
        <w:pStyle w:val="ListParagraph"/>
        <w:numPr>
          <w:ilvl w:val="0"/>
          <w:numId w:val="9"/>
        </w:numPr>
        <w:spacing w:line="240" w:lineRule="auto"/>
        <w:rPr>
          <w:rFonts w:ascii="Times New Roman" w:hAnsi="Times New Roman" w:cs="Times New Roman"/>
          <w:sz w:val="24"/>
          <w:szCs w:val="24"/>
        </w:rPr>
      </w:pPr>
      <w:r w:rsidRPr="00A04C7E">
        <w:rPr>
          <w:rFonts w:ascii="Times New Roman" w:hAnsi="Times New Roman" w:cs="Times New Roman"/>
          <w:sz w:val="24"/>
          <w:szCs w:val="24"/>
        </w:rPr>
        <w:t>CEP 844: Applied Behavior Analysis</w:t>
      </w:r>
    </w:p>
    <w:p w14:paraId="2DCC3F11" w14:textId="77777777" w:rsidR="00EC13F8" w:rsidRPr="00A04C7E" w:rsidRDefault="00EC13F8" w:rsidP="00A33107">
      <w:pPr>
        <w:spacing w:line="240" w:lineRule="auto"/>
        <w:ind w:left="360" w:hanging="360"/>
        <w:rPr>
          <w:rFonts w:ascii="Times New Roman" w:hAnsi="Times New Roman" w:cs="Times New Roman"/>
          <w:sz w:val="12"/>
          <w:szCs w:val="12"/>
        </w:rPr>
      </w:pPr>
    </w:p>
    <w:p w14:paraId="561914B1" w14:textId="788BCD7C" w:rsidR="00105E57" w:rsidRPr="00A04C7E" w:rsidRDefault="00A33107" w:rsidP="00A33107">
      <w:pPr>
        <w:spacing w:line="240" w:lineRule="auto"/>
        <w:ind w:left="360" w:hanging="360"/>
        <w:rPr>
          <w:rFonts w:ascii="Times New Roman" w:hAnsi="Times New Roman" w:cs="Times New Roman"/>
          <w:i/>
          <w:sz w:val="24"/>
          <w:szCs w:val="24"/>
        </w:rPr>
      </w:pPr>
      <w:r w:rsidRPr="00A04C7E">
        <w:rPr>
          <w:rFonts w:ascii="Times New Roman" w:hAnsi="Times New Roman" w:cs="Times New Roman"/>
          <w:sz w:val="24"/>
          <w:szCs w:val="24"/>
        </w:rPr>
        <w:t xml:space="preserve">University of Florida: Gainesville, FL                                                      August 2014 – </w:t>
      </w:r>
      <w:r w:rsidR="006E5B1C" w:rsidRPr="00A04C7E">
        <w:rPr>
          <w:rFonts w:ascii="Times New Roman" w:hAnsi="Times New Roman" w:cs="Times New Roman"/>
          <w:sz w:val="24"/>
          <w:szCs w:val="24"/>
        </w:rPr>
        <w:t>June 2018</w:t>
      </w:r>
      <w:r w:rsidRPr="00A04C7E">
        <w:rPr>
          <w:rFonts w:ascii="Times New Roman" w:hAnsi="Times New Roman" w:cs="Times New Roman"/>
          <w:i/>
          <w:sz w:val="24"/>
          <w:szCs w:val="24"/>
        </w:rPr>
        <w:t xml:space="preserve"> </w:t>
      </w:r>
    </w:p>
    <w:p w14:paraId="153E219B" w14:textId="3641408D" w:rsidR="00105E57" w:rsidRPr="00A04C7E" w:rsidRDefault="00105E57" w:rsidP="00105E57">
      <w:pPr>
        <w:spacing w:line="240" w:lineRule="auto"/>
        <w:ind w:left="360"/>
        <w:rPr>
          <w:rFonts w:ascii="Times New Roman" w:hAnsi="Times New Roman" w:cs="Times New Roman"/>
          <w:i/>
          <w:sz w:val="24"/>
          <w:szCs w:val="24"/>
        </w:rPr>
      </w:pPr>
      <w:r w:rsidRPr="00A04C7E">
        <w:rPr>
          <w:rFonts w:ascii="Times New Roman" w:hAnsi="Times New Roman" w:cs="Times New Roman"/>
          <w:i/>
          <w:sz w:val="24"/>
          <w:szCs w:val="24"/>
        </w:rPr>
        <w:t>Instructor of Record</w:t>
      </w:r>
    </w:p>
    <w:p w14:paraId="44137EE8" w14:textId="0C5CC593" w:rsidR="00105E57" w:rsidRPr="00A04C7E" w:rsidRDefault="00105E57" w:rsidP="00EB0F27">
      <w:pPr>
        <w:pStyle w:val="ListParagraph"/>
        <w:numPr>
          <w:ilvl w:val="0"/>
          <w:numId w:val="7"/>
        </w:numPr>
        <w:spacing w:line="240" w:lineRule="auto"/>
        <w:rPr>
          <w:rFonts w:ascii="Times New Roman" w:hAnsi="Times New Roman" w:cs="Times New Roman"/>
          <w:sz w:val="24"/>
          <w:szCs w:val="24"/>
        </w:rPr>
      </w:pPr>
      <w:r w:rsidRPr="00A04C7E">
        <w:rPr>
          <w:rFonts w:ascii="Times New Roman" w:hAnsi="Times New Roman" w:cs="Times New Roman"/>
          <w:sz w:val="24"/>
          <w:szCs w:val="24"/>
        </w:rPr>
        <w:t>PSY 2012: Introduction to Psychology</w:t>
      </w:r>
    </w:p>
    <w:p w14:paraId="7D1BE4A9" w14:textId="77777777" w:rsidR="00D326B8" w:rsidRPr="00A04C7E" w:rsidRDefault="00D326B8" w:rsidP="00105E57">
      <w:pPr>
        <w:spacing w:line="240" w:lineRule="auto"/>
        <w:ind w:left="360"/>
        <w:rPr>
          <w:rFonts w:ascii="Times New Roman" w:hAnsi="Times New Roman" w:cs="Times New Roman"/>
          <w:i/>
          <w:sz w:val="6"/>
          <w:szCs w:val="6"/>
        </w:rPr>
      </w:pPr>
    </w:p>
    <w:p w14:paraId="5C67CC4A" w14:textId="1DF30876" w:rsidR="00A33107" w:rsidRPr="00A04C7E" w:rsidRDefault="00A33107" w:rsidP="00105E57">
      <w:pPr>
        <w:spacing w:line="240" w:lineRule="auto"/>
        <w:ind w:left="360"/>
        <w:rPr>
          <w:rFonts w:ascii="Times New Roman" w:hAnsi="Times New Roman" w:cs="Times New Roman"/>
          <w:sz w:val="24"/>
          <w:szCs w:val="24"/>
        </w:rPr>
      </w:pPr>
      <w:r w:rsidRPr="00A04C7E">
        <w:rPr>
          <w:rFonts w:ascii="Times New Roman" w:hAnsi="Times New Roman" w:cs="Times New Roman"/>
          <w:i/>
          <w:sz w:val="24"/>
          <w:szCs w:val="24"/>
        </w:rPr>
        <w:t>Graduate Teaching Assistant</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6602CAF1" w14:textId="77777777"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3002: Principles of Behavior Analysis</w:t>
      </w:r>
    </w:p>
    <w:p w14:paraId="14307784" w14:textId="0107A559" w:rsidR="00A33107" w:rsidRPr="00A04C7E" w:rsidRDefault="00A33107"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3764: Applied Behavior Analysis</w:t>
      </w:r>
    </w:p>
    <w:p w14:paraId="1D5EE7A1" w14:textId="7AAAC5A5" w:rsidR="003A75D3" w:rsidRPr="00A04C7E" w:rsidRDefault="003A75D3" w:rsidP="00EB0F27">
      <w:pPr>
        <w:pStyle w:val="ListParagraph"/>
        <w:numPr>
          <w:ilvl w:val="0"/>
          <w:numId w:val="3"/>
        </w:numPr>
        <w:spacing w:line="240" w:lineRule="auto"/>
        <w:rPr>
          <w:rFonts w:ascii="Times New Roman" w:hAnsi="Times New Roman" w:cs="Times New Roman"/>
          <w:sz w:val="24"/>
          <w:szCs w:val="24"/>
        </w:rPr>
      </w:pPr>
      <w:r w:rsidRPr="00A04C7E">
        <w:rPr>
          <w:rFonts w:ascii="Times New Roman" w:hAnsi="Times New Roman" w:cs="Times New Roman"/>
          <w:sz w:val="24"/>
          <w:szCs w:val="24"/>
        </w:rPr>
        <w:t>EAB 4184: Behaviorism in Contemporary Society</w:t>
      </w:r>
    </w:p>
    <w:p w14:paraId="1FBD8211" w14:textId="77777777" w:rsidR="00D40226" w:rsidRPr="00A04C7E" w:rsidRDefault="00D40226" w:rsidP="00A33107">
      <w:pPr>
        <w:spacing w:line="240" w:lineRule="auto"/>
        <w:ind w:left="360" w:hanging="360"/>
        <w:rPr>
          <w:rFonts w:ascii="Times New Roman" w:hAnsi="Times New Roman" w:cs="Times New Roman"/>
          <w:sz w:val="12"/>
          <w:szCs w:val="12"/>
        </w:rPr>
      </w:pPr>
    </w:p>
    <w:p w14:paraId="2265AF03" w14:textId="3B7CBFF0"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t xml:space="preserve">National University: Rancho Cordova, CA.                                         August 2013 – August 2014                                   </w:t>
      </w:r>
      <w:r w:rsidRPr="00A04C7E">
        <w:rPr>
          <w:rFonts w:ascii="Times New Roman" w:hAnsi="Times New Roman" w:cs="Times New Roman"/>
          <w:i/>
          <w:sz w:val="24"/>
          <w:szCs w:val="24"/>
        </w:rPr>
        <w:t>Faculty</w:t>
      </w:r>
      <w:r w:rsidR="00BD086A"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BACB Approved Course Sequence in Applied Behavior Analysis</w:t>
      </w:r>
      <w:r w:rsidRPr="00A04C7E">
        <w:rPr>
          <w:rFonts w:ascii="Times New Roman" w:hAnsi="Times New Roman" w:cs="Times New Roman"/>
          <w:sz w:val="24"/>
          <w:szCs w:val="24"/>
        </w:rPr>
        <w:t xml:space="preserve"> </w:t>
      </w:r>
    </w:p>
    <w:p w14:paraId="0C370C12" w14:textId="77777777"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601: Assessment in Applied Behavior Analysis</w:t>
      </w:r>
    </w:p>
    <w:p w14:paraId="36D6B7AD" w14:textId="48F88482"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ABA 604: Advance</w:t>
      </w:r>
      <w:r w:rsidR="00B4002D" w:rsidRPr="00A04C7E">
        <w:rPr>
          <w:rFonts w:ascii="Times New Roman" w:hAnsi="Times New Roman" w:cs="Times New Roman"/>
          <w:sz w:val="24"/>
          <w:szCs w:val="24"/>
        </w:rPr>
        <w:t>d</w:t>
      </w:r>
      <w:r w:rsidRPr="00A04C7E">
        <w:rPr>
          <w:rFonts w:ascii="Times New Roman" w:hAnsi="Times New Roman" w:cs="Times New Roman"/>
          <w:sz w:val="24"/>
          <w:szCs w:val="24"/>
        </w:rPr>
        <w:t xml:space="preserve"> Applications of Applied Behavior Analysis – I </w:t>
      </w:r>
    </w:p>
    <w:p w14:paraId="665136F8" w14:textId="50F82C39" w:rsidR="00A33107" w:rsidRPr="00A04C7E" w:rsidRDefault="00A33107" w:rsidP="00EB0F27">
      <w:pPr>
        <w:pStyle w:val="ListParagraph"/>
        <w:numPr>
          <w:ilvl w:val="0"/>
          <w:numId w:val="1"/>
        </w:numPr>
        <w:spacing w:line="240" w:lineRule="auto"/>
        <w:rPr>
          <w:rFonts w:ascii="Times New Roman" w:hAnsi="Times New Roman" w:cs="Times New Roman"/>
          <w:sz w:val="24"/>
          <w:szCs w:val="24"/>
        </w:rPr>
      </w:pPr>
      <w:r w:rsidRPr="00A04C7E">
        <w:rPr>
          <w:rFonts w:ascii="Times New Roman" w:hAnsi="Times New Roman" w:cs="Times New Roman"/>
          <w:sz w:val="24"/>
          <w:szCs w:val="24"/>
        </w:rPr>
        <w:t xml:space="preserve">ABA 605: </w:t>
      </w:r>
      <w:r w:rsidRPr="00A04C7E">
        <w:rPr>
          <w:rFonts w:ascii="Times New Roman" w:hAnsi="Times New Roman" w:cs="Times New Roman"/>
          <w:bCs/>
          <w:sz w:val="24"/>
          <w:szCs w:val="24"/>
        </w:rPr>
        <w:t>Advanced Applications of Applied Behavior Analysis</w:t>
      </w:r>
      <w:r w:rsidR="00B4002D" w:rsidRPr="00A04C7E">
        <w:rPr>
          <w:rFonts w:ascii="Times New Roman" w:hAnsi="Times New Roman" w:cs="Times New Roman"/>
          <w:bCs/>
          <w:sz w:val="24"/>
          <w:szCs w:val="24"/>
        </w:rPr>
        <w:t xml:space="preserve"> – </w:t>
      </w:r>
      <w:r w:rsidRPr="00A04C7E">
        <w:rPr>
          <w:rFonts w:ascii="Times New Roman" w:hAnsi="Times New Roman" w:cs="Times New Roman"/>
          <w:bCs/>
          <w:sz w:val="24"/>
          <w:szCs w:val="24"/>
        </w:rPr>
        <w:t xml:space="preserve">II </w:t>
      </w:r>
    </w:p>
    <w:p w14:paraId="71E87657" w14:textId="77777777" w:rsidR="00C24A17" w:rsidRPr="00A04C7E" w:rsidRDefault="00C24A17" w:rsidP="00A33107">
      <w:pPr>
        <w:spacing w:line="240" w:lineRule="auto"/>
        <w:ind w:left="360" w:hanging="360"/>
        <w:rPr>
          <w:rFonts w:ascii="Times New Roman" w:hAnsi="Times New Roman" w:cs="Times New Roman"/>
          <w:sz w:val="12"/>
          <w:szCs w:val="12"/>
        </w:rPr>
      </w:pPr>
    </w:p>
    <w:p w14:paraId="632D1CA4" w14:textId="77777777" w:rsidR="00582156" w:rsidRDefault="00582156" w:rsidP="00A33107">
      <w:pPr>
        <w:spacing w:line="240" w:lineRule="auto"/>
        <w:ind w:left="360" w:hanging="360"/>
        <w:rPr>
          <w:rFonts w:ascii="Times New Roman" w:hAnsi="Times New Roman" w:cs="Times New Roman"/>
          <w:sz w:val="24"/>
          <w:szCs w:val="24"/>
        </w:rPr>
      </w:pPr>
    </w:p>
    <w:p w14:paraId="54B6C11A" w14:textId="213E0406" w:rsidR="00A33107" w:rsidRPr="00A04C7E" w:rsidRDefault="00A33107" w:rsidP="00A33107">
      <w:pPr>
        <w:spacing w:line="240" w:lineRule="auto"/>
        <w:ind w:left="360" w:hanging="360"/>
        <w:rPr>
          <w:rFonts w:ascii="Times New Roman" w:hAnsi="Times New Roman" w:cs="Times New Roman"/>
          <w:sz w:val="24"/>
          <w:szCs w:val="24"/>
        </w:rPr>
      </w:pPr>
      <w:r w:rsidRPr="00A04C7E">
        <w:rPr>
          <w:rFonts w:ascii="Times New Roman" w:hAnsi="Times New Roman" w:cs="Times New Roman"/>
          <w:sz w:val="24"/>
          <w:szCs w:val="24"/>
        </w:rPr>
        <w:lastRenderedPageBreak/>
        <w:t>University of Colorado Health and Sciences Center: Aurora, CO.</w:t>
      </w:r>
      <w:r w:rsidRPr="00A04C7E">
        <w:rPr>
          <w:rFonts w:ascii="Times New Roman" w:hAnsi="Times New Roman" w:cs="Times New Roman"/>
          <w:sz w:val="24"/>
          <w:szCs w:val="24"/>
        </w:rPr>
        <w:tab/>
      </w:r>
      <w:r w:rsidR="00A45277" w:rsidRPr="00A04C7E">
        <w:rPr>
          <w:rFonts w:ascii="Times New Roman" w:hAnsi="Times New Roman" w:cs="Times New Roman"/>
          <w:sz w:val="24"/>
          <w:szCs w:val="24"/>
        </w:rPr>
        <w:t xml:space="preserve"> </w:t>
      </w:r>
      <w:r w:rsidR="00C24A17" w:rsidRPr="00A04C7E">
        <w:rPr>
          <w:rFonts w:ascii="Times New Roman" w:hAnsi="Times New Roman" w:cs="Times New Roman"/>
          <w:sz w:val="24"/>
          <w:szCs w:val="24"/>
        </w:rPr>
        <w:t>S</w:t>
      </w:r>
      <w:r w:rsidRPr="00A04C7E">
        <w:rPr>
          <w:rFonts w:ascii="Times New Roman" w:hAnsi="Times New Roman" w:cs="Times New Roman"/>
          <w:sz w:val="24"/>
          <w:szCs w:val="24"/>
        </w:rPr>
        <w:t xml:space="preserve">eptember 2010 – May 2013 </w:t>
      </w:r>
      <w:r w:rsidRPr="00A04C7E">
        <w:rPr>
          <w:rFonts w:ascii="Times New Roman" w:hAnsi="Times New Roman" w:cs="Times New Roman"/>
          <w:i/>
          <w:sz w:val="24"/>
          <w:szCs w:val="24"/>
        </w:rPr>
        <w:t>Faculty</w:t>
      </w:r>
      <w:r w:rsidR="0099580C" w:rsidRPr="00A04C7E">
        <w:rPr>
          <w:rFonts w:ascii="Times New Roman" w:hAnsi="Times New Roman" w:cs="Times New Roman"/>
          <w:i/>
          <w:sz w:val="24"/>
          <w:szCs w:val="24"/>
        </w:rPr>
        <w:t xml:space="preserve"> Instructor</w:t>
      </w:r>
      <w:r w:rsidRPr="00A04C7E">
        <w:rPr>
          <w:rFonts w:ascii="Times New Roman" w:hAnsi="Times New Roman" w:cs="Times New Roman"/>
          <w:i/>
          <w:sz w:val="24"/>
          <w:szCs w:val="24"/>
        </w:rPr>
        <w:t>: Small Group Facilitator</w:t>
      </w:r>
      <w:r w:rsidRPr="00A04C7E">
        <w:rPr>
          <w:rFonts w:ascii="Times New Roman" w:hAnsi="Times New Roman" w:cs="Times New Roman"/>
          <w:sz w:val="24"/>
          <w:szCs w:val="24"/>
        </w:rPr>
        <w:t xml:space="preserve">      </w:t>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r>
      <w:r w:rsidRPr="00A04C7E">
        <w:rPr>
          <w:rFonts w:ascii="Times New Roman" w:hAnsi="Times New Roman" w:cs="Times New Roman"/>
          <w:sz w:val="24"/>
          <w:szCs w:val="24"/>
        </w:rPr>
        <w:tab/>
        <w:t xml:space="preserve">               </w:t>
      </w:r>
    </w:p>
    <w:p w14:paraId="5D84370A" w14:textId="069757E9"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 for Graduate Health Students. </w:t>
      </w:r>
    </w:p>
    <w:p w14:paraId="3440719F" w14:textId="0ECB557F" w:rsidR="00A33107" w:rsidRPr="00A04C7E" w:rsidRDefault="00A33107" w:rsidP="00EB0F27">
      <w:pPr>
        <w:pStyle w:val="ListParagraph"/>
        <w:numPr>
          <w:ilvl w:val="0"/>
          <w:numId w:val="2"/>
        </w:numPr>
        <w:spacing w:line="240" w:lineRule="auto"/>
        <w:rPr>
          <w:rFonts w:ascii="Times New Roman" w:hAnsi="Times New Roman" w:cs="Times New Roman"/>
          <w:b/>
          <w:sz w:val="24"/>
          <w:szCs w:val="24"/>
        </w:rPr>
      </w:pPr>
      <w:r w:rsidRPr="00A04C7E">
        <w:rPr>
          <w:rFonts w:ascii="Times New Roman" w:hAnsi="Times New Roman" w:cs="Times New Roman"/>
          <w:sz w:val="24"/>
          <w:szCs w:val="24"/>
        </w:rPr>
        <w:t xml:space="preserve">Interprofessional Ethics Course II for Graduate Health Students. </w:t>
      </w:r>
    </w:p>
    <w:p w14:paraId="18D93DDC" w14:textId="16486AE9" w:rsidR="001A7EB9" w:rsidRDefault="001A7EB9">
      <w:pPr>
        <w:spacing w:after="200" w:line="276" w:lineRule="auto"/>
        <w:rPr>
          <w:rFonts w:ascii="Times New Roman" w:hAnsi="Times New Roman" w:cs="Times New Roman"/>
          <w:b/>
          <w:sz w:val="24"/>
          <w:szCs w:val="24"/>
        </w:rPr>
      </w:pPr>
    </w:p>
    <w:p w14:paraId="4D1703F0" w14:textId="77777777" w:rsidR="00F8431B" w:rsidRDefault="00F8431B" w:rsidP="00A33107">
      <w:pPr>
        <w:spacing w:line="240" w:lineRule="auto"/>
        <w:rPr>
          <w:rFonts w:ascii="Times New Roman" w:hAnsi="Times New Roman" w:cs="Times New Roman"/>
          <w:b/>
          <w:sz w:val="24"/>
          <w:szCs w:val="24"/>
        </w:rPr>
      </w:pPr>
    </w:p>
    <w:p w14:paraId="571461B1" w14:textId="75F1820C" w:rsidR="002C353B" w:rsidRPr="00A04C7E" w:rsidRDefault="002369D3" w:rsidP="00A33107">
      <w:pPr>
        <w:spacing w:line="240" w:lineRule="auto"/>
        <w:rPr>
          <w:rFonts w:ascii="Times New Roman" w:hAnsi="Times New Roman" w:cs="Times New Roman"/>
          <w:sz w:val="24"/>
          <w:szCs w:val="24"/>
        </w:rPr>
      </w:pPr>
      <w:r w:rsidRPr="00A04C7E">
        <w:rPr>
          <w:rFonts w:ascii="Times New Roman" w:hAnsi="Times New Roman" w:cs="Times New Roman"/>
          <w:b/>
          <w:sz w:val="24"/>
          <w:szCs w:val="24"/>
        </w:rPr>
        <w:t xml:space="preserve">MENTORSHIP </w:t>
      </w:r>
    </w:p>
    <w:p w14:paraId="1F6D7199" w14:textId="77777777" w:rsidR="00D40226" w:rsidRPr="00A04C7E" w:rsidRDefault="00D40226" w:rsidP="00A33107">
      <w:pPr>
        <w:spacing w:line="240" w:lineRule="auto"/>
        <w:rPr>
          <w:rFonts w:ascii="Times New Roman" w:hAnsi="Times New Roman" w:cs="Times New Roman"/>
          <w:sz w:val="6"/>
          <w:szCs w:val="6"/>
        </w:rPr>
      </w:pPr>
    </w:p>
    <w:p w14:paraId="360D30D4" w14:textId="5A31D380" w:rsidR="000E534F" w:rsidRDefault="000E534F" w:rsidP="00553DEE">
      <w:pPr>
        <w:spacing w:line="240" w:lineRule="auto"/>
        <w:rPr>
          <w:rFonts w:ascii="Times New Roman" w:hAnsi="Times New Roman" w:cs="Times New Roman"/>
          <w:sz w:val="22"/>
        </w:rPr>
      </w:pPr>
      <w:r w:rsidRPr="00A04C7E">
        <w:rPr>
          <w:rFonts w:ascii="Times New Roman" w:hAnsi="Times New Roman" w:cs="Times New Roman"/>
          <w:sz w:val="22"/>
        </w:rPr>
        <w:t>Doctoral Students</w:t>
      </w:r>
      <w:r w:rsidR="003C289C" w:rsidRPr="00A04C7E">
        <w:rPr>
          <w:rFonts w:ascii="Times New Roman" w:hAnsi="Times New Roman" w:cs="Times New Roman"/>
          <w:sz w:val="22"/>
        </w:rPr>
        <w:t xml:space="preserve"> </w:t>
      </w:r>
      <w:r w:rsidR="000F39C5">
        <w:rPr>
          <w:rFonts w:ascii="Times New Roman" w:hAnsi="Times New Roman" w:cs="Times New Roman"/>
          <w:sz w:val="22"/>
        </w:rPr>
        <w:t xml:space="preserve">for Whom </w:t>
      </w:r>
      <w:r w:rsidR="00044560">
        <w:rPr>
          <w:rFonts w:ascii="Times New Roman" w:hAnsi="Times New Roman" w:cs="Times New Roman"/>
          <w:sz w:val="22"/>
        </w:rPr>
        <w:t xml:space="preserve">I </w:t>
      </w:r>
      <w:r w:rsidR="000F39C5">
        <w:rPr>
          <w:rFonts w:ascii="Times New Roman" w:hAnsi="Times New Roman" w:cs="Times New Roman"/>
          <w:sz w:val="22"/>
        </w:rPr>
        <w:t xml:space="preserve">Served as </w:t>
      </w:r>
      <w:r w:rsidR="00044560">
        <w:rPr>
          <w:rFonts w:ascii="Times New Roman" w:hAnsi="Times New Roman" w:cs="Times New Roman"/>
          <w:sz w:val="22"/>
        </w:rPr>
        <w:t xml:space="preserve">Their </w:t>
      </w:r>
      <w:r w:rsidR="000F39C5">
        <w:rPr>
          <w:rFonts w:ascii="Times New Roman" w:hAnsi="Times New Roman" w:cs="Times New Roman"/>
          <w:sz w:val="22"/>
        </w:rPr>
        <w:t>Primary Advisor</w:t>
      </w:r>
      <w:r w:rsidRPr="00A04C7E">
        <w:rPr>
          <w:rFonts w:ascii="Times New Roman" w:hAnsi="Times New Roman" w:cs="Times New Roman"/>
          <w:sz w:val="22"/>
        </w:rPr>
        <w:t>:</w:t>
      </w:r>
    </w:p>
    <w:p w14:paraId="5980AC6F"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582156" w:rsidRPr="00A04C7E" w14:paraId="7E144D00" w14:textId="77777777" w:rsidTr="00582156">
        <w:trPr>
          <w:trHeight w:val="262"/>
        </w:trPr>
        <w:tc>
          <w:tcPr>
            <w:tcW w:w="540" w:type="dxa"/>
          </w:tcPr>
          <w:p w14:paraId="411959C5" w14:textId="04393714"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11.</w:t>
            </w:r>
          </w:p>
        </w:tc>
        <w:tc>
          <w:tcPr>
            <w:tcW w:w="8640" w:type="dxa"/>
          </w:tcPr>
          <w:p w14:paraId="0495B383" w14:textId="36E8E69E"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Berry, Nicholas (2025-2029). Endicott College. Behavioral Data Science Research Lab.</w:t>
            </w:r>
          </w:p>
        </w:tc>
      </w:tr>
      <w:tr w:rsidR="00582156" w:rsidRPr="00A04C7E" w14:paraId="4B9B371F" w14:textId="77777777" w:rsidTr="00582156">
        <w:trPr>
          <w:trHeight w:val="262"/>
        </w:trPr>
        <w:tc>
          <w:tcPr>
            <w:tcW w:w="540" w:type="dxa"/>
          </w:tcPr>
          <w:p w14:paraId="6BDB03D7" w14:textId="1193EE50"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10.</w:t>
            </w:r>
          </w:p>
        </w:tc>
        <w:tc>
          <w:tcPr>
            <w:tcW w:w="8640" w:type="dxa"/>
          </w:tcPr>
          <w:p w14:paraId="4C2F3F46" w14:textId="5FAB80E7"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Encarnacion, Jayven (2025-2029). Endicott College. Behavioral Data Science Research Lab.</w:t>
            </w:r>
          </w:p>
        </w:tc>
      </w:tr>
      <w:tr w:rsidR="00582156" w:rsidRPr="00A04C7E" w14:paraId="4E151E6E" w14:textId="77777777" w:rsidTr="00582156">
        <w:trPr>
          <w:trHeight w:val="262"/>
        </w:trPr>
        <w:tc>
          <w:tcPr>
            <w:tcW w:w="540" w:type="dxa"/>
          </w:tcPr>
          <w:p w14:paraId="1C9E802C" w14:textId="19FA98D1" w:rsidR="009317E1" w:rsidRDefault="009317E1"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9.</w:t>
            </w:r>
          </w:p>
        </w:tc>
        <w:tc>
          <w:tcPr>
            <w:tcW w:w="8640" w:type="dxa"/>
          </w:tcPr>
          <w:p w14:paraId="07A7DEA5" w14:textId="34EC0D12" w:rsidR="009317E1" w:rsidRDefault="009317E1"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McGeehan, Paul (2025-2029). Endicott College. Behavioral Data Science Research Lab.</w:t>
            </w:r>
          </w:p>
        </w:tc>
      </w:tr>
      <w:tr w:rsidR="00582156" w:rsidRPr="00A04C7E" w14:paraId="30036215" w14:textId="77777777" w:rsidTr="00582156">
        <w:trPr>
          <w:trHeight w:val="262"/>
        </w:trPr>
        <w:tc>
          <w:tcPr>
            <w:tcW w:w="540" w:type="dxa"/>
          </w:tcPr>
          <w:p w14:paraId="20D8CAAA" w14:textId="091FE8CB" w:rsidR="00C779AA" w:rsidRPr="00A04C7E" w:rsidRDefault="00C779AA"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8. </w:t>
            </w:r>
          </w:p>
        </w:tc>
        <w:tc>
          <w:tcPr>
            <w:tcW w:w="8640" w:type="dxa"/>
          </w:tcPr>
          <w:p w14:paraId="37E38F76" w14:textId="7F972633" w:rsidR="00C779AA" w:rsidRPr="00A04C7E" w:rsidRDefault="00C779AA"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Ott, Joseph (2024-202</w:t>
            </w:r>
            <w:r w:rsidR="009317E1">
              <w:rPr>
                <w:rFonts w:ascii="Times New Roman" w:hAnsi="Times New Roman" w:cs="Times New Roman"/>
                <w:sz w:val="22"/>
              </w:rPr>
              <w:t>7</w:t>
            </w:r>
            <w:r>
              <w:rPr>
                <w:rFonts w:ascii="Times New Roman" w:hAnsi="Times New Roman" w:cs="Times New Roman"/>
                <w:sz w:val="22"/>
              </w:rPr>
              <w:t xml:space="preserve">). Endicott College. Behavioral Data Science Research Lab. </w:t>
            </w:r>
          </w:p>
        </w:tc>
      </w:tr>
      <w:tr w:rsidR="00582156" w:rsidRPr="00A04C7E" w14:paraId="77E26D49" w14:textId="77777777" w:rsidTr="00582156">
        <w:trPr>
          <w:trHeight w:val="262"/>
        </w:trPr>
        <w:tc>
          <w:tcPr>
            <w:tcW w:w="540" w:type="dxa"/>
          </w:tcPr>
          <w:p w14:paraId="6926B678"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0D32FB61" w14:textId="50962025"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Bediako, Jackie (2024-2027). Endicott College. Behavioral Data Science Research Lab.</w:t>
            </w:r>
          </w:p>
        </w:tc>
      </w:tr>
      <w:tr w:rsidR="00582156" w:rsidRPr="00A04C7E" w14:paraId="56EE050F" w14:textId="77777777" w:rsidTr="00582156">
        <w:trPr>
          <w:trHeight w:val="269"/>
        </w:trPr>
        <w:tc>
          <w:tcPr>
            <w:tcW w:w="540" w:type="dxa"/>
          </w:tcPr>
          <w:p w14:paraId="46A83F7D" w14:textId="38154F24" w:rsidR="00893B27" w:rsidRPr="00A04C7E" w:rsidRDefault="00893B27" w:rsidP="00374AB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3F9875DA" w14:textId="00AE741A" w:rsidR="00893B27" w:rsidRPr="00A04C7E" w:rsidRDefault="00893B27"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Drugan-Eppich, Kylee (2024-2027). Endicott College. Behavioral Data Science Research Lab.</w:t>
            </w:r>
          </w:p>
        </w:tc>
      </w:tr>
      <w:tr w:rsidR="00582156" w:rsidRPr="00A04C7E" w14:paraId="41DBD7BB" w14:textId="77777777" w:rsidTr="00582156">
        <w:trPr>
          <w:trHeight w:val="262"/>
        </w:trPr>
        <w:tc>
          <w:tcPr>
            <w:tcW w:w="540" w:type="dxa"/>
          </w:tcPr>
          <w:p w14:paraId="0D5CF4BE" w14:textId="77777777" w:rsidR="00893B27" w:rsidRPr="00A04C7E" w:rsidRDefault="00893B27" w:rsidP="00374AB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4225DEA9" w14:textId="1A981F7E" w:rsidR="00893B27" w:rsidRPr="00A04C7E" w:rsidRDefault="00893B27" w:rsidP="00374AB9">
            <w:pPr>
              <w:snapToGrid w:val="0"/>
              <w:spacing w:after="60" w:line="240" w:lineRule="auto"/>
              <w:ind w:left="259" w:hanging="259"/>
              <w:jc w:val="both"/>
              <w:rPr>
                <w:rFonts w:ascii="Times New Roman" w:hAnsi="Times New Roman" w:cs="Times New Roman"/>
                <w:bCs/>
                <w:iCs/>
                <w:sz w:val="22"/>
              </w:rPr>
            </w:pPr>
            <w:r w:rsidRPr="00893B27">
              <w:rPr>
                <w:rFonts w:ascii="Times New Roman" w:hAnsi="Times New Roman" w:cs="Times New Roman"/>
                <w:sz w:val="22"/>
              </w:rPr>
              <w:t>Santos, Carlos (2022-2026). Endicott College. Behavioral Data Science Research Lab.</w:t>
            </w:r>
          </w:p>
        </w:tc>
      </w:tr>
      <w:tr w:rsidR="00582156" w:rsidRPr="00A04C7E" w14:paraId="0CD607F1" w14:textId="77777777" w:rsidTr="00582156">
        <w:trPr>
          <w:trHeight w:val="269"/>
        </w:trPr>
        <w:tc>
          <w:tcPr>
            <w:tcW w:w="540" w:type="dxa"/>
          </w:tcPr>
          <w:p w14:paraId="29EFEE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74A5846C" w14:textId="25BFE0AB" w:rsidR="00893B27" w:rsidRPr="00A04C7E" w:rsidRDefault="00893B27"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Sotomayor, Javier (2021-2026). Endicott College. Behavioral Data Science Research Lab.</w:t>
            </w:r>
          </w:p>
        </w:tc>
      </w:tr>
      <w:tr w:rsidR="00582156" w:rsidRPr="00A04C7E" w14:paraId="1CF47260" w14:textId="77777777" w:rsidTr="00582156">
        <w:trPr>
          <w:trHeight w:val="262"/>
        </w:trPr>
        <w:tc>
          <w:tcPr>
            <w:tcW w:w="540" w:type="dxa"/>
          </w:tcPr>
          <w:p w14:paraId="09FB60D3"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84C616D" w14:textId="77777777" w:rsidR="00930CA5" w:rsidRDefault="00930CA5" w:rsidP="00930CA5">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Weil, Laura (2022-2025). Endicott College. Behavioral Data Science Research Lab.</w:t>
            </w:r>
            <w:r>
              <w:rPr>
                <w:rFonts w:ascii="Times New Roman" w:hAnsi="Times New Roman" w:cs="Times New Roman"/>
                <w:sz w:val="22"/>
              </w:rPr>
              <w:t xml:space="preserve"> </w:t>
            </w:r>
          </w:p>
          <w:p w14:paraId="0BBE41F1" w14:textId="025E8167" w:rsidR="002F14E1" w:rsidRPr="002F14E1" w:rsidRDefault="00930CA5" w:rsidP="00930CA5">
            <w:pPr>
              <w:snapToGrid w:val="0"/>
              <w:spacing w:after="60" w:line="240" w:lineRule="auto"/>
              <w:ind w:left="259" w:hanging="1"/>
              <w:jc w:val="both"/>
              <w:rPr>
                <w:rFonts w:ascii="Times New Roman" w:hAnsi="Times New Roman" w:cs="Times New Roman"/>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The Impact of Verbal Stimuli on Risky Choice: An Operant Perspective on the Description-Experience Gap</w:t>
            </w:r>
          </w:p>
        </w:tc>
      </w:tr>
      <w:tr w:rsidR="00582156" w:rsidRPr="00A04C7E" w14:paraId="1FF80580" w14:textId="77777777" w:rsidTr="00582156">
        <w:trPr>
          <w:trHeight w:val="269"/>
        </w:trPr>
        <w:tc>
          <w:tcPr>
            <w:tcW w:w="540" w:type="dxa"/>
          </w:tcPr>
          <w:p w14:paraId="68D48CB6"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D271907" w14:textId="07B3A546" w:rsidR="00930CA5" w:rsidRPr="00A04C7E" w:rsidRDefault="00930CA5" w:rsidP="00374AB9">
            <w:pPr>
              <w:snapToGrid w:val="0"/>
              <w:spacing w:after="60" w:line="240" w:lineRule="auto"/>
              <w:ind w:left="259" w:hanging="259"/>
              <w:jc w:val="both"/>
              <w:rPr>
                <w:rFonts w:ascii="Times New Roman" w:hAnsi="Times New Roman" w:cs="Times New Roman"/>
                <w:b/>
                <w:i/>
                <w:sz w:val="22"/>
              </w:rPr>
            </w:pPr>
            <w:r w:rsidRPr="00893B27">
              <w:rPr>
                <w:rFonts w:ascii="Times New Roman" w:hAnsi="Times New Roman" w:cs="Times New Roman"/>
                <w:sz w:val="22"/>
              </w:rPr>
              <w:t>Cordeiro, Clara (2022-2025). Endicott College. Behavioral Data Science Research Lab.</w:t>
            </w:r>
            <w:r>
              <w:rPr>
                <w:rFonts w:ascii="Times New Roman" w:hAnsi="Times New Roman" w:cs="Times New Roman"/>
                <w:sz w:val="22"/>
              </w:rPr>
              <w:t xml:space="preserve"> Dissertation Title: </w:t>
            </w:r>
            <w:r w:rsidRPr="00930CA5">
              <w:rPr>
                <w:rFonts w:ascii="Times New Roman" w:hAnsi="Times New Roman" w:cs="Times New Roman"/>
                <w:i/>
                <w:iCs/>
                <w:sz w:val="22"/>
              </w:rPr>
              <w:t>A Preliminary Investigation of Variables Controlling Qualifying Autoclitics and Autoclitic Tacts</w:t>
            </w:r>
          </w:p>
        </w:tc>
      </w:tr>
      <w:tr w:rsidR="00582156" w:rsidRPr="00A04C7E" w14:paraId="396DFFE3" w14:textId="77777777" w:rsidTr="00582156">
        <w:trPr>
          <w:trHeight w:val="262"/>
        </w:trPr>
        <w:tc>
          <w:tcPr>
            <w:tcW w:w="540" w:type="dxa"/>
          </w:tcPr>
          <w:p w14:paraId="08F7BED1" w14:textId="77777777" w:rsidR="00893B27" w:rsidRPr="00A04C7E" w:rsidRDefault="00893B27" w:rsidP="00374AB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601E261C" w14:textId="77777777" w:rsidR="00930CA5" w:rsidRDefault="00893B27" w:rsidP="00374AB9">
            <w:pPr>
              <w:snapToGrid w:val="0"/>
              <w:spacing w:after="60" w:line="240" w:lineRule="auto"/>
              <w:ind w:left="259" w:hanging="259"/>
              <w:jc w:val="both"/>
              <w:rPr>
                <w:rFonts w:ascii="Times New Roman" w:hAnsi="Times New Roman" w:cs="Times New Roman"/>
                <w:sz w:val="22"/>
              </w:rPr>
            </w:pPr>
            <w:r w:rsidRPr="00893B27">
              <w:rPr>
                <w:rFonts w:ascii="Times New Roman" w:hAnsi="Times New Roman" w:cs="Times New Roman"/>
                <w:sz w:val="22"/>
              </w:rPr>
              <w:t>Javed, Asim (2021-2024). Endicott College. Behavioral Data Science Research Lab.</w:t>
            </w:r>
            <w:r w:rsidR="00930CA5">
              <w:rPr>
                <w:rFonts w:ascii="Times New Roman" w:hAnsi="Times New Roman" w:cs="Times New Roman"/>
                <w:sz w:val="22"/>
              </w:rPr>
              <w:t xml:space="preserve"> </w:t>
            </w:r>
          </w:p>
          <w:p w14:paraId="23601E10" w14:textId="2F9652DB" w:rsidR="00893B27" w:rsidRPr="00A04C7E" w:rsidRDefault="00930CA5" w:rsidP="00930CA5">
            <w:pPr>
              <w:snapToGrid w:val="0"/>
              <w:spacing w:after="60" w:line="240" w:lineRule="auto"/>
              <w:ind w:left="259" w:hanging="1"/>
              <w:jc w:val="both"/>
              <w:rPr>
                <w:rFonts w:ascii="Times New Roman" w:hAnsi="Times New Roman" w:cs="Times New Roman"/>
                <w:b/>
                <w:i/>
                <w:sz w:val="22"/>
              </w:rPr>
            </w:pPr>
            <w:r>
              <w:rPr>
                <w:rFonts w:ascii="Times New Roman" w:hAnsi="Times New Roman" w:cs="Times New Roman"/>
                <w:sz w:val="22"/>
              </w:rPr>
              <w:t xml:space="preserve">Dissertation Title: </w:t>
            </w:r>
            <w:r w:rsidRPr="00930CA5">
              <w:rPr>
                <w:rFonts w:ascii="Times New Roman" w:hAnsi="Times New Roman" w:cs="Times New Roman"/>
                <w:i/>
                <w:iCs/>
                <w:sz w:val="22"/>
              </w:rPr>
              <w:t>Technology and Quality of Life: Exploring an App Fast</w:t>
            </w:r>
          </w:p>
        </w:tc>
      </w:tr>
    </w:tbl>
    <w:p w14:paraId="01D27B8D" w14:textId="77777777" w:rsidR="00D03097" w:rsidRPr="00514528" w:rsidRDefault="00D03097" w:rsidP="00514528">
      <w:pPr>
        <w:spacing w:line="240" w:lineRule="auto"/>
        <w:rPr>
          <w:rFonts w:ascii="Times New Roman" w:hAnsi="Times New Roman" w:cs="Times New Roman"/>
          <w:sz w:val="12"/>
          <w:szCs w:val="12"/>
        </w:rPr>
      </w:pPr>
    </w:p>
    <w:p w14:paraId="7005EFD3" w14:textId="1AA710E4" w:rsidR="00553DEE" w:rsidRDefault="00B23F85" w:rsidP="00553DEE">
      <w:pPr>
        <w:spacing w:line="240" w:lineRule="auto"/>
        <w:rPr>
          <w:rFonts w:ascii="Times New Roman" w:hAnsi="Times New Roman" w:cs="Times New Roman"/>
          <w:sz w:val="22"/>
        </w:rPr>
      </w:pPr>
      <w:r w:rsidRPr="00A04C7E">
        <w:rPr>
          <w:rFonts w:ascii="Times New Roman" w:hAnsi="Times New Roman" w:cs="Times New Roman"/>
          <w:sz w:val="22"/>
        </w:rPr>
        <w:t>D</w:t>
      </w:r>
      <w:r w:rsidR="00553DEE" w:rsidRPr="00A04C7E">
        <w:rPr>
          <w:rFonts w:ascii="Times New Roman" w:hAnsi="Times New Roman" w:cs="Times New Roman"/>
          <w:sz w:val="22"/>
        </w:rPr>
        <w:t>issertation and Thesis Committees:</w:t>
      </w:r>
    </w:p>
    <w:p w14:paraId="18B0B427" w14:textId="77777777" w:rsidR="0043537F" w:rsidRPr="0043537F" w:rsidRDefault="0043537F" w:rsidP="00553DEE">
      <w:pPr>
        <w:spacing w:line="240" w:lineRule="auto"/>
        <w:rPr>
          <w:rFonts w:ascii="Times New Roman" w:hAnsi="Times New Roman" w:cs="Times New Roman"/>
          <w:sz w:val="6"/>
          <w:szCs w:val="6"/>
        </w:rPr>
      </w:pPr>
    </w:p>
    <w:tbl>
      <w:tblPr>
        <w:tblStyle w:val="TableGrid"/>
        <w:tblW w:w="92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740"/>
      </w:tblGrid>
      <w:tr w:rsidR="00B45C14" w:rsidRPr="00A04C7E" w14:paraId="57059B08" w14:textId="77777777" w:rsidTr="00582156">
        <w:tc>
          <w:tcPr>
            <w:tcW w:w="540" w:type="dxa"/>
          </w:tcPr>
          <w:p w14:paraId="29E7C8A8" w14:textId="5F38607D" w:rsidR="00B45C14" w:rsidRDefault="00B45C14"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00774D38">
              <w:rPr>
                <w:rFonts w:ascii="Times New Roman" w:hAnsi="Times New Roman" w:cs="Times New Roman"/>
                <w:color w:val="000000"/>
                <w:sz w:val="22"/>
              </w:rPr>
              <w:t>0</w:t>
            </w:r>
            <w:r>
              <w:rPr>
                <w:rFonts w:ascii="Times New Roman" w:hAnsi="Times New Roman" w:cs="Times New Roman"/>
                <w:color w:val="000000"/>
                <w:sz w:val="22"/>
              </w:rPr>
              <w:t>.</w:t>
            </w:r>
          </w:p>
        </w:tc>
        <w:tc>
          <w:tcPr>
            <w:tcW w:w="8740" w:type="dxa"/>
          </w:tcPr>
          <w:p w14:paraId="3C09977E" w14:textId="52ADB477" w:rsidR="00B45C14" w:rsidRPr="00EB0F27" w:rsidRDefault="00B45C14" w:rsidP="00374AB9">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Fuhrmann, A. (2024-2025). Effectiveness of a decision tree to teach students to distinguish assent, consent, and compulsion. Dissertation Committee. Endicott College. </w:t>
            </w:r>
          </w:p>
        </w:tc>
      </w:tr>
      <w:tr w:rsidR="00EB0F27" w:rsidRPr="00A04C7E" w14:paraId="23F7E28E" w14:textId="77777777" w:rsidTr="00582156">
        <w:tc>
          <w:tcPr>
            <w:tcW w:w="540" w:type="dxa"/>
          </w:tcPr>
          <w:p w14:paraId="1987784D" w14:textId="395F8E9C"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9</w:t>
            </w:r>
            <w:r w:rsidR="00EB0F27">
              <w:rPr>
                <w:rFonts w:ascii="Times New Roman" w:hAnsi="Times New Roman" w:cs="Times New Roman"/>
                <w:color w:val="000000"/>
                <w:sz w:val="22"/>
              </w:rPr>
              <w:t>.</w:t>
            </w:r>
          </w:p>
        </w:tc>
        <w:tc>
          <w:tcPr>
            <w:tcW w:w="8740" w:type="dxa"/>
          </w:tcPr>
          <w:p w14:paraId="7D1EDC57" w14:textId="4AE3E484"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sz w:val="22"/>
              </w:rPr>
              <w:t>Foley, K. (2024-2025). Impact of choice on student outcomes in an online ABA master’s program. Dissertation Committee. Endicott College.</w:t>
            </w:r>
          </w:p>
        </w:tc>
      </w:tr>
      <w:tr w:rsidR="00EB0F27" w:rsidRPr="00A04C7E" w14:paraId="1C9C1077" w14:textId="77777777" w:rsidTr="00582156">
        <w:tc>
          <w:tcPr>
            <w:tcW w:w="540" w:type="dxa"/>
          </w:tcPr>
          <w:p w14:paraId="77BB1941" w14:textId="1314FE1D"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8</w:t>
            </w:r>
            <w:r w:rsidR="00EB0F27">
              <w:rPr>
                <w:rFonts w:ascii="Times New Roman" w:hAnsi="Times New Roman" w:cs="Times New Roman"/>
                <w:color w:val="000000"/>
                <w:sz w:val="22"/>
              </w:rPr>
              <w:t>.</w:t>
            </w:r>
          </w:p>
        </w:tc>
        <w:tc>
          <w:tcPr>
            <w:tcW w:w="8740" w:type="dxa"/>
          </w:tcPr>
          <w:p w14:paraId="5FC4D13E" w14:textId="7A79D0C5"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Melton, B. (2024-2025). Operationally defining, measuring, and teaching compassionate skills to behavior analysts. Dissertation Committee. Endicott College.</w:t>
            </w:r>
          </w:p>
        </w:tc>
      </w:tr>
      <w:tr w:rsidR="00EB0F27" w:rsidRPr="00A04C7E" w14:paraId="56DD77FB" w14:textId="77777777" w:rsidTr="00582156">
        <w:tc>
          <w:tcPr>
            <w:tcW w:w="540" w:type="dxa"/>
          </w:tcPr>
          <w:p w14:paraId="2A307003" w14:textId="26701C98" w:rsidR="00EB0F27" w:rsidRPr="00A04C7E" w:rsidRDefault="00774D38"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7</w:t>
            </w:r>
            <w:r w:rsidR="00EB0F27">
              <w:rPr>
                <w:rFonts w:ascii="Times New Roman" w:hAnsi="Times New Roman" w:cs="Times New Roman"/>
                <w:color w:val="000000"/>
                <w:sz w:val="22"/>
              </w:rPr>
              <w:t>.</w:t>
            </w:r>
          </w:p>
        </w:tc>
        <w:tc>
          <w:tcPr>
            <w:tcW w:w="8740" w:type="dxa"/>
          </w:tcPr>
          <w:p w14:paraId="1F45E135" w14:textId="5C89D576" w:rsidR="00EB0F27" w:rsidRPr="00A04C7E" w:rsidRDefault="00EB0F27" w:rsidP="00374AB9">
            <w:pPr>
              <w:snapToGrid w:val="0"/>
              <w:spacing w:after="60" w:line="240" w:lineRule="auto"/>
              <w:ind w:left="259" w:hanging="259"/>
              <w:jc w:val="both"/>
              <w:rPr>
                <w:rFonts w:ascii="Times New Roman" w:hAnsi="Times New Roman" w:cs="Times New Roman"/>
                <w:bCs/>
                <w:iCs/>
                <w:sz w:val="22"/>
              </w:rPr>
            </w:pPr>
            <w:r w:rsidRPr="00EB0F27">
              <w:rPr>
                <w:rFonts w:ascii="Times New Roman" w:hAnsi="Times New Roman" w:cs="Times New Roman"/>
                <w:bCs/>
                <w:iCs/>
                <w:sz w:val="22"/>
              </w:rPr>
              <w:t>Kaplan, A. (2023-2024). Estimation data collection. Dissertation Committee. Endicott College</w:t>
            </w:r>
            <w:r w:rsidR="00374AB9">
              <w:rPr>
                <w:rFonts w:ascii="Times New Roman" w:hAnsi="Times New Roman" w:cs="Times New Roman"/>
                <w:bCs/>
                <w:iCs/>
                <w:sz w:val="22"/>
              </w:rPr>
              <w:t>.</w:t>
            </w:r>
          </w:p>
        </w:tc>
      </w:tr>
      <w:tr w:rsidR="00EB0F27" w:rsidRPr="00A04C7E" w14:paraId="13402281" w14:textId="77777777" w:rsidTr="00582156">
        <w:tc>
          <w:tcPr>
            <w:tcW w:w="540" w:type="dxa"/>
          </w:tcPr>
          <w:p w14:paraId="5BDDF9B0" w14:textId="77777777" w:rsidR="00EB0F27" w:rsidRPr="00A04C7E" w:rsidRDefault="00EB0F27" w:rsidP="00374AB9">
            <w:pPr>
              <w:snapToGrid w:val="0"/>
              <w:spacing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740" w:type="dxa"/>
          </w:tcPr>
          <w:p w14:paraId="6DC0A9D4" w14:textId="1716703F" w:rsidR="00EB0F27" w:rsidRPr="00A04C7E" w:rsidRDefault="00374AB9" w:rsidP="00374AB9">
            <w:pPr>
              <w:snapToGrid w:val="0"/>
              <w:spacing w:after="60" w:line="240" w:lineRule="auto"/>
              <w:ind w:left="259" w:hanging="259"/>
              <w:jc w:val="both"/>
              <w:rPr>
                <w:rFonts w:ascii="Times New Roman" w:hAnsi="Times New Roman" w:cs="Times New Roman"/>
                <w:sz w:val="22"/>
              </w:rPr>
            </w:pPr>
            <w:r w:rsidRPr="00EB0F27">
              <w:rPr>
                <w:rFonts w:ascii="Times New Roman" w:hAnsi="Times New Roman" w:cs="Times New Roman"/>
                <w:sz w:val="22"/>
              </w:rPr>
              <w:t>White, Allison (2022-2023). Delay discounting to analyze teacher decision-making. Dissertation Committee. Michigan State University.</w:t>
            </w:r>
          </w:p>
        </w:tc>
      </w:tr>
      <w:tr w:rsidR="00EB0F27" w:rsidRPr="00A04C7E" w14:paraId="6FDD89CE" w14:textId="77777777" w:rsidTr="00582156">
        <w:tc>
          <w:tcPr>
            <w:tcW w:w="540" w:type="dxa"/>
          </w:tcPr>
          <w:p w14:paraId="1E786557" w14:textId="77777777" w:rsidR="00EB0F27" w:rsidRPr="00A04C7E" w:rsidRDefault="00EB0F27" w:rsidP="00374AB9">
            <w:pPr>
              <w:snapToGrid w:val="0"/>
              <w:spacing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740" w:type="dxa"/>
          </w:tcPr>
          <w:p w14:paraId="0BD4701C" w14:textId="61EE0868" w:rsidR="00EB0F27" w:rsidRPr="00A04C7E"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Klick, Sheila (2021-2022). Standardization: The Evaluation of Single-Subject Design. Dissertation Committee. Endicott College.</w:t>
            </w:r>
          </w:p>
        </w:tc>
      </w:tr>
      <w:tr w:rsidR="00EB0F27" w:rsidRPr="00A04C7E" w14:paraId="392357CE" w14:textId="77777777" w:rsidTr="00582156">
        <w:tc>
          <w:tcPr>
            <w:tcW w:w="540" w:type="dxa"/>
          </w:tcPr>
          <w:p w14:paraId="20FCA76A"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740" w:type="dxa"/>
          </w:tcPr>
          <w:p w14:paraId="17AF3F7D" w14:textId="4D062364"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Plattner, Calandra (2021-2022). Feasibility and Effectiveness of Foundational Motivational Interviewing Training with Behavior Analysts. Dissertation Committee. Endicott College.</w:t>
            </w:r>
          </w:p>
        </w:tc>
      </w:tr>
      <w:tr w:rsidR="00EB0F27" w:rsidRPr="00A04C7E" w14:paraId="327CED0E" w14:textId="77777777" w:rsidTr="00582156">
        <w:tc>
          <w:tcPr>
            <w:tcW w:w="540" w:type="dxa"/>
          </w:tcPr>
          <w:p w14:paraId="1BEC58EC"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3.</w:t>
            </w:r>
          </w:p>
        </w:tc>
        <w:tc>
          <w:tcPr>
            <w:tcW w:w="8740" w:type="dxa"/>
          </w:tcPr>
          <w:p w14:paraId="551C1C77" w14:textId="22934EDB"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Natalie M. (2021-2022). Teaching Safety Domains to Students of Applied Behavior Analysis: Finding the Balance Between Promoting Independence and Minimizing Risk for Adults with Disabilities. Endicott College.</w:t>
            </w:r>
          </w:p>
        </w:tc>
      </w:tr>
      <w:tr w:rsidR="00EB0F27" w:rsidRPr="00A04C7E" w14:paraId="5D24C3B0" w14:textId="77777777" w:rsidTr="00582156">
        <w:tc>
          <w:tcPr>
            <w:tcW w:w="540" w:type="dxa"/>
          </w:tcPr>
          <w:p w14:paraId="7D9EF42B"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740" w:type="dxa"/>
          </w:tcPr>
          <w:p w14:paraId="560A1DC4" w14:textId="4565DE53"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Schunk, Alec (2020-2021). Alternative reinforcer magnitude and resurgence. Thesis Committee. Caldwell University.</w:t>
            </w:r>
          </w:p>
        </w:tc>
      </w:tr>
      <w:tr w:rsidR="00EB0F27" w:rsidRPr="00A04C7E" w14:paraId="1B1D8247" w14:textId="77777777" w:rsidTr="00582156">
        <w:tc>
          <w:tcPr>
            <w:tcW w:w="540" w:type="dxa"/>
          </w:tcPr>
          <w:p w14:paraId="66742ED2" w14:textId="77777777" w:rsidR="00EB0F27" w:rsidRPr="00A04C7E" w:rsidRDefault="00EB0F27" w:rsidP="00374AB9">
            <w:pPr>
              <w:snapToGrid w:val="0"/>
              <w:spacing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740" w:type="dxa"/>
          </w:tcPr>
          <w:p w14:paraId="1235201C" w14:textId="618CB13E" w:rsidR="00EB0F27" w:rsidRPr="00374AB9" w:rsidRDefault="00374AB9" w:rsidP="00374AB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Marano, Kathleen (2020-2021). Asynchronous staff training strategies that minimize the need for the presence of a trainer. Dissertation Committee. Caldwell University.</w:t>
            </w:r>
          </w:p>
        </w:tc>
      </w:tr>
    </w:tbl>
    <w:p w14:paraId="2FABF05B" w14:textId="77777777" w:rsidR="00A32C80" w:rsidRDefault="00A32C80" w:rsidP="00A33107">
      <w:pPr>
        <w:spacing w:line="240" w:lineRule="auto"/>
        <w:rPr>
          <w:rFonts w:ascii="Times New Roman" w:hAnsi="Times New Roman" w:cs="Times New Roman"/>
          <w:sz w:val="24"/>
          <w:szCs w:val="24"/>
        </w:rPr>
      </w:pPr>
    </w:p>
    <w:p w14:paraId="6706E406" w14:textId="757B9855" w:rsidR="00E11484" w:rsidRDefault="00E11484" w:rsidP="00E11484">
      <w:pPr>
        <w:spacing w:line="240" w:lineRule="auto"/>
        <w:rPr>
          <w:rFonts w:ascii="Times New Roman" w:hAnsi="Times New Roman" w:cs="Times New Roman"/>
          <w:sz w:val="22"/>
        </w:rPr>
      </w:pPr>
      <w:r w:rsidRPr="00A04C7E">
        <w:rPr>
          <w:rFonts w:ascii="Times New Roman" w:hAnsi="Times New Roman" w:cs="Times New Roman"/>
          <w:sz w:val="22"/>
        </w:rPr>
        <w:t>Supervis</w:t>
      </w:r>
      <w:r>
        <w:rPr>
          <w:rFonts w:ascii="Times New Roman" w:hAnsi="Times New Roman" w:cs="Times New Roman"/>
          <w:sz w:val="22"/>
        </w:rPr>
        <w:t>ee</w:t>
      </w:r>
      <w:r w:rsidRPr="00A04C7E">
        <w:rPr>
          <w:rFonts w:ascii="Times New Roman" w:hAnsi="Times New Roman" w:cs="Times New Roman"/>
          <w:sz w:val="22"/>
        </w:rPr>
        <w:t xml:space="preserve"> </w:t>
      </w:r>
      <w:r>
        <w:rPr>
          <w:rFonts w:ascii="Times New Roman" w:hAnsi="Times New Roman" w:cs="Times New Roman"/>
          <w:sz w:val="22"/>
        </w:rPr>
        <w:t>Award and Honors</w:t>
      </w:r>
    </w:p>
    <w:p w14:paraId="0E66B5E4" w14:textId="77777777" w:rsidR="00E11484" w:rsidRPr="00306D3D" w:rsidRDefault="00E11484" w:rsidP="00E11484">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E11484" w:rsidRPr="00A04C7E" w14:paraId="67E45E47" w14:textId="77777777" w:rsidTr="00582156">
        <w:trPr>
          <w:trHeight w:val="262"/>
        </w:trPr>
        <w:tc>
          <w:tcPr>
            <w:tcW w:w="540" w:type="dxa"/>
          </w:tcPr>
          <w:p w14:paraId="0979B9BD" w14:textId="6C1A54FB"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4. </w:t>
            </w:r>
          </w:p>
        </w:tc>
        <w:tc>
          <w:tcPr>
            <w:tcW w:w="8640" w:type="dxa"/>
          </w:tcPr>
          <w:p w14:paraId="1DD74E52" w14:textId="1540393D" w:rsidR="00E11484" w:rsidRPr="00306D3D" w:rsidRDefault="00E11484" w:rsidP="003D475A">
            <w:pPr>
              <w:snapToGrid w:val="0"/>
              <w:spacing w:after="60" w:line="240" w:lineRule="auto"/>
              <w:ind w:left="259" w:hanging="259"/>
              <w:jc w:val="both"/>
              <w:rPr>
                <w:rFonts w:ascii="Times New Roman" w:hAnsi="Times New Roman" w:cs="Times New Roman"/>
                <w:sz w:val="22"/>
              </w:rPr>
            </w:pPr>
            <w:r>
              <w:rPr>
                <w:rFonts w:ascii="Times New Roman" w:hAnsi="Times New Roman" w:cs="Times New Roman"/>
                <w:sz w:val="22"/>
              </w:rPr>
              <w:t xml:space="preserve">Bediako, J. Advancing Access, Inclusion, and Equity Award.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50AEA359" w14:textId="77777777" w:rsidTr="00582156">
        <w:trPr>
          <w:trHeight w:val="262"/>
        </w:trPr>
        <w:tc>
          <w:tcPr>
            <w:tcW w:w="540" w:type="dxa"/>
          </w:tcPr>
          <w:p w14:paraId="155C9B09" w14:textId="210149C8" w:rsidR="00E11484" w:rsidRPr="00A04C7E" w:rsidRDefault="00E11484" w:rsidP="003D475A">
            <w:pPr>
              <w:spacing w:afterLines="60" w:after="144" w:line="240" w:lineRule="auto"/>
              <w:jc w:val="center"/>
              <w:rPr>
                <w:rFonts w:ascii="Times New Roman" w:hAnsi="Times New Roman" w:cs="Times New Roman"/>
                <w:bCs/>
                <w:iCs/>
                <w:sz w:val="22"/>
              </w:rPr>
            </w:pPr>
            <w:r>
              <w:rPr>
                <w:rFonts w:ascii="Times New Roman" w:hAnsi="Times New Roman" w:cs="Times New Roman"/>
                <w:color w:val="000000"/>
                <w:sz w:val="22"/>
              </w:rPr>
              <w:t>3</w:t>
            </w:r>
            <w:r w:rsidRPr="00A04C7E">
              <w:rPr>
                <w:rFonts w:ascii="Times New Roman" w:hAnsi="Times New Roman" w:cs="Times New Roman"/>
                <w:color w:val="000000"/>
                <w:sz w:val="22"/>
              </w:rPr>
              <w:t>.</w:t>
            </w:r>
          </w:p>
        </w:tc>
        <w:tc>
          <w:tcPr>
            <w:tcW w:w="8640" w:type="dxa"/>
          </w:tcPr>
          <w:p w14:paraId="1CB46C62" w14:textId="765ECDB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Conceptual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 </w:t>
            </w:r>
          </w:p>
        </w:tc>
      </w:tr>
      <w:tr w:rsidR="00E11484" w:rsidRPr="00A04C7E" w14:paraId="1F57D28D" w14:textId="77777777" w:rsidTr="00582156">
        <w:trPr>
          <w:trHeight w:val="269"/>
        </w:trPr>
        <w:tc>
          <w:tcPr>
            <w:tcW w:w="540" w:type="dxa"/>
          </w:tcPr>
          <w:p w14:paraId="56BD6C91" w14:textId="6D652EC2"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2</w:t>
            </w:r>
            <w:r w:rsidRPr="00A04C7E">
              <w:rPr>
                <w:rFonts w:ascii="Times New Roman" w:hAnsi="Times New Roman" w:cs="Times New Roman"/>
                <w:color w:val="000000"/>
                <w:sz w:val="22"/>
              </w:rPr>
              <w:t>.</w:t>
            </w:r>
          </w:p>
        </w:tc>
        <w:tc>
          <w:tcPr>
            <w:tcW w:w="8640" w:type="dxa"/>
          </w:tcPr>
          <w:p w14:paraId="3BFACB58" w14:textId="7F33386A"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Cordeiro, C. Research in Excellence Award. Endicott College.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Nominee. </w:t>
            </w:r>
          </w:p>
        </w:tc>
      </w:tr>
      <w:tr w:rsidR="00E11484" w:rsidRPr="00A04C7E" w14:paraId="6B239A00" w14:textId="77777777" w:rsidTr="00582156">
        <w:trPr>
          <w:trHeight w:val="262"/>
        </w:trPr>
        <w:tc>
          <w:tcPr>
            <w:tcW w:w="540" w:type="dxa"/>
          </w:tcPr>
          <w:p w14:paraId="07352E10" w14:textId="596E9118" w:rsidR="00E11484" w:rsidRPr="00A04C7E" w:rsidRDefault="00E11484" w:rsidP="003D475A">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1</w:t>
            </w:r>
            <w:r w:rsidRPr="00A04C7E">
              <w:rPr>
                <w:rFonts w:ascii="Times New Roman" w:hAnsi="Times New Roman" w:cs="Times New Roman"/>
                <w:color w:val="000000"/>
                <w:sz w:val="22"/>
              </w:rPr>
              <w:t>.</w:t>
            </w:r>
          </w:p>
        </w:tc>
        <w:tc>
          <w:tcPr>
            <w:tcW w:w="8640" w:type="dxa"/>
          </w:tcPr>
          <w:p w14:paraId="1E34D031" w14:textId="7A3C3736" w:rsidR="00E11484" w:rsidRPr="00374AB9" w:rsidRDefault="00E11484" w:rsidP="003D475A">
            <w:pPr>
              <w:snapToGrid w:val="0"/>
              <w:spacing w:after="60" w:line="240" w:lineRule="auto"/>
              <w:ind w:left="259" w:hanging="259"/>
              <w:jc w:val="both"/>
              <w:rPr>
                <w:rFonts w:ascii="Times New Roman" w:hAnsi="Times New Roman" w:cs="Times New Roman"/>
                <w:bCs/>
                <w:iCs/>
                <w:sz w:val="22"/>
              </w:rPr>
            </w:pPr>
            <w:r>
              <w:rPr>
                <w:rFonts w:ascii="Times New Roman" w:hAnsi="Times New Roman" w:cs="Times New Roman"/>
                <w:sz w:val="22"/>
              </w:rPr>
              <w:t xml:space="preserve">Drugan-Eppich, K. Tony Nevin Student Research Award. Society for the Quantitative Analysis of Behavior. </w:t>
            </w:r>
            <w:proofErr w:type="gramStart"/>
            <w:r>
              <w:rPr>
                <w:rFonts w:ascii="Times New Roman" w:hAnsi="Times New Roman" w:cs="Times New Roman"/>
                <w:sz w:val="22"/>
              </w:rPr>
              <w:t>May,</w:t>
            </w:r>
            <w:proofErr w:type="gramEnd"/>
            <w:r>
              <w:rPr>
                <w:rFonts w:ascii="Times New Roman" w:hAnsi="Times New Roman" w:cs="Times New Roman"/>
                <w:sz w:val="22"/>
              </w:rPr>
              <w:t xml:space="preserve"> 2025. Winner.</w:t>
            </w:r>
          </w:p>
        </w:tc>
      </w:tr>
    </w:tbl>
    <w:p w14:paraId="2957D856" w14:textId="77777777" w:rsidR="00774D38" w:rsidRDefault="00774D38" w:rsidP="00A33107">
      <w:pPr>
        <w:spacing w:line="240" w:lineRule="auto"/>
        <w:rPr>
          <w:rFonts w:ascii="Times New Roman" w:hAnsi="Times New Roman" w:cs="Times New Roman"/>
          <w:sz w:val="22"/>
        </w:rPr>
      </w:pPr>
    </w:p>
    <w:p w14:paraId="417AFC79" w14:textId="2A131D41" w:rsidR="00374AB9" w:rsidRDefault="00D73993" w:rsidP="00A33107">
      <w:pPr>
        <w:spacing w:line="240" w:lineRule="auto"/>
        <w:rPr>
          <w:rFonts w:ascii="Times New Roman" w:hAnsi="Times New Roman" w:cs="Times New Roman"/>
          <w:sz w:val="22"/>
        </w:rPr>
      </w:pPr>
      <w:r w:rsidRPr="00A04C7E">
        <w:rPr>
          <w:rFonts w:ascii="Times New Roman" w:hAnsi="Times New Roman" w:cs="Times New Roman"/>
          <w:sz w:val="22"/>
        </w:rPr>
        <w:t>Supervision of Student Interns</w:t>
      </w:r>
      <w:r w:rsidR="00E8689A" w:rsidRPr="00A04C7E">
        <w:rPr>
          <w:rFonts w:ascii="Times New Roman" w:hAnsi="Times New Roman" w:cs="Times New Roman"/>
          <w:sz w:val="22"/>
        </w:rPr>
        <w:t>/Immersions</w:t>
      </w:r>
      <w:r w:rsidRPr="00A04C7E">
        <w:rPr>
          <w:rFonts w:ascii="Times New Roman" w:hAnsi="Times New Roman" w:cs="Times New Roman"/>
          <w:sz w:val="22"/>
        </w:rPr>
        <w:t>:</w:t>
      </w:r>
    </w:p>
    <w:p w14:paraId="308825E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18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374AB9" w:rsidRPr="00A04C7E" w14:paraId="5141C04C" w14:textId="77777777" w:rsidTr="00582156">
        <w:trPr>
          <w:trHeight w:val="262"/>
        </w:trPr>
        <w:tc>
          <w:tcPr>
            <w:tcW w:w="540" w:type="dxa"/>
          </w:tcPr>
          <w:p w14:paraId="26347AA6"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640" w:type="dxa"/>
          </w:tcPr>
          <w:p w14:paraId="4651F571" w14:textId="0D8A5AE0" w:rsidR="00374AB9" w:rsidRPr="00A04C7E"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sz w:val="22"/>
              </w:rPr>
              <w:t xml:space="preserve">Diaz-Salvat, C. (September 2024 – December 2024). </w:t>
            </w:r>
            <w:r w:rsidR="00B340EB">
              <w:rPr>
                <w:rFonts w:ascii="Times New Roman" w:hAnsi="Times New Roman" w:cs="Times New Roman"/>
                <w:sz w:val="22"/>
              </w:rPr>
              <w:t>Evaluating equity preference in the everyday allocation of resources</w:t>
            </w:r>
            <w:r w:rsidRPr="00374AB9">
              <w:rPr>
                <w:rFonts w:ascii="Times New Roman" w:hAnsi="Times New Roman" w:cs="Times New Roman"/>
                <w:sz w:val="22"/>
              </w:rPr>
              <w:t>.</w:t>
            </w:r>
          </w:p>
        </w:tc>
      </w:tr>
      <w:tr w:rsidR="00374AB9" w:rsidRPr="00A04C7E" w14:paraId="42F43319" w14:textId="77777777" w:rsidTr="00582156">
        <w:trPr>
          <w:trHeight w:val="269"/>
        </w:trPr>
        <w:tc>
          <w:tcPr>
            <w:tcW w:w="540" w:type="dxa"/>
          </w:tcPr>
          <w:p w14:paraId="627B120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640" w:type="dxa"/>
          </w:tcPr>
          <w:p w14:paraId="267072E3" w14:textId="6FEBEFCF" w:rsidR="00374AB9" w:rsidRPr="00A04C7E" w:rsidRDefault="00374AB9" w:rsidP="006A52F9">
            <w:pPr>
              <w:snapToGrid w:val="0"/>
              <w:spacing w:after="60" w:line="240" w:lineRule="auto"/>
              <w:ind w:left="259" w:hanging="259"/>
              <w:jc w:val="both"/>
              <w:rPr>
                <w:rFonts w:ascii="Times New Roman" w:hAnsi="Times New Roman" w:cs="Times New Roman"/>
                <w:sz w:val="22"/>
              </w:rPr>
            </w:pPr>
            <w:r w:rsidRPr="00374AB9">
              <w:rPr>
                <w:rFonts w:ascii="Times New Roman" w:hAnsi="Times New Roman" w:cs="Times New Roman"/>
                <w:sz w:val="22"/>
              </w:rPr>
              <w:t>Cordeiro, C. (September 2024 – December 2024). Establishing effective database foundations for research, clinical, and operational best practices in ABA organizations.</w:t>
            </w:r>
          </w:p>
        </w:tc>
      </w:tr>
      <w:tr w:rsidR="00374AB9" w:rsidRPr="00A04C7E" w14:paraId="185CEBBE" w14:textId="77777777" w:rsidTr="00582156">
        <w:trPr>
          <w:trHeight w:val="262"/>
        </w:trPr>
        <w:tc>
          <w:tcPr>
            <w:tcW w:w="540" w:type="dxa"/>
          </w:tcPr>
          <w:p w14:paraId="2D592E9C"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640" w:type="dxa"/>
          </w:tcPr>
          <w:p w14:paraId="515DD90F" w14:textId="0B1D6E6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Weil, L. F. (January 2024 – August 2024). Relation between climate, human behavior, and Florida bald eagle fledgling success: A behavioral ecological analysis.</w:t>
            </w:r>
          </w:p>
        </w:tc>
      </w:tr>
      <w:tr w:rsidR="00374AB9" w:rsidRPr="00A04C7E" w14:paraId="59030C26" w14:textId="77777777" w:rsidTr="00582156">
        <w:trPr>
          <w:trHeight w:val="269"/>
        </w:trPr>
        <w:tc>
          <w:tcPr>
            <w:tcW w:w="540" w:type="dxa"/>
          </w:tcPr>
          <w:p w14:paraId="3FCCA2F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640" w:type="dxa"/>
          </w:tcPr>
          <w:p w14:paraId="289436B2" w14:textId="7FF88A13"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Santos, C. (August 2023 – December 2023). Quantitative models underlying resurgence.</w:t>
            </w:r>
          </w:p>
        </w:tc>
      </w:tr>
      <w:tr w:rsidR="00374AB9" w:rsidRPr="00A04C7E" w14:paraId="7A32E838" w14:textId="77777777" w:rsidTr="00582156">
        <w:trPr>
          <w:trHeight w:val="262"/>
        </w:trPr>
        <w:tc>
          <w:tcPr>
            <w:tcW w:w="540" w:type="dxa"/>
          </w:tcPr>
          <w:p w14:paraId="64F60490"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640" w:type="dxa"/>
          </w:tcPr>
          <w:p w14:paraId="4D1A04B1" w14:textId="12E02BBB"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A04C7E">
              <w:rPr>
                <w:rFonts w:ascii="Times New Roman" w:hAnsi="Times New Roman" w:cs="Times New Roman"/>
                <w:sz w:val="22"/>
              </w:rPr>
              <w:t>Javed, A. (January 2021 – May 2021). Python programming for behavior scientists.</w:t>
            </w:r>
          </w:p>
        </w:tc>
      </w:tr>
      <w:tr w:rsidR="00374AB9" w:rsidRPr="00A04C7E" w14:paraId="6C7D3662" w14:textId="77777777" w:rsidTr="00582156">
        <w:trPr>
          <w:trHeight w:val="269"/>
        </w:trPr>
        <w:tc>
          <w:tcPr>
            <w:tcW w:w="540" w:type="dxa"/>
          </w:tcPr>
          <w:p w14:paraId="0E039818"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640" w:type="dxa"/>
          </w:tcPr>
          <w:p w14:paraId="3AEE8BFD" w14:textId="7E3AA480"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Driscoll, N. (January 2021 – May 2021). Python programming for behavior scientists.</w:t>
            </w:r>
          </w:p>
        </w:tc>
      </w:tr>
      <w:tr w:rsidR="00374AB9" w:rsidRPr="00A04C7E" w14:paraId="34D8B7C4" w14:textId="77777777" w:rsidTr="00582156">
        <w:trPr>
          <w:trHeight w:val="262"/>
        </w:trPr>
        <w:tc>
          <w:tcPr>
            <w:tcW w:w="540" w:type="dxa"/>
          </w:tcPr>
          <w:p w14:paraId="1A9C46C3"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640" w:type="dxa"/>
          </w:tcPr>
          <w:p w14:paraId="785375BC" w14:textId="4D769FDC" w:rsidR="00374AB9" w:rsidRPr="00374AB9" w:rsidRDefault="00374AB9" w:rsidP="006A52F9">
            <w:pPr>
              <w:snapToGrid w:val="0"/>
              <w:spacing w:after="60" w:line="240" w:lineRule="auto"/>
              <w:ind w:left="259" w:hanging="259"/>
              <w:jc w:val="both"/>
              <w:rPr>
                <w:rFonts w:ascii="Times New Roman" w:hAnsi="Times New Roman" w:cs="Times New Roman"/>
                <w:bCs/>
                <w:iCs/>
                <w:sz w:val="22"/>
              </w:rPr>
            </w:pPr>
            <w:r w:rsidRPr="00374AB9">
              <w:rPr>
                <w:rFonts w:ascii="Times New Roman" w:hAnsi="Times New Roman" w:cs="Times New Roman"/>
                <w:bCs/>
                <w:iCs/>
                <w:sz w:val="22"/>
              </w:rPr>
              <w:t xml:space="preserve">Roberts, Olivia (June 2020 – August 2020). Identifying opportunities to improve diabetes outcomes using behavioral data science. </w:t>
            </w:r>
            <w:proofErr w:type="spellStart"/>
            <w:r w:rsidRPr="00374AB9">
              <w:rPr>
                <w:rFonts w:ascii="Times New Roman" w:hAnsi="Times New Roman" w:cs="Times New Roman"/>
                <w:bCs/>
                <w:iCs/>
                <w:sz w:val="22"/>
              </w:rPr>
              <w:t>GuideWell</w:t>
            </w:r>
            <w:proofErr w:type="spellEnd"/>
            <w:r w:rsidRPr="00374AB9">
              <w:rPr>
                <w:rFonts w:ascii="Times New Roman" w:hAnsi="Times New Roman" w:cs="Times New Roman"/>
                <w:bCs/>
                <w:iCs/>
                <w:sz w:val="22"/>
              </w:rPr>
              <w:t>.</w:t>
            </w:r>
          </w:p>
        </w:tc>
      </w:tr>
    </w:tbl>
    <w:p w14:paraId="3B04BFF8" w14:textId="77777777" w:rsidR="00C7548D" w:rsidRDefault="00C7548D" w:rsidP="00A33107">
      <w:pPr>
        <w:spacing w:line="240" w:lineRule="auto"/>
        <w:rPr>
          <w:rFonts w:ascii="Times New Roman" w:hAnsi="Times New Roman" w:cs="Times New Roman"/>
          <w:sz w:val="22"/>
        </w:rPr>
      </w:pPr>
    </w:p>
    <w:p w14:paraId="51803D1B" w14:textId="3E9025BE" w:rsidR="00585161" w:rsidRPr="00A04C7E" w:rsidRDefault="00585161"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w:t>
      </w:r>
      <w:r w:rsidR="00C24A17" w:rsidRPr="00A04C7E">
        <w:rPr>
          <w:rFonts w:ascii="Times New Roman" w:hAnsi="Times New Roman" w:cs="Times New Roman"/>
          <w:sz w:val="22"/>
        </w:rPr>
        <w:t>ida: Gainesville,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2016 – </w:t>
      </w:r>
      <w:r w:rsidR="007033F9" w:rsidRPr="00A04C7E">
        <w:rPr>
          <w:rFonts w:ascii="Times New Roman" w:hAnsi="Times New Roman" w:cs="Times New Roman"/>
          <w:sz w:val="22"/>
        </w:rPr>
        <w:t>June 2018</w:t>
      </w:r>
    </w:p>
    <w:p w14:paraId="2CE9AC65" w14:textId="6C4BC48A" w:rsidR="00585161" w:rsidRPr="00A04C7E" w:rsidRDefault="00585161"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Graduate Project Supervisor in Animalia Research Lab</w:t>
      </w:r>
    </w:p>
    <w:p w14:paraId="6D87B8F2" w14:textId="77777777" w:rsidR="00585161" w:rsidRPr="006214D7" w:rsidRDefault="00585161" w:rsidP="00A33107">
      <w:pPr>
        <w:spacing w:line="240" w:lineRule="auto"/>
        <w:rPr>
          <w:rFonts w:ascii="Times New Roman" w:hAnsi="Times New Roman" w:cs="Times New Roman"/>
          <w:i/>
          <w:sz w:val="24"/>
          <w:szCs w:val="24"/>
        </w:rPr>
      </w:pPr>
    </w:p>
    <w:p w14:paraId="3F7D3B75" w14:textId="40454DAF" w:rsidR="00402FFD" w:rsidRPr="00A04C7E" w:rsidRDefault="00402FFD" w:rsidP="00A33107">
      <w:pPr>
        <w:spacing w:line="240" w:lineRule="auto"/>
        <w:rPr>
          <w:rFonts w:ascii="Times New Roman" w:hAnsi="Times New Roman" w:cs="Times New Roman"/>
          <w:sz w:val="22"/>
        </w:rPr>
      </w:pPr>
      <w:r w:rsidRPr="00A04C7E">
        <w:rPr>
          <w:rFonts w:ascii="Times New Roman" w:hAnsi="Times New Roman" w:cs="Times New Roman"/>
          <w:sz w:val="22"/>
        </w:rPr>
        <w:t>University of Florida: Ga</w:t>
      </w:r>
      <w:r w:rsidR="00C24A17" w:rsidRPr="00A04C7E">
        <w:rPr>
          <w:rFonts w:ascii="Times New Roman" w:hAnsi="Times New Roman" w:cs="Times New Roman"/>
          <w:sz w:val="22"/>
        </w:rPr>
        <w:t>inesville, FL</w:t>
      </w:r>
      <w:r w:rsidR="00C24A17" w:rsidRPr="00A04C7E">
        <w:rPr>
          <w:rFonts w:ascii="Times New Roman" w:hAnsi="Times New Roman" w:cs="Times New Roman"/>
          <w:sz w:val="22"/>
        </w:rPr>
        <w:tab/>
      </w:r>
      <w:r w:rsidR="00C24A17" w:rsidRPr="00A04C7E">
        <w:rPr>
          <w:rFonts w:ascii="Times New Roman" w:hAnsi="Times New Roman" w:cs="Times New Roman"/>
          <w:sz w:val="22"/>
        </w:rPr>
        <w:tab/>
      </w:r>
      <w:r w:rsidR="00C24A17" w:rsidRPr="00A04C7E">
        <w:rPr>
          <w:rFonts w:ascii="Times New Roman" w:hAnsi="Times New Roman" w:cs="Times New Roman"/>
          <w:sz w:val="22"/>
        </w:rPr>
        <w:tab/>
        <w:t xml:space="preserve">   </w:t>
      </w:r>
      <w:r w:rsidR="00783A48" w:rsidRPr="00A04C7E">
        <w:rPr>
          <w:rFonts w:ascii="Times New Roman" w:hAnsi="Times New Roman" w:cs="Times New Roman"/>
          <w:sz w:val="22"/>
        </w:rPr>
        <w:t xml:space="preserve"> </w:t>
      </w:r>
      <w:r w:rsidR="001A039C" w:rsidRPr="00A04C7E">
        <w:rPr>
          <w:rFonts w:ascii="Times New Roman" w:hAnsi="Times New Roman" w:cs="Times New Roman"/>
          <w:sz w:val="22"/>
        </w:rPr>
        <w:t>Aug</w:t>
      </w:r>
      <w:r w:rsidRPr="00A04C7E">
        <w:rPr>
          <w:rFonts w:ascii="Times New Roman" w:hAnsi="Times New Roman" w:cs="Times New Roman"/>
          <w:sz w:val="22"/>
        </w:rPr>
        <w:t xml:space="preserve"> 2015 – </w:t>
      </w:r>
      <w:r w:rsidR="001A039C" w:rsidRPr="00A04C7E">
        <w:rPr>
          <w:rFonts w:ascii="Times New Roman" w:hAnsi="Times New Roman" w:cs="Times New Roman"/>
          <w:sz w:val="22"/>
        </w:rPr>
        <w:t>Aug</w:t>
      </w:r>
      <w:r w:rsidR="001F69B6" w:rsidRPr="00A04C7E">
        <w:rPr>
          <w:rFonts w:ascii="Times New Roman" w:hAnsi="Times New Roman" w:cs="Times New Roman"/>
          <w:sz w:val="22"/>
        </w:rPr>
        <w:t xml:space="preserve"> 2016</w:t>
      </w:r>
      <w:r w:rsidR="001A039C" w:rsidRPr="00A04C7E">
        <w:rPr>
          <w:rFonts w:ascii="Times New Roman" w:hAnsi="Times New Roman" w:cs="Times New Roman"/>
          <w:sz w:val="22"/>
        </w:rPr>
        <w:t xml:space="preserve">; Aug 2017 – </w:t>
      </w:r>
      <w:r w:rsidR="00783A48" w:rsidRPr="00A04C7E">
        <w:rPr>
          <w:rFonts w:ascii="Times New Roman" w:hAnsi="Times New Roman" w:cs="Times New Roman"/>
          <w:sz w:val="22"/>
        </w:rPr>
        <w:t>June 2018</w:t>
      </w:r>
      <w:r w:rsidR="001A039C" w:rsidRPr="00A04C7E">
        <w:rPr>
          <w:rFonts w:ascii="Times New Roman" w:hAnsi="Times New Roman" w:cs="Times New Roman"/>
          <w:sz w:val="22"/>
        </w:rPr>
        <w:t xml:space="preserve"> </w:t>
      </w:r>
    </w:p>
    <w:p w14:paraId="37EFDA85" w14:textId="61FD33B1" w:rsidR="00402FFD" w:rsidRPr="00A04C7E" w:rsidRDefault="00402FFD" w:rsidP="00A33107">
      <w:pPr>
        <w:spacing w:line="240" w:lineRule="auto"/>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Undergraduate Psychology Advisor</w:t>
      </w:r>
    </w:p>
    <w:p w14:paraId="142A80DD" w14:textId="77777777" w:rsidR="00531E5C" w:rsidRDefault="00531E5C" w:rsidP="00A33107">
      <w:pPr>
        <w:spacing w:line="240" w:lineRule="auto"/>
        <w:rPr>
          <w:rFonts w:ascii="Times New Roman" w:hAnsi="Times New Roman" w:cs="Times New Roman"/>
          <w:sz w:val="24"/>
          <w:szCs w:val="24"/>
        </w:rPr>
      </w:pPr>
    </w:p>
    <w:p w14:paraId="1893DCD9" w14:textId="55F06C5F" w:rsidR="003512F6" w:rsidRDefault="003512F6" w:rsidP="00A33107">
      <w:pPr>
        <w:spacing w:line="240" w:lineRule="auto"/>
        <w:rPr>
          <w:rFonts w:ascii="Times New Roman" w:hAnsi="Times New Roman" w:cs="Times New Roman"/>
          <w:sz w:val="22"/>
        </w:rPr>
      </w:pPr>
      <w:r w:rsidRPr="00A04C7E">
        <w:rPr>
          <w:rFonts w:ascii="Times New Roman" w:hAnsi="Times New Roman" w:cs="Times New Roman"/>
          <w:sz w:val="22"/>
        </w:rPr>
        <w:t xml:space="preserve">Supervision of Student </w:t>
      </w:r>
      <w:r w:rsidR="00CF6794" w:rsidRPr="00A04C7E">
        <w:rPr>
          <w:rFonts w:ascii="Times New Roman" w:hAnsi="Times New Roman" w:cs="Times New Roman"/>
          <w:sz w:val="22"/>
        </w:rPr>
        <w:t xml:space="preserve">Independent </w:t>
      </w:r>
      <w:r w:rsidRPr="00A04C7E">
        <w:rPr>
          <w:rFonts w:ascii="Times New Roman" w:hAnsi="Times New Roman" w:cs="Times New Roman"/>
          <w:sz w:val="22"/>
        </w:rPr>
        <w:t>Research:</w:t>
      </w:r>
    </w:p>
    <w:p w14:paraId="44C40460" w14:textId="77777777" w:rsidR="0043537F" w:rsidRPr="0043537F" w:rsidRDefault="0043537F" w:rsidP="00A33107">
      <w:pPr>
        <w:spacing w:line="240" w:lineRule="auto"/>
        <w:rPr>
          <w:rFonts w:ascii="Times New Roman" w:hAnsi="Times New Roman" w:cs="Times New Roman"/>
          <w:sz w:val="6"/>
          <w:szCs w:val="6"/>
        </w:rPr>
      </w:pPr>
    </w:p>
    <w:tbl>
      <w:tblPr>
        <w:tblStyle w:val="TableGrid"/>
        <w:tblW w:w="9088" w:type="dxa"/>
        <w:tblInd w:w="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548"/>
      </w:tblGrid>
      <w:tr w:rsidR="00374AB9" w:rsidRPr="00A04C7E" w14:paraId="328B8852" w14:textId="77777777" w:rsidTr="00582156">
        <w:trPr>
          <w:trHeight w:val="262"/>
        </w:trPr>
        <w:tc>
          <w:tcPr>
            <w:tcW w:w="540" w:type="dxa"/>
          </w:tcPr>
          <w:p w14:paraId="0FA5BDBC" w14:textId="1B4DD0C1" w:rsidR="00374AB9" w:rsidRPr="00A04C7E" w:rsidRDefault="0043537F"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8.</w:t>
            </w:r>
          </w:p>
        </w:tc>
        <w:tc>
          <w:tcPr>
            <w:tcW w:w="8548" w:type="dxa"/>
          </w:tcPr>
          <w:p w14:paraId="646C8732" w14:textId="4B461402"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Driscoll, N. (</w:t>
            </w:r>
            <w:proofErr w:type="gramStart"/>
            <w:r w:rsidRPr="0043537F">
              <w:rPr>
                <w:rFonts w:ascii="Times New Roman" w:hAnsi="Times New Roman" w:cs="Times New Roman"/>
                <w:bCs/>
                <w:iCs/>
                <w:sz w:val="22"/>
              </w:rPr>
              <w:t>Jan,</w:t>
            </w:r>
            <w:proofErr w:type="gramEnd"/>
            <w:r w:rsidRPr="0043537F">
              <w:rPr>
                <w:rFonts w:ascii="Times New Roman" w:hAnsi="Times New Roman" w:cs="Times New Roman"/>
                <w:bCs/>
                <w:iCs/>
                <w:sz w:val="22"/>
              </w:rPr>
              <w:t xml:space="preserve"> 2021-</w:t>
            </w:r>
            <w:proofErr w:type="gramStart"/>
            <w:r w:rsidRPr="0043537F">
              <w:rPr>
                <w:rFonts w:ascii="Times New Roman" w:hAnsi="Times New Roman" w:cs="Times New Roman"/>
                <w:bCs/>
                <w:iCs/>
                <w:sz w:val="22"/>
              </w:rPr>
              <w:t>May,</w:t>
            </w:r>
            <w:proofErr w:type="gramEnd"/>
            <w:r w:rsidRPr="0043537F">
              <w:rPr>
                <w:rFonts w:ascii="Times New Roman" w:hAnsi="Times New Roman" w:cs="Times New Roman"/>
                <w:bCs/>
                <w:iCs/>
                <w:sz w:val="22"/>
              </w:rPr>
              <w:t xml:space="preserve"> 2021). Behavioral data science research immersion.</w:t>
            </w:r>
          </w:p>
        </w:tc>
      </w:tr>
      <w:tr w:rsidR="00374AB9" w:rsidRPr="00A04C7E" w14:paraId="0C41D786" w14:textId="77777777" w:rsidTr="00582156">
        <w:trPr>
          <w:trHeight w:val="262"/>
        </w:trPr>
        <w:tc>
          <w:tcPr>
            <w:tcW w:w="540" w:type="dxa"/>
          </w:tcPr>
          <w:p w14:paraId="5264FEB0"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7.</w:t>
            </w:r>
          </w:p>
        </w:tc>
        <w:tc>
          <w:tcPr>
            <w:tcW w:w="8548" w:type="dxa"/>
          </w:tcPr>
          <w:p w14:paraId="078B7631" w14:textId="76D6D690" w:rsidR="00374AB9" w:rsidRPr="00A04C7E"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Rosales, M.K. (</w:t>
            </w:r>
            <w:proofErr w:type="gramStart"/>
            <w:r w:rsidRPr="0043537F">
              <w:rPr>
                <w:rFonts w:ascii="Times New Roman" w:hAnsi="Times New Roman" w:cs="Times New Roman"/>
                <w:bCs/>
                <w:iCs/>
                <w:sz w:val="22"/>
              </w:rPr>
              <w:t>July,</w:t>
            </w:r>
            <w:proofErr w:type="gramEnd"/>
            <w:r w:rsidRPr="0043537F">
              <w:rPr>
                <w:rFonts w:ascii="Times New Roman" w:hAnsi="Times New Roman" w:cs="Times New Roman"/>
                <w:bCs/>
                <w:iCs/>
                <w:sz w:val="22"/>
              </w:rPr>
              <w:t xml:space="preserve"> 2020-present). Computational analyses of the generalized matching law and dynamic state variables in sport contexts.</w:t>
            </w:r>
          </w:p>
        </w:tc>
      </w:tr>
      <w:tr w:rsidR="00374AB9" w:rsidRPr="00A04C7E" w14:paraId="1D9501EF" w14:textId="77777777" w:rsidTr="00582156">
        <w:trPr>
          <w:trHeight w:val="269"/>
        </w:trPr>
        <w:tc>
          <w:tcPr>
            <w:tcW w:w="540" w:type="dxa"/>
          </w:tcPr>
          <w:p w14:paraId="54F5D91D"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Pr>
                <w:rFonts w:ascii="Times New Roman" w:hAnsi="Times New Roman" w:cs="Times New Roman"/>
                <w:color w:val="000000"/>
                <w:sz w:val="22"/>
              </w:rPr>
              <w:t xml:space="preserve">6. </w:t>
            </w:r>
          </w:p>
        </w:tc>
        <w:tc>
          <w:tcPr>
            <w:tcW w:w="8548" w:type="dxa"/>
          </w:tcPr>
          <w:p w14:paraId="76971888" w14:textId="36DEF1C3" w:rsidR="00374AB9" w:rsidRPr="00A04C7E" w:rsidRDefault="0043537F" w:rsidP="006A52F9">
            <w:pPr>
              <w:snapToGrid w:val="0"/>
              <w:spacing w:after="60" w:line="240" w:lineRule="auto"/>
              <w:ind w:left="259" w:hanging="259"/>
              <w:jc w:val="both"/>
              <w:rPr>
                <w:rFonts w:ascii="Times New Roman" w:hAnsi="Times New Roman" w:cs="Times New Roman"/>
                <w:sz w:val="22"/>
              </w:rPr>
            </w:pPr>
            <w:r w:rsidRPr="0043537F">
              <w:rPr>
                <w:rFonts w:ascii="Times New Roman" w:hAnsi="Times New Roman" w:cs="Times New Roman"/>
                <w:sz w:val="22"/>
              </w:rPr>
              <w:t>Drabek, Austin (2016-2017). Further comparison of 5-trial and adjusting amount delay and probability discounting tasks of hypothetical monetary losses.</w:t>
            </w:r>
          </w:p>
        </w:tc>
      </w:tr>
      <w:tr w:rsidR="00374AB9" w:rsidRPr="00A04C7E" w14:paraId="2DC0059D" w14:textId="77777777" w:rsidTr="00582156">
        <w:trPr>
          <w:trHeight w:val="262"/>
        </w:trPr>
        <w:tc>
          <w:tcPr>
            <w:tcW w:w="540" w:type="dxa"/>
          </w:tcPr>
          <w:p w14:paraId="7877F048" w14:textId="77777777" w:rsidR="00374AB9" w:rsidRPr="00A04C7E" w:rsidRDefault="00374AB9"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548" w:type="dxa"/>
          </w:tcPr>
          <w:p w14:paraId="2C49FEC8" w14:textId="17253BC0"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Martinez, Monica (2016-2017). Examination of the use of multiple schedules to maintain intervention effects.</w:t>
            </w:r>
          </w:p>
        </w:tc>
      </w:tr>
      <w:tr w:rsidR="00374AB9" w:rsidRPr="00A04C7E" w14:paraId="339EFAFC" w14:textId="77777777" w:rsidTr="00582156">
        <w:trPr>
          <w:trHeight w:val="269"/>
        </w:trPr>
        <w:tc>
          <w:tcPr>
            <w:tcW w:w="540" w:type="dxa"/>
          </w:tcPr>
          <w:p w14:paraId="3AA4326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lastRenderedPageBreak/>
              <w:t>4.</w:t>
            </w:r>
          </w:p>
        </w:tc>
        <w:tc>
          <w:tcPr>
            <w:tcW w:w="8548" w:type="dxa"/>
          </w:tcPr>
          <w:p w14:paraId="482E4F24" w14:textId="2F4E8CF4" w:rsidR="00774D38" w:rsidRPr="00374AB9" w:rsidRDefault="0043537F" w:rsidP="00720E71">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Le Corre, Juliette (2016-2017). Examination of amount on the description-experience gap.</w:t>
            </w:r>
          </w:p>
        </w:tc>
      </w:tr>
      <w:tr w:rsidR="00374AB9" w:rsidRPr="00A04C7E" w14:paraId="7D0A75DF" w14:textId="77777777" w:rsidTr="00582156">
        <w:trPr>
          <w:trHeight w:val="262"/>
        </w:trPr>
        <w:tc>
          <w:tcPr>
            <w:tcW w:w="540" w:type="dxa"/>
          </w:tcPr>
          <w:p w14:paraId="750F6664"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548" w:type="dxa"/>
          </w:tcPr>
          <w:p w14:paraId="6AD80A27" w14:textId="518F7B75" w:rsidR="00374AB9" w:rsidRPr="00374AB9" w:rsidRDefault="0043537F" w:rsidP="0043537F">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 xml:space="preserve">Griffith, Emily V. (2016-2017). Comparative Quantity Discriminations in Domestic Dogs (Canis lupus </w:t>
            </w:r>
            <w:proofErr w:type="spellStart"/>
            <w:r w:rsidRPr="0043537F">
              <w:rPr>
                <w:rFonts w:ascii="Times New Roman" w:hAnsi="Times New Roman" w:cs="Times New Roman"/>
                <w:bCs/>
                <w:iCs/>
                <w:sz w:val="22"/>
              </w:rPr>
              <w:t>familiaris</w:t>
            </w:r>
            <w:proofErr w:type="spellEnd"/>
            <w:r w:rsidRPr="0043537F">
              <w:rPr>
                <w:rFonts w:ascii="Times New Roman" w:hAnsi="Times New Roman" w:cs="Times New Roman"/>
                <w:bCs/>
                <w:iCs/>
                <w:sz w:val="22"/>
              </w:rPr>
              <w:t xml:space="preserve">) and Timber Wolves (Canis lupus). University of Florida. Nominee for the University of Florida Scholar Award. </w:t>
            </w:r>
            <w:proofErr w:type="gramStart"/>
            <w:r w:rsidRPr="0043537F">
              <w:rPr>
                <w:rFonts w:ascii="Times New Roman" w:hAnsi="Times New Roman" w:cs="Times New Roman"/>
                <w:bCs/>
                <w:iCs/>
                <w:sz w:val="22"/>
              </w:rPr>
              <w:t>March,</w:t>
            </w:r>
            <w:proofErr w:type="gramEnd"/>
            <w:r w:rsidRPr="0043537F">
              <w:rPr>
                <w:rFonts w:ascii="Times New Roman" w:hAnsi="Times New Roman" w:cs="Times New Roman"/>
                <w:bCs/>
                <w:iCs/>
                <w:sz w:val="22"/>
              </w:rPr>
              <w:t xml:space="preserve"> 2016. Recipient of the University Scholars Program Scholarship in Psychology Award.</w:t>
            </w:r>
          </w:p>
        </w:tc>
      </w:tr>
      <w:tr w:rsidR="00374AB9" w:rsidRPr="00A04C7E" w14:paraId="6FAF550C" w14:textId="77777777" w:rsidTr="00582156">
        <w:trPr>
          <w:trHeight w:val="269"/>
        </w:trPr>
        <w:tc>
          <w:tcPr>
            <w:tcW w:w="540" w:type="dxa"/>
          </w:tcPr>
          <w:p w14:paraId="1558E805"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548" w:type="dxa"/>
          </w:tcPr>
          <w:p w14:paraId="0EC9D2F9" w14:textId="5CE75C87" w:rsidR="00374AB9" w:rsidRPr="00374AB9" w:rsidRDefault="0043537F" w:rsidP="006A52F9">
            <w:pPr>
              <w:snapToGrid w:val="0"/>
              <w:spacing w:after="60" w:line="240" w:lineRule="auto"/>
              <w:ind w:left="259" w:hanging="259"/>
              <w:jc w:val="both"/>
              <w:rPr>
                <w:rFonts w:ascii="Times New Roman" w:hAnsi="Times New Roman" w:cs="Times New Roman"/>
                <w:bCs/>
                <w:iCs/>
                <w:sz w:val="22"/>
              </w:rPr>
            </w:pPr>
            <w:r w:rsidRPr="0043537F">
              <w:rPr>
                <w:rFonts w:ascii="Times New Roman" w:hAnsi="Times New Roman" w:cs="Times New Roman"/>
                <w:bCs/>
                <w:iCs/>
                <w:sz w:val="22"/>
              </w:rPr>
              <w:t>Bryant, Kaya. (2016). Senior Thesis: Exploring pet attachment among undergraduate students of varying cultural and ethnic backgrounds. University of Florida. Matriculated to Tuskegee University School of Veterinary Medicine upon graduation.</w:t>
            </w:r>
          </w:p>
        </w:tc>
      </w:tr>
      <w:tr w:rsidR="00374AB9" w:rsidRPr="00A04C7E" w14:paraId="22CE1C67" w14:textId="77777777" w:rsidTr="00582156">
        <w:trPr>
          <w:trHeight w:val="262"/>
        </w:trPr>
        <w:tc>
          <w:tcPr>
            <w:tcW w:w="540" w:type="dxa"/>
          </w:tcPr>
          <w:p w14:paraId="345EAF36" w14:textId="77777777" w:rsidR="00374AB9" w:rsidRPr="00A04C7E" w:rsidRDefault="00374AB9"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548" w:type="dxa"/>
          </w:tcPr>
          <w:p w14:paraId="2F747C37" w14:textId="01736255" w:rsidR="00374AB9" w:rsidRPr="00374AB9" w:rsidRDefault="0043537F" w:rsidP="0043537F">
            <w:pPr>
              <w:spacing w:line="240" w:lineRule="auto"/>
              <w:ind w:left="246" w:hanging="246"/>
              <w:rPr>
                <w:rFonts w:ascii="Times New Roman" w:hAnsi="Times New Roman" w:cs="Times New Roman"/>
                <w:bCs/>
                <w:iCs/>
                <w:sz w:val="22"/>
              </w:rPr>
            </w:pPr>
            <w:r w:rsidRPr="0043537F">
              <w:rPr>
                <w:rFonts w:ascii="Times New Roman" w:hAnsi="Times New Roman" w:cs="Times New Roman"/>
                <w:sz w:val="22"/>
              </w:rPr>
              <w:t>Winter, John. (2016). Senior Thesis: The Relative Efficacy of Edible and Leisure Reinforcers with Domestic Dogs. University of Florida.</w:t>
            </w:r>
            <w:r>
              <w:rPr>
                <w:rFonts w:ascii="Times New Roman" w:hAnsi="Times New Roman" w:cs="Times New Roman"/>
                <w:sz w:val="22"/>
              </w:rPr>
              <w:t xml:space="preserve"> </w:t>
            </w:r>
            <w:r w:rsidRPr="00A04C7E">
              <w:rPr>
                <w:rFonts w:ascii="Times New Roman" w:hAnsi="Times New Roman" w:cs="Times New Roman"/>
                <w:sz w:val="22"/>
              </w:rPr>
              <w:t>Matriculated to Ohio State University Veterinary School upon graduation.</w:t>
            </w:r>
          </w:p>
        </w:tc>
      </w:tr>
    </w:tbl>
    <w:p w14:paraId="68731E30" w14:textId="77777777" w:rsidR="00DB7585" w:rsidRDefault="00DB7585" w:rsidP="007C1CDE">
      <w:pPr>
        <w:spacing w:line="240" w:lineRule="auto"/>
        <w:rPr>
          <w:rFonts w:ascii="Times New Roman" w:hAnsi="Times New Roman" w:cs="Times New Roman"/>
          <w:sz w:val="22"/>
        </w:rPr>
      </w:pPr>
    </w:p>
    <w:p w14:paraId="261C5099" w14:textId="77777777" w:rsidR="00F538F8" w:rsidRDefault="00F538F8" w:rsidP="007C1CDE">
      <w:pPr>
        <w:spacing w:line="240" w:lineRule="auto"/>
        <w:rPr>
          <w:rFonts w:ascii="Times New Roman" w:hAnsi="Times New Roman" w:cs="Times New Roman"/>
          <w:sz w:val="22"/>
        </w:rPr>
      </w:pPr>
    </w:p>
    <w:p w14:paraId="6BD8E848" w14:textId="42648A59" w:rsidR="006B1791" w:rsidRDefault="00FF4890" w:rsidP="007C1CDE">
      <w:pPr>
        <w:spacing w:line="240" w:lineRule="auto"/>
        <w:rPr>
          <w:rFonts w:ascii="Times New Roman" w:hAnsi="Times New Roman" w:cs="Times New Roman"/>
          <w:sz w:val="22"/>
        </w:rPr>
      </w:pPr>
      <w:r w:rsidRPr="00A04C7E">
        <w:rPr>
          <w:rFonts w:ascii="Times New Roman" w:hAnsi="Times New Roman" w:cs="Times New Roman"/>
          <w:sz w:val="22"/>
        </w:rPr>
        <w:t>Supervision of Practicum Experience for Behavior Analyst Certification Board</w:t>
      </w:r>
    </w:p>
    <w:p w14:paraId="643DCD49" w14:textId="77777777" w:rsidR="0043537F" w:rsidRPr="00306D3D" w:rsidRDefault="0043537F" w:rsidP="007C1CDE">
      <w:pPr>
        <w:spacing w:line="240" w:lineRule="auto"/>
        <w:rPr>
          <w:rFonts w:ascii="Times New Roman" w:hAnsi="Times New Roman" w:cs="Times New Roman"/>
          <w:sz w:val="6"/>
          <w:szCs w:val="6"/>
        </w:rPr>
      </w:pPr>
    </w:p>
    <w:tbl>
      <w:tblPr>
        <w:tblStyle w:val="TableGrid"/>
        <w:tblW w:w="900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460"/>
      </w:tblGrid>
      <w:tr w:rsidR="00306D3D" w:rsidRPr="00A04C7E" w14:paraId="6C67D448" w14:textId="77777777" w:rsidTr="00582156">
        <w:trPr>
          <w:trHeight w:val="262"/>
        </w:trPr>
        <w:tc>
          <w:tcPr>
            <w:tcW w:w="540" w:type="dxa"/>
          </w:tcPr>
          <w:p w14:paraId="38B7FF2B" w14:textId="77777777" w:rsidR="00306D3D" w:rsidRPr="00A04C7E" w:rsidRDefault="00306D3D" w:rsidP="006A52F9">
            <w:pPr>
              <w:spacing w:afterLines="60" w:after="144" w:line="240" w:lineRule="auto"/>
              <w:jc w:val="center"/>
              <w:rPr>
                <w:rFonts w:ascii="Times New Roman" w:hAnsi="Times New Roman" w:cs="Times New Roman"/>
                <w:bCs/>
                <w:iCs/>
                <w:sz w:val="22"/>
              </w:rPr>
            </w:pPr>
            <w:r w:rsidRPr="00A04C7E">
              <w:rPr>
                <w:rFonts w:ascii="Times New Roman" w:hAnsi="Times New Roman" w:cs="Times New Roman"/>
                <w:color w:val="000000"/>
                <w:sz w:val="22"/>
              </w:rPr>
              <w:t>5.</w:t>
            </w:r>
          </w:p>
        </w:tc>
        <w:tc>
          <w:tcPr>
            <w:tcW w:w="8460" w:type="dxa"/>
          </w:tcPr>
          <w:p w14:paraId="05C4DD3B" w14:textId="23029504" w:rsidR="00306D3D" w:rsidRPr="00374AB9" w:rsidRDefault="00306D3D"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Westrup, Janet. Supervision completed. Examination scheduled for Fall, 2020.</w:t>
            </w:r>
          </w:p>
        </w:tc>
      </w:tr>
      <w:tr w:rsidR="00306D3D" w:rsidRPr="00A04C7E" w14:paraId="374DD809" w14:textId="77777777" w:rsidTr="00582156">
        <w:trPr>
          <w:trHeight w:val="269"/>
        </w:trPr>
        <w:tc>
          <w:tcPr>
            <w:tcW w:w="540" w:type="dxa"/>
          </w:tcPr>
          <w:p w14:paraId="6647C2AB"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4.</w:t>
            </w:r>
          </w:p>
        </w:tc>
        <w:tc>
          <w:tcPr>
            <w:tcW w:w="8460" w:type="dxa"/>
          </w:tcPr>
          <w:p w14:paraId="6A040557" w14:textId="2F01046E"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Romero, Jackie. Supervision completed. Examination scheduled for Fall, 2020.</w:t>
            </w:r>
          </w:p>
        </w:tc>
      </w:tr>
      <w:tr w:rsidR="00306D3D" w:rsidRPr="00A04C7E" w14:paraId="5039A224" w14:textId="77777777" w:rsidTr="00582156">
        <w:trPr>
          <w:trHeight w:val="262"/>
        </w:trPr>
        <w:tc>
          <w:tcPr>
            <w:tcW w:w="540" w:type="dxa"/>
          </w:tcPr>
          <w:p w14:paraId="4065ADA8"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3.</w:t>
            </w:r>
          </w:p>
        </w:tc>
        <w:tc>
          <w:tcPr>
            <w:tcW w:w="8460" w:type="dxa"/>
          </w:tcPr>
          <w:p w14:paraId="17C3DE73" w14:textId="10AF9F3A" w:rsidR="00306D3D" w:rsidRPr="00374AB9" w:rsidRDefault="002C43B7" w:rsidP="006A52F9">
            <w:pPr>
              <w:snapToGrid w:val="0"/>
              <w:spacing w:after="60" w:line="240" w:lineRule="auto"/>
              <w:ind w:left="259" w:hanging="259"/>
              <w:jc w:val="both"/>
              <w:rPr>
                <w:rFonts w:ascii="Times New Roman" w:hAnsi="Times New Roman" w:cs="Times New Roman"/>
                <w:bCs/>
                <w:iCs/>
                <w:sz w:val="22"/>
              </w:rPr>
            </w:pPr>
            <w:r w:rsidRPr="00306D3D">
              <w:rPr>
                <w:rFonts w:ascii="Times New Roman" w:hAnsi="Times New Roman" w:cs="Times New Roman"/>
                <w:sz w:val="22"/>
              </w:rPr>
              <w:t>Bujanda, Arlette. Supervision completed. Board certification status obtained 05/31/2019.</w:t>
            </w:r>
          </w:p>
        </w:tc>
      </w:tr>
      <w:tr w:rsidR="00306D3D" w:rsidRPr="00A04C7E" w14:paraId="2BC0D0BF" w14:textId="77777777" w:rsidTr="00582156">
        <w:trPr>
          <w:trHeight w:val="269"/>
        </w:trPr>
        <w:tc>
          <w:tcPr>
            <w:tcW w:w="540" w:type="dxa"/>
          </w:tcPr>
          <w:p w14:paraId="4E0E1A0A"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2.</w:t>
            </w:r>
          </w:p>
        </w:tc>
        <w:tc>
          <w:tcPr>
            <w:tcW w:w="8460" w:type="dxa"/>
          </w:tcPr>
          <w:p w14:paraId="0E09DF1B" w14:textId="7125F598" w:rsidR="00306D3D" w:rsidRPr="002C43B7" w:rsidRDefault="002C43B7" w:rsidP="002C43B7">
            <w:pPr>
              <w:spacing w:line="240" w:lineRule="auto"/>
              <w:rPr>
                <w:rFonts w:ascii="Times New Roman" w:hAnsi="Times New Roman" w:cs="Times New Roman"/>
                <w:sz w:val="22"/>
              </w:rPr>
            </w:pPr>
            <w:r w:rsidRPr="00306D3D">
              <w:rPr>
                <w:rFonts w:ascii="Times New Roman" w:hAnsi="Times New Roman" w:cs="Times New Roman"/>
                <w:sz w:val="22"/>
              </w:rPr>
              <w:t>Johnson, Natasha. Board certification status obtained 06/01/2018.</w:t>
            </w:r>
          </w:p>
        </w:tc>
      </w:tr>
      <w:tr w:rsidR="00306D3D" w:rsidRPr="00A04C7E" w14:paraId="536D8629" w14:textId="77777777" w:rsidTr="00582156">
        <w:trPr>
          <w:trHeight w:val="262"/>
        </w:trPr>
        <w:tc>
          <w:tcPr>
            <w:tcW w:w="540" w:type="dxa"/>
          </w:tcPr>
          <w:p w14:paraId="1F15033C" w14:textId="77777777" w:rsidR="00306D3D" w:rsidRPr="00A04C7E" w:rsidRDefault="00306D3D" w:rsidP="006A52F9">
            <w:pPr>
              <w:spacing w:afterLines="60" w:after="144" w:line="240" w:lineRule="auto"/>
              <w:jc w:val="center"/>
              <w:rPr>
                <w:rFonts w:ascii="Times New Roman" w:hAnsi="Times New Roman" w:cs="Times New Roman"/>
                <w:color w:val="000000"/>
                <w:sz w:val="22"/>
              </w:rPr>
            </w:pPr>
            <w:r w:rsidRPr="00A04C7E">
              <w:rPr>
                <w:rFonts w:ascii="Times New Roman" w:hAnsi="Times New Roman" w:cs="Times New Roman"/>
                <w:color w:val="000000"/>
                <w:sz w:val="22"/>
              </w:rPr>
              <w:t>1.</w:t>
            </w:r>
          </w:p>
        </w:tc>
        <w:tc>
          <w:tcPr>
            <w:tcW w:w="8460" w:type="dxa"/>
          </w:tcPr>
          <w:p w14:paraId="0429D218" w14:textId="12E2297F" w:rsidR="00306D3D" w:rsidRPr="00374AB9" w:rsidRDefault="002C43B7" w:rsidP="006A52F9">
            <w:pPr>
              <w:spacing w:line="240" w:lineRule="auto"/>
              <w:ind w:left="246" w:hanging="246"/>
              <w:rPr>
                <w:rFonts w:ascii="Times New Roman" w:hAnsi="Times New Roman" w:cs="Times New Roman"/>
                <w:bCs/>
                <w:iCs/>
                <w:sz w:val="22"/>
              </w:rPr>
            </w:pPr>
            <w:r w:rsidRPr="002C43B7">
              <w:rPr>
                <w:rFonts w:ascii="Times New Roman" w:hAnsi="Times New Roman" w:cs="Times New Roman"/>
                <w:bCs/>
                <w:iCs/>
                <w:sz w:val="22"/>
              </w:rPr>
              <w:t>Sosine, Jacob. Board certification status obtained 11/30/2015.</w:t>
            </w:r>
          </w:p>
        </w:tc>
      </w:tr>
    </w:tbl>
    <w:p w14:paraId="503C2D5B" w14:textId="77777777" w:rsidR="002B29D3" w:rsidRPr="006214D7" w:rsidRDefault="002B29D3" w:rsidP="002B29D3">
      <w:pPr>
        <w:spacing w:line="240" w:lineRule="auto"/>
        <w:rPr>
          <w:rFonts w:ascii="Times New Roman" w:hAnsi="Times New Roman" w:cs="Times New Roman"/>
          <w:sz w:val="24"/>
          <w:szCs w:val="24"/>
        </w:rPr>
      </w:pPr>
    </w:p>
    <w:p w14:paraId="3C45324A" w14:textId="3E165189" w:rsidR="00CF6794" w:rsidRPr="00A04C7E" w:rsidRDefault="00804BDE" w:rsidP="002B29D3">
      <w:pPr>
        <w:spacing w:line="240" w:lineRule="auto"/>
        <w:rPr>
          <w:rFonts w:ascii="Times New Roman" w:hAnsi="Times New Roman" w:cs="Times New Roman"/>
          <w:sz w:val="22"/>
        </w:rPr>
      </w:pPr>
      <w:r w:rsidRPr="00A04C7E">
        <w:rPr>
          <w:rFonts w:ascii="Times New Roman" w:hAnsi="Times New Roman" w:cs="Times New Roman"/>
          <w:sz w:val="22"/>
        </w:rPr>
        <w:t>S</w:t>
      </w:r>
      <w:r w:rsidR="00CF6794" w:rsidRPr="00A04C7E">
        <w:rPr>
          <w:rFonts w:ascii="Times New Roman" w:hAnsi="Times New Roman" w:cs="Times New Roman"/>
          <w:sz w:val="22"/>
        </w:rPr>
        <w:t xml:space="preserve">upervision of </w:t>
      </w:r>
      <w:r w:rsidR="008D53C8" w:rsidRPr="00A04C7E">
        <w:rPr>
          <w:rFonts w:ascii="Times New Roman" w:hAnsi="Times New Roman" w:cs="Times New Roman"/>
          <w:sz w:val="22"/>
        </w:rPr>
        <w:t xml:space="preserve">University of Florida </w:t>
      </w:r>
      <w:r w:rsidR="00CF6794" w:rsidRPr="00A04C7E">
        <w:rPr>
          <w:rFonts w:ascii="Times New Roman" w:hAnsi="Times New Roman" w:cs="Times New Roman"/>
          <w:sz w:val="22"/>
        </w:rPr>
        <w:t xml:space="preserve">Undergraduate </w:t>
      </w:r>
      <w:r w:rsidR="002020F4" w:rsidRPr="00A04C7E">
        <w:rPr>
          <w:rFonts w:ascii="Times New Roman" w:hAnsi="Times New Roman" w:cs="Times New Roman"/>
          <w:sz w:val="22"/>
        </w:rPr>
        <w:t xml:space="preserve">Research </w:t>
      </w:r>
      <w:r w:rsidR="00242192" w:rsidRPr="00A04C7E">
        <w:rPr>
          <w:rFonts w:ascii="Times New Roman" w:hAnsi="Times New Roman" w:cs="Times New Roman"/>
          <w:sz w:val="22"/>
        </w:rPr>
        <w:t>Assistants</w:t>
      </w:r>
      <w:r w:rsidR="002020F4" w:rsidRPr="00A04C7E">
        <w:rPr>
          <w:rFonts w:ascii="Times New Roman" w:hAnsi="Times New Roman" w:cs="Times New Roman"/>
          <w:sz w:val="22"/>
        </w:rPr>
        <w:t xml:space="preserve"> </w:t>
      </w:r>
      <w:r w:rsidR="002020F4" w:rsidRPr="00A04C7E">
        <w:rPr>
          <w:rFonts w:ascii="Times New Roman" w:hAnsi="Times New Roman" w:cs="Times New Roman"/>
          <w:sz w:val="22"/>
        </w:rPr>
        <w:tab/>
      </w:r>
      <w:r w:rsidR="002020F4" w:rsidRPr="00A04C7E">
        <w:rPr>
          <w:rFonts w:ascii="Times New Roman" w:hAnsi="Times New Roman" w:cs="Times New Roman"/>
          <w:sz w:val="22"/>
        </w:rPr>
        <w:tab/>
      </w:r>
      <w:r w:rsidR="006B1349" w:rsidRPr="00A04C7E">
        <w:rPr>
          <w:rFonts w:ascii="Times New Roman" w:hAnsi="Times New Roman" w:cs="Times New Roman"/>
          <w:sz w:val="22"/>
        </w:rPr>
        <w:t xml:space="preserve">   </w:t>
      </w:r>
      <w:r w:rsidR="002020F4" w:rsidRPr="00A04C7E">
        <w:rPr>
          <w:rFonts w:ascii="Times New Roman" w:hAnsi="Times New Roman" w:cs="Times New Roman"/>
          <w:sz w:val="22"/>
        </w:rPr>
        <w:t xml:space="preserve">Fall 2014 – </w:t>
      </w:r>
      <w:r w:rsidR="00C30D9D" w:rsidRPr="00A04C7E">
        <w:rPr>
          <w:rFonts w:ascii="Times New Roman" w:hAnsi="Times New Roman" w:cs="Times New Roman"/>
          <w:sz w:val="22"/>
        </w:rPr>
        <w:t>June 2018</w:t>
      </w:r>
      <w:r w:rsidR="002020F4" w:rsidRPr="00A04C7E">
        <w:rPr>
          <w:rFonts w:ascii="Times New Roman" w:hAnsi="Times New Roman" w:cs="Times New Roman"/>
          <w:sz w:val="22"/>
        </w:rPr>
        <w:t xml:space="preserve"> </w:t>
      </w:r>
    </w:p>
    <w:p w14:paraId="7BC7E391" w14:textId="70796003" w:rsidR="002020F4" w:rsidRPr="00A04C7E" w:rsidRDefault="006B1349" w:rsidP="00EB0F27">
      <w:pPr>
        <w:pStyle w:val="ListParagraph"/>
        <w:numPr>
          <w:ilvl w:val="0"/>
          <w:numId w:val="8"/>
        </w:numPr>
        <w:spacing w:line="240" w:lineRule="auto"/>
        <w:rPr>
          <w:rFonts w:ascii="Times New Roman" w:hAnsi="Times New Roman" w:cs="Times New Roman"/>
          <w:sz w:val="22"/>
        </w:rPr>
      </w:pPr>
      <w:r w:rsidRPr="00A04C7E">
        <w:rPr>
          <w:rFonts w:ascii="Times New Roman" w:hAnsi="Times New Roman" w:cs="Times New Roman"/>
          <w:sz w:val="22"/>
        </w:rPr>
        <w:t>116</w:t>
      </w:r>
      <w:r w:rsidR="00DB2815" w:rsidRPr="00A04C7E">
        <w:rPr>
          <w:rFonts w:ascii="Times New Roman" w:hAnsi="Times New Roman" w:cs="Times New Roman"/>
          <w:sz w:val="22"/>
        </w:rPr>
        <w:t xml:space="preserve"> </w:t>
      </w:r>
      <w:r w:rsidR="00242192" w:rsidRPr="00A04C7E">
        <w:rPr>
          <w:rFonts w:ascii="Times New Roman" w:hAnsi="Times New Roman" w:cs="Times New Roman"/>
          <w:sz w:val="22"/>
        </w:rPr>
        <w:t>s</w:t>
      </w:r>
      <w:r w:rsidR="00DB2815" w:rsidRPr="00A04C7E">
        <w:rPr>
          <w:rFonts w:ascii="Times New Roman" w:hAnsi="Times New Roman" w:cs="Times New Roman"/>
          <w:sz w:val="22"/>
        </w:rPr>
        <w:t>tudents total</w:t>
      </w:r>
      <w:r w:rsidR="00242192" w:rsidRPr="00A04C7E">
        <w:rPr>
          <w:rFonts w:ascii="Times New Roman" w:hAnsi="Times New Roman" w:cs="Times New Roman"/>
          <w:sz w:val="22"/>
        </w:rPr>
        <w:t xml:space="preserve"> spanning four years</w:t>
      </w:r>
    </w:p>
    <w:p w14:paraId="5EB4893F" w14:textId="77777777" w:rsidR="004E4A2B" w:rsidRPr="00A04C7E" w:rsidRDefault="004E4A2B" w:rsidP="00A33107">
      <w:pPr>
        <w:spacing w:line="240" w:lineRule="auto"/>
        <w:rPr>
          <w:rFonts w:ascii="Times New Roman" w:hAnsi="Times New Roman" w:cs="Times New Roman"/>
          <w:b/>
          <w:sz w:val="24"/>
          <w:szCs w:val="24"/>
        </w:rPr>
      </w:pPr>
    </w:p>
    <w:p w14:paraId="49C8DDB7" w14:textId="77777777" w:rsidR="00F538F8" w:rsidRDefault="00F538F8" w:rsidP="00A33107">
      <w:pPr>
        <w:spacing w:line="240" w:lineRule="auto"/>
        <w:rPr>
          <w:rFonts w:ascii="Times New Roman" w:hAnsi="Times New Roman" w:cs="Times New Roman"/>
          <w:b/>
          <w:sz w:val="24"/>
          <w:szCs w:val="24"/>
        </w:rPr>
      </w:pPr>
    </w:p>
    <w:p w14:paraId="12D16DE0" w14:textId="77777777" w:rsidR="00F538F8" w:rsidRDefault="00F538F8" w:rsidP="00A33107">
      <w:pPr>
        <w:spacing w:line="240" w:lineRule="auto"/>
        <w:rPr>
          <w:rFonts w:ascii="Times New Roman" w:hAnsi="Times New Roman" w:cs="Times New Roman"/>
          <w:b/>
          <w:sz w:val="24"/>
          <w:szCs w:val="24"/>
        </w:rPr>
      </w:pPr>
    </w:p>
    <w:p w14:paraId="1F9FD905" w14:textId="39EEA234" w:rsidR="00A33107" w:rsidRPr="00A04C7E" w:rsidRDefault="00911524" w:rsidP="00A33107">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 xml:space="preserve">NON-ACADEMIC </w:t>
      </w:r>
      <w:r w:rsidR="00336C03" w:rsidRPr="00A04C7E">
        <w:rPr>
          <w:rFonts w:ascii="Times New Roman" w:hAnsi="Times New Roman" w:cs="Times New Roman"/>
          <w:b/>
          <w:sz w:val="24"/>
          <w:szCs w:val="24"/>
        </w:rPr>
        <w:t>WORK</w:t>
      </w:r>
      <w:r w:rsidR="002369D3" w:rsidRPr="00A04C7E">
        <w:rPr>
          <w:rFonts w:ascii="Times New Roman" w:hAnsi="Times New Roman" w:cs="Times New Roman"/>
          <w:b/>
          <w:sz w:val="24"/>
          <w:szCs w:val="24"/>
        </w:rPr>
        <w:t xml:space="preserve"> EXPERIENCE</w:t>
      </w:r>
    </w:p>
    <w:p w14:paraId="47AD0D97" w14:textId="77777777" w:rsidR="00D40226" w:rsidRPr="00A04C7E" w:rsidRDefault="00D40226" w:rsidP="00A33107">
      <w:pPr>
        <w:spacing w:line="240" w:lineRule="auto"/>
        <w:ind w:left="360" w:hanging="360"/>
        <w:rPr>
          <w:rFonts w:ascii="Times New Roman" w:hAnsi="Times New Roman" w:cs="Times New Roman"/>
          <w:sz w:val="6"/>
          <w:szCs w:val="6"/>
        </w:rPr>
      </w:pPr>
    </w:p>
    <w:p w14:paraId="522670A2" w14:textId="77777777" w:rsidR="0004180D" w:rsidRPr="00531E5C" w:rsidRDefault="0004180D" w:rsidP="0004180D">
      <w:pPr>
        <w:spacing w:line="240" w:lineRule="auto"/>
        <w:ind w:left="360" w:hanging="360"/>
        <w:rPr>
          <w:rFonts w:ascii="Times New Roman" w:hAnsi="Times New Roman" w:cs="Times New Roman"/>
          <w:i/>
          <w:sz w:val="4"/>
          <w:szCs w:val="4"/>
        </w:rPr>
      </w:pPr>
    </w:p>
    <w:p w14:paraId="0F048A48" w14:textId="2F037FA6" w:rsidR="00B677C1" w:rsidRPr="00A04C7E" w:rsidRDefault="00B677C1" w:rsidP="00B677C1">
      <w:pPr>
        <w:spacing w:line="240" w:lineRule="auto"/>
        <w:ind w:left="360" w:hanging="360"/>
        <w:rPr>
          <w:rFonts w:ascii="Times New Roman" w:hAnsi="Times New Roman" w:cs="Times New Roman"/>
          <w:sz w:val="22"/>
        </w:rPr>
      </w:pPr>
      <w:r>
        <w:rPr>
          <w:rFonts w:ascii="Times New Roman" w:hAnsi="Times New Roman" w:cs="Times New Roman"/>
          <w:sz w:val="22"/>
        </w:rPr>
        <w:t>Mosaic Pediatric Therapy</w:t>
      </w:r>
      <w:r w:rsidRPr="00A04C7E">
        <w:rPr>
          <w:rFonts w:ascii="Times New Roman" w:hAnsi="Times New Roman" w:cs="Times New Roman"/>
          <w:sz w:val="22"/>
        </w:rPr>
        <w:t xml:space="preserve">: </w:t>
      </w:r>
      <w:r>
        <w:rPr>
          <w:rFonts w:ascii="Times New Roman" w:hAnsi="Times New Roman" w:cs="Times New Roman"/>
          <w:sz w:val="22"/>
        </w:rPr>
        <w:t>Charlotte</w:t>
      </w:r>
      <w:r w:rsidRPr="00A04C7E">
        <w:rPr>
          <w:rFonts w:ascii="Times New Roman" w:hAnsi="Times New Roman" w:cs="Times New Roman"/>
          <w:sz w:val="22"/>
        </w:rPr>
        <w:t xml:space="preserve">, </w:t>
      </w:r>
      <w:r>
        <w:rPr>
          <w:rFonts w:ascii="Times New Roman" w:hAnsi="Times New Roman" w:cs="Times New Roman"/>
          <w:sz w:val="22"/>
        </w:rPr>
        <w:t>NC</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Pr>
          <w:rFonts w:ascii="Times New Roman" w:hAnsi="Times New Roman" w:cs="Times New Roman"/>
          <w:sz w:val="11"/>
          <w:szCs w:val="11"/>
        </w:rPr>
        <w:t xml:space="preserve">      </w:t>
      </w:r>
      <w:r>
        <w:rPr>
          <w:rFonts w:ascii="Times New Roman" w:hAnsi="Times New Roman" w:cs="Times New Roman"/>
          <w:sz w:val="11"/>
          <w:szCs w:val="11"/>
        </w:rPr>
        <w:tab/>
        <w:t xml:space="preserve">        </w:t>
      </w:r>
      <w:r>
        <w:rPr>
          <w:rFonts w:ascii="Times New Roman" w:hAnsi="Times New Roman" w:cs="Times New Roman"/>
          <w:sz w:val="22"/>
        </w:rPr>
        <w:t>March</w:t>
      </w:r>
      <w:r w:rsidRPr="00A04C7E">
        <w:rPr>
          <w:rFonts w:ascii="Times New Roman" w:hAnsi="Times New Roman" w:cs="Times New Roman"/>
          <w:sz w:val="22"/>
        </w:rPr>
        <w:t xml:space="preserve"> 202</w:t>
      </w:r>
      <w:r>
        <w:rPr>
          <w:rFonts w:ascii="Times New Roman" w:hAnsi="Times New Roman" w:cs="Times New Roman"/>
          <w:sz w:val="22"/>
        </w:rPr>
        <w:t>5</w:t>
      </w:r>
      <w:r w:rsidRPr="00A04C7E">
        <w:rPr>
          <w:rFonts w:ascii="Times New Roman" w:hAnsi="Times New Roman" w:cs="Times New Roman"/>
          <w:sz w:val="22"/>
        </w:rPr>
        <w:t xml:space="preserve"> – </w:t>
      </w:r>
      <w:r>
        <w:rPr>
          <w:rFonts w:ascii="Times New Roman" w:hAnsi="Times New Roman" w:cs="Times New Roman"/>
          <w:sz w:val="22"/>
        </w:rPr>
        <w:t>present</w:t>
      </w:r>
    </w:p>
    <w:p w14:paraId="3C399957" w14:textId="77777777" w:rsidR="00B677C1" w:rsidRPr="00A04C7E" w:rsidRDefault="00B677C1" w:rsidP="00B677C1">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08BC6664" w14:textId="77777777" w:rsidR="00B677C1" w:rsidRPr="00A04C7E" w:rsidRDefault="00B677C1" w:rsidP="00B677C1">
      <w:pPr>
        <w:spacing w:line="240" w:lineRule="auto"/>
        <w:ind w:left="360" w:hanging="360"/>
        <w:rPr>
          <w:rFonts w:ascii="Times New Roman" w:hAnsi="Times New Roman" w:cs="Times New Roman"/>
          <w:i/>
          <w:sz w:val="12"/>
          <w:szCs w:val="12"/>
        </w:rPr>
      </w:pPr>
    </w:p>
    <w:p w14:paraId="35D7F9E2" w14:textId="080462D9" w:rsidR="003C289C" w:rsidRPr="00A04C7E" w:rsidRDefault="003C289C" w:rsidP="003C289C">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B677C1">
        <w:rPr>
          <w:rFonts w:ascii="Times New Roman" w:hAnsi="Times New Roman" w:cs="Times New Roman"/>
          <w:sz w:val="11"/>
          <w:szCs w:val="11"/>
        </w:rPr>
        <w:tab/>
        <w:t xml:space="preserve">      </w:t>
      </w:r>
      <w:r w:rsidRPr="00A04C7E">
        <w:rPr>
          <w:rFonts w:ascii="Times New Roman" w:hAnsi="Times New Roman" w:cs="Times New Roman"/>
          <w:sz w:val="22"/>
        </w:rPr>
        <w:t xml:space="preserve">October 2022 – </w:t>
      </w:r>
      <w:r w:rsidR="00B677C1">
        <w:rPr>
          <w:rFonts w:ascii="Times New Roman" w:hAnsi="Times New Roman" w:cs="Times New Roman"/>
          <w:sz w:val="22"/>
        </w:rPr>
        <w:t>February 2025</w:t>
      </w:r>
      <w:r w:rsidRPr="00A04C7E">
        <w:rPr>
          <w:rFonts w:ascii="Times New Roman" w:hAnsi="Times New Roman" w:cs="Times New Roman"/>
          <w:sz w:val="22"/>
        </w:rPr>
        <w:t xml:space="preserve"> </w:t>
      </w:r>
    </w:p>
    <w:p w14:paraId="399A2526" w14:textId="77BB11F1" w:rsidR="003C289C" w:rsidRPr="00A04C7E" w:rsidRDefault="003C289C" w:rsidP="003C289C">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VP of Data Science</w:t>
      </w:r>
    </w:p>
    <w:p w14:paraId="698FF8AC" w14:textId="77777777" w:rsidR="003C289C" w:rsidRPr="00A04C7E" w:rsidRDefault="003C289C" w:rsidP="003C289C">
      <w:pPr>
        <w:spacing w:line="240" w:lineRule="auto"/>
        <w:ind w:left="360" w:hanging="360"/>
        <w:rPr>
          <w:rFonts w:ascii="Times New Roman" w:hAnsi="Times New Roman" w:cs="Times New Roman"/>
          <w:i/>
          <w:sz w:val="12"/>
          <w:szCs w:val="12"/>
        </w:rPr>
      </w:pPr>
    </w:p>
    <w:p w14:paraId="60B12A2A" w14:textId="69EBEEEC" w:rsidR="00CB4F54" w:rsidRPr="00A04C7E" w:rsidRDefault="00CB4F54" w:rsidP="00CB4F54">
      <w:pPr>
        <w:spacing w:line="240" w:lineRule="auto"/>
        <w:ind w:left="360" w:hanging="360"/>
        <w:rPr>
          <w:rFonts w:ascii="Times New Roman" w:hAnsi="Times New Roman" w:cs="Times New Roman"/>
          <w:sz w:val="22"/>
        </w:rPr>
      </w:pPr>
      <w:r w:rsidRPr="00A04C7E">
        <w:rPr>
          <w:rFonts w:ascii="Times New Roman" w:hAnsi="Times New Roman" w:cs="Times New Roman"/>
          <w:sz w:val="22"/>
        </w:rPr>
        <w:t>90North: New York, NY</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11"/>
          <w:szCs w:val="11"/>
        </w:rPr>
        <w:t xml:space="preserve"> </w:t>
      </w:r>
      <w:r w:rsidRPr="00A04C7E">
        <w:rPr>
          <w:rFonts w:ascii="Times New Roman" w:hAnsi="Times New Roman" w:cs="Times New Roman"/>
          <w:sz w:val="11"/>
          <w:szCs w:val="11"/>
        </w:rPr>
        <w:tab/>
      </w:r>
      <w:r w:rsidRPr="00A04C7E">
        <w:rPr>
          <w:rFonts w:ascii="Times New Roman" w:hAnsi="Times New Roman" w:cs="Times New Roman"/>
          <w:sz w:val="11"/>
          <w:szCs w:val="11"/>
        </w:rPr>
        <w:tab/>
      </w:r>
      <w:r w:rsidRPr="00A04C7E">
        <w:rPr>
          <w:rFonts w:ascii="Times New Roman" w:hAnsi="Times New Roman" w:cs="Times New Roman"/>
          <w:sz w:val="11"/>
          <w:szCs w:val="11"/>
        </w:rPr>
        <w:tab/>
      </w:r>
      <w:r w:rsidR="003C289C" w:rsidRPr="00A04C7E">
        <w:rPr>
          <w:rFonts w:ascii="Times New Roman" w:hAnsi="Times New Roman" w:cs="Times New Roman"/>
          <w:sz w:val="11"/>
          <w:szCs w:val="11"/>
        </w:rPr>
        <w:t xml:space="preserve">              </w:t>
      </w:r>
      <w:r w:rsidR="00A20D65">
        <w:rPr>
          <w:rFonts w:ascii="Times New Roman" w:hAnsi="Times New Roman" w:cs="Times New Roman"/>
          <w:sz w:val="22"/>
        </w:rPr>
        <w:t>March</w:t>
      </w:r>
      <w:r w:rsidRPr="00A04C7E">
        <w:rPr>
          <w:rFonts w:ascii="Times New Roman" w:hAnsi="Times New Roman" w:cs="Times New Roman"/>
          <w:sz w:val="22"/>
        </w:rPr>
        <w:t xml:space="preserve"> 2022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07AB7975" w14:textId="0A2B2D78" w:rsidR="00CB4F54" w:rsidRPr="00A04C7E" w:rsidRDefault="00CB4F54" w:rsidP="00CB4F54">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Consulting Data Scientist &amp; Data Engineer</w:t>
      </w:r>
    </w:p>
    <w:p w14:paraId="585F3C11" w14:textId="77777777" w:rsidR="00CB4F54" w:rsidRPr="00A04C7E" w:rsidRDefault="00CB4F54" w:rsidP="00CB4F54">
      <w:pPr>
        <w:spacing w:line="240" w:lineRule="auto"/>
        <w:ind w:left="360" w:hanging="360"/>
        <w:rPr>
          <w:rFonts w:ascii="Times New Roman" w:hAnsi="Times New Roman" w:cs="Times New Roman"/>
          <w:i/>
          <w:sz w:val="12"/>
          <w:szCs w:val="12"/>
        </w:rPr>
      </w:pPr>
    </w:p>
    <w:p w14:paraId="192FD9E9" w14:textId="471F7BB4"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Behavioral Health Center of Excellence: Jacksonville, FL</w:t>
      </w:r>
      <w:r w:rsidRPr="00A04C7E">
        <w:rPr>
          <w:rFonts w:ascii="Times New Roman" w:hAnsi="Times New Roman" w:cs="Times New Roman"/>
          <w:sz w:val="22"/>
        </w:rPr>
        <w:tab/>
      </w:r>
      <w:r w:rsidRPr="00A04C7E">
        <w:rPr>
          <w:rFonts w:ascii="Times New Roman" w:hAnsi="Times New Roman" w:cs="Times New Roman"/>
          <w:sz w:val="22"/>
        </w:rPr>
        <w:tab/>
      </w:r>
      <w:r w:rsidR="003C289C" w:rsidRPr="00A04C7E">
        <w:rPr>
          <w:rFonts w:ascii="Times New Roman" w:hAnsi="Times New Roman" w:cs="Times New Roman"/>
          <w:sz w:val="22"/>
        </w:rPr>
        <w:t xml:space="preserve">    </w:t>
      </w:r>
      <w:r w:rsidRPr="00A04C7E">
        <w:rPr>
          <w:rFonts w:ascii="Times New Roman" w:hAnsi="Times New Roman" w:cs="Times New Roman"/>
          <w:sz w:val="22"/>
        </w:rPr>
        <w:t xml:space="preserve">October 2020 – </w:t>
      </w:r>
      <w:r w:rsidR="003C289C" w:rsidRPr="00A04C7E">
        <w:rPr>
          <w:rFonts w:ascii="Times New Roman" w:hAnsi="Times New Roman" w:cs="Times New Roman"/>
          <w:sz w:val="22"/>
        </w:rPr>
        <w:t>October 2022</w:t>
      </w:r>
      <w:r w:rsidRPr="00A04C7E">
        <w:rPr>
          <w:rFonts w:ascii="Times New Roman" w:hAnsi="Times New Roman" w:cs="Times New Roman"/>
          <w:sz w:val="22"/>
        </w:rPr>
        <w:t xml:space="preserve"> </w:t>
      </w:r>
    </w:p>
    <w:p w14:paraId="18E67E9D" w14:textId="11F5B27D"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Chief Data Officer</w:t>
      </w:r>
    </w:p>
    <w:p w14:paraId="1A3FE5D7" w14:textId="77777777" w:rsidR="008908BD" w:rsidRPr="00A04C7E" w:rsidRDefault="008908BD" w:rsidP="008908BD">
      <w:pPr>
        <w:spacing w:line="240" w:lineRule="auto"/>
        <w:ind w:left="360" w:hanging="360"/>
        <w:rPr>
          <w:rFonts w:ascii="Times New Roman" w:hAnsi="Times New Roman" w:cs="Times New Roman"/>
          <w:i/>
          <w:sz w:val="12"/>
          <w:szCs w:val="12"/>
        </w:rPr>
      </w:pPr>
    </w:p>
    <w:p w14:paraId="2BC09C18" w14:textId="1EE82829"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#DoBetterMovement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38229D"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304EE6" w:rsidRPr="00A04C7E">
        <w:rPr>
          <w:rFonts w:ascii="Times New Roman" w:hAnsi="Times New Roman" w:cs="Times New Roman"/>
          <w:sz w:val="22"/>
        </w:rPr>
        <w:t>Feb</w:t>
      </w:r>
      <w:r w:rsidR="0038229D" w:rsidRPr="00A04C7E">
        <w:rPr>
          <w:rFonts w:ascii="Times New Roman" w:hAnsi="Times New Roman" w:cs="Times New Roman"/>
          <w:sz w:val="22"/>
        </w:rPr>
        <w:t>ruary</w:t>
      </w:r>
      <w:r w:rsidR="00304EE6" w:rsidRPr="00A04C7E">
        <w:rPr>
          <w:rFonts w:ascii="Times New Roman" w:hAnsi="Times New Roman" w:cs="Times New Roman"/>
          <w:sz w:val="22"/>
        </w:rPr>
        <w:t xml:space="preserve"> 2021</w:t>
      </w:r>
    </w:p>
    <w:p w14:paraId="17310F6D" w14:textId="77777777" w:rsidR="008908BD" w:rsidRPr="00A04C7E" w:rsidRDefault="008908BD" w:rsidP="008908B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Consulting</w:t>
      </w:r>
      <w:r w:rsidRPr="00A04C7E">
        <w:rPr>
          <w:rFonts w:ascii="Times New Roman" w:hAnsi="Times New Roman" w:cs="Times New Roman"/>
          <w:sz w:val="22"/>
        </w:rPr>
        <w:t xml:space="preserve"> </w:t>
      </w:r>
      <w:r w:rsidRPr="00A04C7E">
        <w:rPr>
          <w:rFonts w:ascii="Times New Roman" w:hAnsi="Times New Roman" w:cs="Times New Roman"/>
          <w:i/>
          <w:iCs/>
          <w:sz w:val="22"/>
        </w:rPr>
        <w:t>Clinical Ethicist</w:t>
      </w:r>
    </w:p>
    <w:p w14:paraId="6316903C" w14:textId="77777777" w:rsidR="008908BD" w:rsidRPr="00A04C7E" w:rsidRDefault="008908BD" w:rsidP="008908BD">
      <w:pPr>
        <w:spacing w:line="240" w:lineRule="auto"/>
        <w:ind w:left="360" w:hanging="360"/>
        <w:rPr>
          <w:rFonts w:ascii="Times New Roman" w:hAnsi="Times New Roman" w:cs="Times New Roman"/>
          <w:sz w:val="12"/>
          <w:szCs w:val="12"/>
        </w:rPr>
      </w:pPr>
    </w:p>
    <w:p w14:paraId="141B3E3F" w14:textId="63B172C0" w:rsidR="00020E37" w:rsidRPr="00A04C7E" w:rsidRDefault="00020E37" w:rsidP="00020E37">
      <w:pPr>
        <w:spacing w:line="240" w:lineRule="auto"/>
        <w:ind w:left="360" w:hanging="360"/>
        <w:rPr>
          <w:rFonts w:ascii="Times New Roman" w:hAnsi="Times New Roman" w:cs="Times New Roman"/>
          <w:sz w:val="22"/>
        </w:rPr>
      </w:pPr>
      <w:r w:rsidRPr="00A04C7E">
        <w:rPr>
          <w:rFonts w:ascii="Times New Roman" w:hAnsi="Times New Roman" w:cs="Times New Roman"/>
          <w:sz w:val="22"/>
        </w:rPr>
        <w:t>Glimpse K12: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2020 – </w:t>
      </w:r>
      <w:r w:rsidR="0038229D" w:rsidRPr="00A04C7E">
        <w:rPr>
          <w:rFonts w:ascii="Times New Roman" w:hAnsi="Times New Roman" w:cs="Times New Roman"/>
          <w:sz w:val="22"/>
        </w:rPr>
        <w:t>December 2020</w:t>
      </w:r>
    </w:p>
    <w:p w14:paraId="742FA3C4" w14:textId="77777777" w:rsidR="00020E37" w:rsidRPr="00A04C7E" w:rsidRDefault="00020E37" w:rsidP="00020E37">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Consulting Data Scientist</w:t>
      </w:r>
    </w:p>
    <w:p w14:paraId="62AA8ED6" w14:textId="77777777" w:rsidR="00020E37" w:rsidRPr="00A04C7E" w:rsidRDefault="00020E37" w:rsidP="00020E37">
      <w:pPr>
        <w:spacing w:line="240" w:lineRule="auto"/>
        <w:ind w:left="360" w:hanging="360"/>
        <w:rPr>
          <w:rFonts w:ascii="Times New Roman" w:hAnsi="Times New Roman" w:cs="Times New Roman"/>
          <w:i/>
          <w:sz w:val="12"/>
          <w:szCs w:val="12"/>
        </w:rPr>
      </w:pPr>
    </w:p>
    <w:p w14:paraId="474509FA" w14:textId="3FA9E163" w:rsidR="002F0674" w:rsidRPr="00A04C7E" w:rsidRDefault="001360B5"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00C94C86" w:rsidRPr="00A04C7E">
        <w:rPr>
          <w:rFonts w:ascii="Times New Roman" w:hAnsi="Times New Roman" w:cs="Times New Roman"/>
          <w:sz w:val="22"/>
        </w:rPr>
        <w:t>: Jacksonville, FL</w:t>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2F0674" w:rsidRPr="00A04C7E">
        <w:rPr>
          <w:rFonts w:ascii="Times New Roman" w:hAnsi="Times New Roman" w:cs="Times New Roman"/>
          <w:sz w:val="22"/>
        </w:rPr>
        <w:tab/>
      </w:r>
      <w:r w:rsidR="008908BD" w:rsidRPr="00A04C7E">
        <w:rPr>
          <w:rFonts w:ascii="Times New Roman" w:hAnsi="Times New Roman" w:cs="Times New Roman"/>
          <w:sz w:val="22"/>
        </w:rPr>
        <w:tab/>
        <w:t xml:space="preserve">         </w:t>
      </w:r>
      <w:r w:rsidR="002F0674" w:rsidRPr="00A04C7E">
        <w:rPr>
          <w:rFonts w:ascii="Times New Roman" w:hAnsi="Times New Roman" w:cs="Times New Roman"/>
          <w:sz w:val="22"/>
        </w:rPr>
        <w:t xml:space="preserve">April 2020 – </w:t>
      </w:r>
      <w:r w:rsidR="008908BD" w:rsidRPr="00A04C7E">
        <w:rPr>
          <w:rFonts w:ascii="Times New Roman" w:hAnsi="Times New Roman" w:cs="Times New Roman"/>
          <w:sz w:val="22"/>
        </w:rPr>
        <w:t>October 2020</w:t>
      </w:r>
    </w:p>
    <w:p w14:paraId="34A24C29" w14:textId="0C020C62" w:rsidR="001360B5" w:rsidRPr="00A04C7E" w:rsidRDefault="002F0674" w:rsidP="00FA5781">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Principal </w:t>
      </w:r>
      <w:r w:rsidR="005F3818">
        <w:rPr>
          <w:rFonts w:ascii="Times New Roman" w:hAnsi="Times New Roman" w:cs="Times New Roman"/>
          <w:i/>
          <w:sz w:val="22"/>
        </w:rPr>
        <w:t>Research Scientist</w:t>
      </w:r>
      <w:r w:rsidR="00FA5781">
        <w:rPr>
          <w:rFonts w:ascii="Times New Roman" w:hAnsi="Times New Roman" w:cs="Times New Roman"/>
          <w:i/>
          <w:sz w:val="22"/>
        </w:rPr>
        <w:t xml:space="preserve">; </w:t>
      </w:r>
      <w:r w:rsidR="001360B5" w:rsidRPr="00A04C7E">
        <w:rPr>
          <w:rFonts w:ascii="Times New Roman" w:hAnsi="Times New Roman" w:cs="Times New Roman"/>
          <w:i/>
          <w:sz w:val="22"/>
        </w:rPr>
        <w:t>Department of Data Science</w:t>
      </w:r>
    </w:p>
    <w:p w14:paraId="1F2B95E1" w14:textId="77777777" w:rsidR="002F0674" w:rsidRPr="00A04C7E" w:rsidRDefault="002F0674" w:rsidP="00733F32">
      <w:pPr>
        <w:spacing w:line="240" w:lineRule="auto"/>
        <w:ind w:left="360" w:hanging="360"/>
        <w:rPr>
          <w:rFonts w:ascii="Times New Roman" w:hAnsi="Times New Roman" w:cs="Times New Roman"/>
          <w:sz w:val="12"/>
          <w:szCs w:val="12"/>
        </w:rPr>
      </w:pPr>
    </w:p>
    <w:p w14:paraId="47C1BF0F" w14:textId="3F19F0AE"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w:t>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E37A15" w:rsidRPr="00A04C7E">
        <w:rPr>
          <w:rFonts w:ascii="Times New Roman" w:hAnsi="Times New Roman" w:cs="Times New Roman"/>
          <w:sz w:val="22"/>
        </w:rPr>
        <w:t xml:space="preserve">       </w:t>
      </w:r>
      <w:r w:rsidRPr="00A04C7E">
        <w:rPr>
          <w:rFonts w:ascii="Times New Roman" w:hAnsi="Times New Roman" w:cs="Times New Roman"/>
          <w:sz w:val="22"/>
        </w:rPr>
        <w:t xml:space="preserve">January 2020 – </w:t>
      </w:r>
      <w:r w:rsidR="005C5661"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7BDECBE1" w14:textId="5B6F8411" w:rsidR="008C6886" w:rsidRPr="00A04C7E" w:rsidRDefault="008C6886"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Data Scien</w:t>
      </w:r>
      <w:r w:rsidR="005918EB" w:rsidRPr="00A04C7E">
        <w:rPr>
          <w:rFonts w:ascii="Times New Roman" w:hAnsi="Times New Roman" w:cs="Times New Roman"/>
          <w:i/>
          <w:sz w:val="22"/>
        </w:rPr>
        <w:t>tist</w:t>
      </w:r>
    </w:p>
    <w:p w14:paraId="6D720A22" w14:textId="77777777" w:rsidR="008C6886" w:rsidRPr="00A04C7E" w:rsidRDefault="008C6886" w:rsidP="00733F32">
      <w:pPr>
        <w:spacing w:line="240" w:lineRule="auto"/>
        <w:ind w:left="360" w:hanging="360"/>
        <w:rPr>
          <w:rFonts w:ascii="Times New Roman" w:hAnsi="Times New Roman" w:cs="Times New Roman"/>
          <w:sz w:val="12"/>
          <w:szCs w:val="12"/>
        </w:rPr>
      </w:pPr>
    </w:p>
    <w:p w14:paraId="0BBF757B" w14:textId="3D1EBF32" w:rsidR="00817F0A" w:rsidRPr="00A04C7E" w:rsidRDefault="00817F0A" w:rsidP="00733F32">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Kadiant</w:t>
      </w:r>
      <w:proofErr w:type="spellEnd"/>
      <w:r w:rsidRPr="00A04C7E">
        <w:rPr>
          <w:rFonts w:ascii="Times New Roman" w:hAnsi="Times New Roman" w:cs="Times New Roman"/>
          <w:sz w:val="22"/>
        </w:rPr>
        <w:tab/>
      </w:r>
      <w:r w:rsidR="00E37A15" w:rsidRPr="00A04C7E">
        <w:rPr>
          <w:rFonts w:ascii="Times New Roman" w:hAnsi="Times New Roman" w:cs="Times New Roman"/>
          <w:sz w:val="22"/>
        </w:rPr>
        <w:t>: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September 2019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p>
    <w:p w14:paraId="4BD9CD8D" w14:textId="3BAE4305" w:rsidR="00817F0A" w:rsidRPr="00A04C7E" w:rsidRDefault="00817F0A" w:rsidP="00733F32">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Clinical Consultant</w:t>
      </w:r>
    </w:p>
    <w:p w14:paraId="4207E781" w14:textId="77777777" w:rsidR="00DC29EC" w:rsidRPr="00A04C7E" w:rsidRDefault="00DC29EC" w:rsidP="00733F32">
      <w:pPr>
        <w:spacing w:line="240" w:lineRule="auto"/>
        <w:ind w:left="360" w:hanging="360"/>
        <w:rPr>
          <w:rFonts w:ascii="Times New Roman" w:hAnsi="Times New Roman" w:cs="Times New Roman"/>
          <w:sz w:val="12"/>
          <w:szCs w:val="12"/>
        </w:rPr>
      </w:pPr>
    </w:p>
    <w:p w14:paraId="421EBC3A" w14:textId="74407768"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Johns Hopkins University School of Medicine: Baltimore, MD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 xml:space="preserve">July 2018 – </w:t>
      </w:r>
      <w:r w:rsidR="00EF26BD" w:rsidRPr="00A04C7E">
        <w:rPr>
          <w:rFonts w:ascii="Times New Roman" w:hAnsi="Times New Roman" w:cs="Times New Roman"/>
          <w:sz w:val="22"/>
        </w:rPr>
        <w:t>April 2020</w:t>
      </w:r>
    </w:p>
    <w:p w14:paraId="2BCFEBDC" w14:textId="32766301" w:rsidR="00733F32" w:rsidRPr="00A04C7E" w:rsidRDefault="00733F32" w:rsidP="00B64FF2">
      <w:pPr>
        <w:spacing w:line="240" w:lineRule="auto"/>
        <w:ind w:left="360"/>
        <w:rPr>
          <w:rFonts w:ascii="Times New Roman" w:hAnsi="Times New Roman" w:cs="Times New Roman"/>
          <w:i/>
          <w:sz w:val="22"/>
        </w:rPr>
      </w:pPr>
      <w:r w:rsidRPr="00A04C7E">
        <w:rPr>
          <w:rFonts w:ascii="Times New Roman" w:hAnsi="Times New Roman" w:cs="Times New Roman"/>
          <w:i/>
          <w:sz w:val="22"/>
        </w:rPr>
        <w:t>Research Fellow</w:t>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r>
      <w:r w:rsidR="00804BDE" w:rsidRPr="00A04C7E">
        <w:rPr>
          <w:rFonts w:ascii="Times New Roman" w:hAnsi="Times New Roman" w:cs="Times New Roman"/>
          <w:i/>
          <w:sz w:val="22"/>
        </w:rPr>
        <w:tab/>
        <w:t xml:space="preserve">        </w:t>
      </w:r>
      <w:r w:rsidR="00B930B3" w:rsidRPr="00A04C7E">
        <w:rPr>
          <w:rFonts w:ascii="Times New Roman" w:hAnsi="Times New Roman" w:cs="Times New Roman"/>
          <w:i/>
          <w:sz w:val="22"/>
        </w:rPr>
        <w:tab/>
      </w:r>
      <w:r w:rsidR="00B930B3" w:rsidRPr="00A04C7E">
        <w:rPr>
          <w:rFonts w:ascii="Times New Roman" w:hAnsi="Times New Roman" w:cs="Times New Roman"/>
          <w:i/>
          <w:sz w:val="22"/>
        </w:rPr>
        <w:tab/>
        <w:t xml:space="preserve">        </w:t>
      </w:r>
    </w:p>
    <w:p w14:paraId="05E4DDDE" w14:textId="77777777" w:rsidR="00733F32" w:rsidRPr="00A04C7E" w:rsidRDefault="00733F32" w:rsidP="00733F32">
      <w:pPr>
        <w:spacing w:line="240" w:lineRule="auto"/>
        <w:ind w:left="360" w:hanging="360"/>
        <w:rPr>
          <w:rFonts w:ascii="Times New Roman" w:hAnsi="Times New Roman" w:cs="Times New Roman"/>
          <w:sz w:val="12"/>
          <w:szCs w:val="12"/>
        </w:rPr>
      </w:pPr>
    </w:p>
    <w:p w14:paraId="6B9E5AF8" w14:textId="250DFF3A" w:rsidR="00733F32" w:rsidRPr="00A04C7E" w:rsidRDefault="00733F32" w:rsidP="00733F32">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 Change Institute: </w:t>
      </w:r>
      <w:r w:rsidR="00C94C86" w:rsidRPr="00A04C7E">
        <w:rPr>
          <w:rFonts w:ascii="Times New Roman" w:hAnsi="Times New Roman" w:cs="Times New Roman"/>
          <w:sz w:val="22"/>
        </w:rPr>
        <w:t>Remote</w:t>
      </w:r>
      <w:r w:rsidRPr="00A04C7E">
        <w:rPr>
          <w:rFonts w:ascii="Times New Roman" w:hAnsi="Times New Roman" w:cs="Times New Roman"/>
          <w:sz w:val="22"/>
        </w:rPr>
        <w:t xml:space="preserve">                                                                    </w:t>
      </w:r>
      <w:r w:rsidR="00EF26BD" w:rsidRPr="00A04C7E">
        <w:rPr>
          <w:rFonts w:ascii="Times New Roman" w:hAnsi="Times New Roman" w:cs="Times New Roman"/>
          <w:sz w:val="22"/>
        </w:rPr>
        <w:t xml:space="preserve">   </w:t>
      </w:r>
      <w:r w:rsidR="00C94C86" w:rsidRPr="00A04C7E">
        <w:rPr>
          <w:rFonts w:ascii="Times New Roman" w:hAnsi="Times New Roman" w:cs="Times New Roman"/>
          <w:sz w:val="22"/>
        </w:rPr>
        <w:t xml:space="preserve">August 2015 – </w:t>
      </w:r>
      <w:r w:rsidR="00EF26BD" w:rsidRPr="00A04C7E">
        <w:rPr>
          <w:rFonts w:ascii="Times New Roman" w:hAnsi="Times New Roman" w:cs="Times New Roman"/>
          <w:sz w:val="22"/>
        </w:rPr>
        <w:t>April 2020</w:t>
      </w:r>
      <w:r w:rsidRPr="00A04C7E">
        <w:rPr>
          <w:rFonts w:ascii="Times New Roman" w:hAnsi="Times New Roman" w:cs="Times New Roman"/>
          <w:sz w:val="22"/>
        </w:rPr>
        <w:t xml:space="preserve"> </w:t>
      </w:r>
      <w:r w:rsidR="00B30032" w:rsidRPr="00A04C7E">
        <w:rPr>
          <w:rFonts w:ascii="Times New Roman" w:hAnsi="Times New Roman" w:cs="Times New Roman"/>
          <w:i/>
          <w:sz w:val="22"/>
        </w:rPr>
        <w:t>Quality Assurance Advisor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B30032" w:rsidRPr="00A04C7E">
        <w:rPr>
          <w:rFonts w:ascii="Times New Roman" w:hAnsi="Times New Roman" w:cs="Times New Roman"/>
          <w:sz w:val="22"/>
        </w:rPr>
        <w:tab/>
        <w:t xml:space="preserve">   </w:t>
      </w:r>
    </w:p>
    <w:p w14:paraId="794C0445" w14:textId="77777777" w:rsidR="00733F32" w:rsidRPr="00A04C7E" w:rsidRDefault="00733F32" w:rsidP="00A33107">
      <w:pPr>
        <w:spacing w:line="240" w:lineRule="auto"/>
        <w:ind w:left="360" w:hanging="360"/>
        <w:rPr>
          <w:rFonts w:ascii="Times New Roman" w:hAnsi="Times New Roman" w:cs="Times New Roman"/>
          <w:sz w:val="12"/>
          <w:szCs w:val="12"/>
        </w:rPr>
      </w:pPr>
    </w:p>
    <w:p w14:paraId="2734BD3B" w14:textId="558C7C14"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Health &amp; Technology Research Clinic</w:t>
      </w:r>
      <w:r w:rsidR="00C94C86" w:rsidRPr="00A04C7E">
        <w:rPr>
          <w:rFonts w:ascii="Times New Roman" w:hAnsi="Times New Roman" w:cs="Times New Roman"/>
          <w:sz w:val="22"/>
        </w:rPr>
        <w:t>: Gainesville, FL</w:t>
      </w:r>
      <w:r w:rsidRPr="00A04C7E">
        <w:rPr>
          <w:rFonts w:ascii="Times New Roman" w:hAnsi="Times New Roman" w:cs="Times New Roman"/>
          <w:sz w:val="22"/>
        </w:rPr>
        <w:tab/>
      </w:r>
      <w:r w:rsidRPr="00A04C7E">
        <w:rPr>
          <w:rFonts w:ascii="Times New Roman" w:hAnsi="Times New Roman" w:cs="Times New Roman"/>
          <w:sz w:val="22"/>
        </w:rPr>
        <w:tab/>
        <w:t xml:space="preserve">        </w:t>
      </w:r>
      <w:r w:rsidR="00C94C86" w:rsidRPr="00A04C7E">
        <w:rPr>
          <w:rFonts w:ascii="Times New Roman" w:hAnsi="Times New Roman" w:cs="Times New Roman"/>
          <w:sz w:val="22"/>
        </w:rPr>
        <w:t>February 2016 – June 2018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p>
    <w:p w14:paraId="48D363D3" w14:textId="2C8684FF" w:rsidR="00025B87" w:rsidRPr="00A04C7E" w:rsidRDefault="00025B8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Behavior Analyst</w:t>
      </w:r>
      <w:r w:rsidR="0010525B" w:rsidRPr="00A04C7E">
        <w:rPr>
          <w:rFonts w:ascii="Times New Roman" w:hAnsi="Times New Roman" w:cs="Times New Roman"/>
          <w:i/>
          <w:sz w:val="22"/>
        </w:rPr>
        <w:t>; Director of Research</w:t>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r>
      <w:r w:rsidR="00885DDE" w:rsidRPr="00A04C7E">
        <w:rPr>
          <w:rFonts w:ascii="Times New Roman" w:hAnsi="Times New Roman" w:cs="Times New Roman"/>
          <w:i/>
          <w:sz w:val="22"/>
        </w:rPr>
        <w:tab/>
        <w:t xml:space="preserve">        </w:t>
      </w:r>
    </w:p>
    <w:p w14:paraId="72F8A0F1" w14:textId="77777777" w:rsidR="00D40226" w:rsidRPr="00A04C7E" w:rsidRDefault="00D40226" w:rsidP="00A33107">
      <w:pPr>
        <w:spacing w:line="240" w:lineRule="auto"/>
        <w:ind w:left="360" w:hanging="360"/>
        <w:rPr>
          <w:rFonts w:ascii="Times New Roman" w:hAnsi="Times New Roman" w:cs="Times New Roman"/>
          <w:sz w:val="12"/>
          <w:szCs w:val="12"/>
        </w:rPr>
      </w:pPr>
    </w:p>
    <w:p w14:paraId="313B4373" w14:textId="29D471E5"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Behavioral Learning Systems: Gainesville, FL                                                 </w:t>
      </w:r>
      <w:r w:rsidR="00C94C86" w:rsidRPr="00A04C7E">
        <w:rPr>
          <w:rFonts w:ascii="Times New Roman" w:hAnsi="Times New Roman" w:cs="Times New Roman"/>
          <w:sz w:val="22"/>
        </w:rPr>
        <w:t>January 2015 – August 2015</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Consulting BCBA</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2E08071E" w14:textId="77777777" w:rsidR="00D40226" w:rsidRPr="00A04C7E" w:rsidRDefault="00D40226" w:rsidP="00A33107">
      <w:pPr>
        <w:spacing w:line="240" w:lineRule="auto"/>
        <w:ind w:left="360" w:hanging="360"/>
        <w:rPr>
          <w:rFonts w:ascii="Times New Roman" w:hAnsi="Times New Roman" w:cs="Times New Roman"/>
          <w:sz w:val="12"/>
          <w:szCs w:val="12"/>
        </w:rPr>
      </w:pPr>
    </w:p>
    <w:p w14:paraId="49974F3F" w14:textId="4A95471B"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STE Consultants, LLC: Berkeley, </w:t>
      </w:r>
      <w:r w:rsidR="00C94C86" w:rsidRPr="00A04C7E">
        <w:rPr>
          <w:rFonts w:ascii="Times New Roman" w:hAnsi="Times New Roman" w:cs="Times New Roman"/>
          <w:sz w:val="22"/>
        </w:rPr>
        <w:t>CA</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December 2011 – August 2014</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Clinical Director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p>
    <w:p w14:paraId="7A887CAC" w14:textId="77777777" w:rsidR="00D40226" w:rsidRPr="00A04C7E" w:rsidRDefault="00D40226" w:rsidP="00A33107">
      <w:pPr>
        <w:spacing w:line="240" w:lineRule="auto"/>
        <w:ind w:left="360" w:hanging="360"/>
        <w:rPr>
          <w:rFonts w:ascii="Times New Roman" w:hAnsi="Times New Roman" w:cs="Times New Roman"/>
          <w:sz w:val="12"/>
          <w:szCs w:val="12"/>
        </w:rPr>
      </w:pPr>
    </w:p>
    <w:p w14:paraId="4CC7EDC4" w14:textId="7A11B8F1"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Cox Behavioral Consulting, LLC: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ab/>
        <w:t xml:space="preserve"> October 2011 – December 2011</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Owner &amp; Clinical Director</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7E603882" w14:textId="77777777" w:rsidR="00D40226" w:rsidRPr="00A04C7E" w:rsidRDefault="00D40226" w:rsidP="00A33107">
      <w:pPr>
        <w:spacing w:line="240" w:lineRule="auto"/>
        <w:ind w:left="360" w:hanging="360"/>
        <w:rPr>
          <w:rFonts w:ascii="Times New Roman" w:hAnsi="Times New Roman" w:cs="Times New Roman"/>
          <w:sz w:val="12"/>
          <w:szCs w:val="12"/>
        </w:rPr>
      </w:pPr>
    </w:p>
    <w:p w14:paraId="1980A0DE" w14:textId="4215248A" w:rsidR="00C94C86"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Creative Perspectives, Autism Centers of Colorado: Denver, </w:t>
      </w:r>
      <w:r w:rsidR="00C94C86" w:rsidRPr="00A04C7E">
        <w:rPr>
          <w:rFonts w:ascii="Times New Roman" w:hAnsi="Times New Roman" w:cs="Times New Roman"/>
          <w:sz w:val="22"/>
        </w:rPr>
        <w:t>CO</w:t>
      </w:r>
      <w:r w:rsidRPr="00A04C7E">
        <w:rPr>
          <w:rFonts w:ascii="Times New Roman" w:hAnsi="Times New Roman" w:cs="Times New Roman"/>
          <w:sz w:val="22"/>
        </w:rPr>
        <w:t xml:space="preserve">           </w:t>
      </w:r>
      <w:r w:rsidR="00C94C86" w:rsidRPr="00A04C7E">
        <w:rPr>
          <w:rFonts w:ascii="Times New Roman" w:hAnsi="Times New Roman" w:cs="Times New Roman"/>
          <w:sz w:val="22"/>
        </w:rPr>
        <w:t>December 2009 – November 2011</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p>
    <w:p w14:paraId="2CF955CA" w14:textId="579615EC" w:rsidR="00A33107" w:rsidRPr="00A04C7E" w:rsidRDefault="00A33107" w:rsidP="00C94C86">
      <w:pPr>
        <w:spacing w:line="240" w:lineRule="auto"/>
        <w:ind w:left="360"/>
        <w:rPr>
          <w:rFonts w:ascii="Times New Roman" w:hAnsi="Times New Roman" w:cs="Times New Roman"/>
          <w:sz w:val="22"/>
        </w:rPr>
      </w:pPr>
      <w:r w:rsidRPr="00A04C7E">
        <w:rPr>
          <w:rFonts w:ascii="Times New Roman" w:hAnsi="Times New Roman" w:cs="Times New Roman"/>
          <w:i/>
          <w:sz w:val="22"/>
        </w:rPr>
        <w:t>Assistant Clinical Director</w:t>
      </w:r>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885DDE" w:rsidRPr="00A04C7E">
        <w:rPr>
          <w:rFonts w:ascii="Times New Roman" w:hAnsi="Times New Roman" w:cs="Times New Roman"/>
          <w:sz w:val="22"/>
        </w:rPr>
        <w:t xml:space="preserve">   </w:t>
      </w:r>
    </w:p>
    <w:p w14:paraId="2CEB864F" w14:textId="77777777" w:rsidR="00D40226" w:rsidRPr="00A04C7E" w:rsidRDefault="00D40226" w:rsidP="00A33107">
      <w:pPr>
        <w:spacing w:line="240" w:lineRule="auto"/>
        <w:ind w:left="360" w:hanging="360"/>
        <w:rPr>
          <w:rFonts w:ascii="Times New Roman" w:hAnsi="Times New Roman" w:cs="Times New Roman"/>
          <w:sz w:val="12"/>
          <w:szCs w:val="12"/>
        </w:rPr>
      </w:pPr>
    </w:p>
    <w:p w14:paraId="745CFB33" w14:textId="3AFF58A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Inc., Autism Centers of Colorado: Denver</w:t>
      </w:r>
      <w:r w:rsidR="00C94C86" w:rsidRPr="00A04C7E">
        <w:rPr>
          <w:rFonts w:ascii="Times New Roman" w:hAnsi="Times New Roman" w:cs="Times New Roman"/>
          <w:sz w:val="22"/>
        </w:rPr>
        <w:t xml:space="preserve">, CO </w:t>
      </w:r>
      <w:r w:rsidR="00C94C86" w:rsidRPr="00A04C7E">
        <w:rPr>
          <w:rFonts w:ascii="Times New Roman" w:hAnsi="Times New Roman" w:cs="Times New Roman"/>
          <w:sz w:val="22"/>
        </w:rPr>
        <w:tab/>
        <w:t xml:space="preserve">       July 2008 – December 2009</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Autism Interventionist</w:t>
      </w:r>
    </w:p>
    <w:p w14:paraId="6BC29A9A" w14:textId="77777777" w:rsidR="00D40226" w:rsidRPr="00A04C7E" w:rsidRDefault="00D40226" w:rsidP="00A33107">
      <w:pPr>
        <w:spacing w:line="240" w:lineRule="auto"/>
        <w:ind w:left="360" w:hanging="360"/>
        <w:rPr>
          <w:rFonts w:ascii="Times New Roman" w:hAnsi="Times New Roman" w:cs="Times New Roman"/>
          <w:sz w:val="12"/>
          <w:szCs w:val="12"/>
        </w:rPr>
      </w:pPr>
    </w:p>
    <w:p w14:paraId="2E1DC50C" w14:textId="1C46A2B2" w:rsidR="00A33107" w:rsidRPr="00A04C7E" w:rsidRDefault="00A33107" w:rsidP="00A33107">
      <w:pPr>
        <w:spacing w:line="240" w:lineRule="auto"/>
        <w:ind w:left="360" w:hanging="360"/>
        <w:rPr>
          <w:rFonts w:ascii="Times New Roman" w:hAnsi="Times New Roman" w:cs="Times New Roman"/>
          <w:sz w:val="22"/>
        </w:rPr>
      </w:pPr>
      <w:r w:rsidRPr="00A04C7E">
        <w:rPr>
          <w:rFonts w:ascii="Times New Roman" w:hAnsi="Times New Roman" w:cs="Times New Roman"/>
          <w:sz w:val="22"/>
        </w:rPr>
        <w:t>Southwest Autism Research and Resource Center, Phoenix, AZ</w:t>
      </w:r>
      <w:r w:rsidR="005B744B" w:rsidRPr="00A04C7E">
        <w:rPr>
          <w:rFonts w:ascii="Times New Roman" w:hAnsi="Times New Roman" w:cs="Times New Roman"/>
          <w:sz w:val="22"/>
        </w:rPr>
        <w:tab/>
      </w:r>
      <w:r w:rsidR="005B744B" w:rsidRPr="00A04C7E">
        <w:rPr>
          <w:rFonts w:ascii="Times New Roman" w:hAnsi="Times New Roman" w:cs="Times New Roman"/>
          <w:sz w:val="22"/>
        </w:rPr>
        <w:tab/>
        <w:t xml:space="preserve">           January 2007 – July 2008</w:t>
      </w:r>
      <w:r w:rsidRPr="00A04C7E">
        <w:rPr>
          <w:rFonts w:ascii="Times New Roman" w:hAnsi="Times New Roman" w:cs="Times New Roman"/>
          <w:sz w:val="22"/>
        </w:rPr>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Pr="00A04C7E">
        <w:rPr>
          <w:rFonts w:ascii="Times New Roman" w:hAnsi="Times New Roman" w:cs="Times New Roman"/>
          <w:i/>
          <w:sz w:val="22"/>
        </w:rPr>
        <w:t xml:space="preserve">Autism </w:t>
      </w:r>
      <w:proofErr w:type="spellStart"/>
      <w:r w:rsidRPr="00A04C7E">
        <w:rPr>
          <w:rFonts w:ascii="Times New Roman" w:hAnsi="Times New Roman" w:cs="Times New Roman"/>
          <w:i/>
          <w:sz w:val="22"/>
        </w:rPr>
        <w:t>Habilitator</w:t>
      </w:r>
      <w:proofErr w:type="spellEnd"/>
      <w:r w:rsidRPr="00A04C7E">
        <w:rPr>
          <w:rFonts w:ascii="Times New Roman" w:hAnsi="Times New Roman" w:cs="Times New Roman"/>
          <w:sz w:val="22"/>
        </w:rPr>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p>
    <w:p w14:paraId="7AEB1A8D" w14:textId="77777777" w:rsidR="00D40226" w:rsidRPr="00A04C7E" w:rsidRDefault="00D40226" w:rsidP="00A33107">
      <w:pPr>
        <w:spacing w:line="240" w:lineRule="auto"/>
        <w:ind w:left="360" w:hanging="360"/>
        <w:rPr>
          <w:rFonts w:ascii="Times New Roman" w:hAnsi="Times New Roman" w:cs="Times New Roman"/>
          <w:sz w:val="12"/>
          <w:szCs w:val="12"/>
        </w:rPr>
      </w:pPr>
    </w:p>
    <w:p w14:paraId="471D1807" w14:textId="7A75CEAA" w:rsidR="00A33107" w:rsidRPr="00A04C7E" w:rsidRDefault="00A33107" w:rsidP="00A33107">
      <w:pPr>
        <w:spacing w:line="240" w:lineRule="auto"/>
        <w:ind w:left="360" w:hanging="360"/>
        <w:rPr>
          <w:rFonts w:ascii="Times New Roman" w:hAnsi="Times New Roman" w:cs="Times New Roman"/>
          <w:sz w:val="24"/>
          <w:szCs w:val="24"/>
          <w:lang w:val="es-ES"/>
        </w:rPr>
      </w:pPr>
      <w:r w:rsidRPr="00A04C7E">
        <w:rPr>
          <w:rFonts w:ascii="Times New Roman" w:hAnsi="Times New Roman" w:cs="Times New Roman"/>
          <w:sz w:val="22"/>
          <w:lang w:val="es-ES"/>
        </w:rPr>
        <w:t>Grupo de Apoyo Para Latinos con Autismos: Guadalupe, AZ</w:t>
      </w:r>
      <w:r w:rsidR="005B744B" w:rsidRPr="00A04C7E">
        <w:rPr>
          <w:rFonts w:ascii="Times New Roman" w:hAnsi="Times New Roman" w:cs="Times New Roman"/>
          <w:sz w:val="22"/>
          <w:lang w:val="es-ES"/>
        </w:rPr>
        <w:tab/>
      </w:r>
      <w:proofErr w:type="gramStart"/>
      <w:r w:rsidR="005B744B" w:rsidRPr="00A04C7E">
        <w:rPr>
          <w:rFonts w:ascii="Times New Roman" w:hAnsi="Times New Roman" w:cs="Times New Roman"/>
          <w:sz w:val="22"/>
          <w:lang w:val="es-ES"/>
        </w:rPr>
        <w:tab/>
        <w:t xml:space="preserve">  August</w:t>
      </w:r>
      <w:proofErr w:type="gramEnd"/>
      <w:r w:rsidR="005B744B" w:rsidRPr="00A04C7E">
        <w:rPr>
          <w:rFonts w:ascii="Times New Roman" w:hAnsi="Times New Roman" w:cs="Times New Roman"/>
          <w:sz w:val="22"/>
          <w:lang w:val="es-ES"/>
        </w:rPr>
        <w:t xml:space="preserve"> 2006 – </w:t>
      </w:r>
      <w:proofErr w:type="spellStart"/>
      <w:r w:rsidR="005B744B" w:rsidRPr="00A04C7E">
        <w:rPr>
          <w:rFonts w:ascii="Times New Roman" w:hAnsi="Times New Roman" w:cs="Times New Roman"/>
          <w:sz w:val="22"/>
          <w:lang w:val="es-ES"/>
        </w:rPr>
        <w:t>December</w:t>
      </w:r>
      <w:proofErr w:type="spellEnd"/>
      <w:r w:rsidR="005B744B" w:rsidRPr="00A04C7E">
        <w:rPr>
          <w:rFonts w:ascii="Times New Roman" w:hAnsi="Times New Roman" w:cs="Times New Roman"/>
          <w:sz w:val="22"/>
          <w:lang w:val="es-ES"/>
        </w:rPr>
        <w:t xml:space="preserve"> 2006</w:t>
      </w:r>
      <w:r w:rsidRPr="00A04C7E">
        <w:rPr>
          <w:rFonts w:ascii="Times New Roman" w:hAnsi="Times New Roman" w:cs="Times New Roman"/>
          <w:sz w:val="22"/>
          <w:lang w:val="es-ES"/>
        </w:rPr>
        <w:t xml:space="preserve">                                              </w:t>
      </w:r>
      <w:r w:rsidR="00504DCE" w:rsidRPr="00A04C7E">
        <w:rPr>
          <w:rFonts w:ascii="Times New Roman" w:hAnsi="Times New Roman" w:cs="Times New Roman"/>
          <w:sz w:val="22"/>
          <w:lang w:val="es-ES"/>
        </w:rPr>
        <w:t xml:space="preserve">               </w:t>
      </w:r>
      <w:r w:rsidRPr="00A04C7E">
        <w:rPr>
          <w:rFonts w:ascii="Times New Roman" w:hAnsi="Times New Roman" w:cs="Times New Roman"/>
          <w:sz w:val="22"/>
          <w:lang w:val="es-ES"/>
        </w:rPr>
        <w:t xml:space="preserve">               </w:t>
      </w:r>
      <w:proofErr w:type="spellStart"/>
      <w:r w:rsidRPr="00A04C7E">
        <w:rPr>
          <w:rFonts w:ascii="Times New Roman" w:hAnsi="Times New Roman" w:cs="Times New Roman"/>
          <w:i/>
          <w:sz w:val="22"/>
          <w:lang w:val="es-ES"/>
        </w:rPr>
        <w:t>Autism</w:t>
      </w:r>
      <w:proofErr w:type="spellEnd"/>
      <w:r w:rsidRPr="00A04C7E">
        <w:rPr>
          <w:rFonts w:ascii="Times New Roman" w:hAnsi="Times New Roman" w:cs="Times New Roman"/>
          <w:i/>
          <w:sz w:val="22"/>
          <w:lang w:val="es-ES"/>
        </w:rPr>
        <w:t xml:space="preserve"> </w:t>
      </w:r>
      <w:proofErr w:type="spellStart"/>
      <w:r w:rsidRPr="00A04C7E">
        <w:rPr>
          <w:rFonts w:ascii="Times New Roman" w:hAnsi="Times New Roman" w:cs="Times New Roman"/>
          <w:i/>
          <w:sz w:val="22"/>
          <w:lang w:val="es-ES"/>
        </w:rPr>
        <w:t>Interventionist</w:t>
      </w:r>
      <w:proofErr w:type="spellEnd"/>
      <w:r w:rsidR="00885DDE" w:rsidRPr="00A04C7E">
        <w:rPr>
          <w:rFonts w:ascii="Times New Roman" w:hAnsi="Times New Roman" w:cs="Times New Roman"/>
          <w:sz w:val="22"/>
          <w:lang w:val="es-ES"/>
        </w:rPr>
        <w:t xml:space="preserve"> </w:t>
      </w:r>
    </w:p>
    <w:p w14:paraId="454E3D30" w14:textId="77777777" w:rsidR="00C868BB" w:rsidRDefault="00C868BB" w:rsidP="00674DE8">
      <w:pPr>
        <w:spacing w:line="240" w:lineRule="auto"/>
        <w:rPr>
          <w:rFonts w:ascii="Times New Roman" w:hAnsi="Times New Roman" w:cs="Times New Roman"/>
          <w:b/>
          <w:sz w:val="24"/>
          <w:szCs w:val="24"/>
        </w:rPr>
      </w:pPr>
    </w:p>
    <w:p w14:paraId="0F830B4D" w14:textId="77777777" w:rsidR="00F538F8" w:rsidRDefault="00F538F8" w:rsidP="00674DE8">
      <w:pPr>
        <w:spacing w:line="240" w:lineRule="auto"/>
        <w:rPr>
          <w:rFonts w:ascii="Times New Roman" w:hAnsi="Times New Roman" w:cs="Times New Roman"/>
          <w:b/>
          <w:sz w:val="24"/>
          <w:szCs w:val="24"/>
        </w:rPr>
      </w:pPr>
    </w:p>
    <w:p w14:paraId="30DCB858" w14:textId="77777777" w:rsidR="00F538F8" w:rsidRDefault="00F538F8" w:rsidP="00674DE8">
      <w:pPr>
        <w:spacing w:line="240" w:lineRule="auto"/>
        <w:rPr>
          <w:rFonts w:ascii="Times New Roman" w:hAnsi="Times New Roman" w:cs="Times New Roman"/>
          <w:b/>
          <w:sz w:val="24"/>
          <w:szCs w:val="24"/>
        </w:rPr>
      </w:pPr>
    </w:p>
    <w:p w14:paraId="46FCC64A" w14:textId="31554FA2" w:rsidR="00674DE8" w:rsidRPr="00A04C7E" w:rsidRDefault="00674DE8" w:rsidP="00674DE8">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ADVISORY BOARDS</w:t>
      </w:r>
    </w:p>
    <w:p w14:paraId="60C92CCA" w14:textId="77777777" w:rsidR="00C2255C" w:rsidRPr="00A04C7E" w:rsidRDefault="00C2255C" w:rsidP="00674DE8">
      <w:pPr>
        <w:spacing w:line="240" w:lineRule="auto"/>
        <w:rPr>
          <w:rFonts w:ascii="Times New Roman" w:hAnsi="Times New Roman" w:cs="Times New Roman"/>
          <w:b/>
          <w:sz w:val="6"/>
          <w:szCs w:val="6"/>
        </w:rPr>
      </w:pPr>
    </w:p>
    <w:p w14:paraId="0968C310" w14:textId="67A581B6"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 xml:space="preserve">Chorus </w:t>
      </w:r>
      <w:proofErr w:type="spellStart"/>
      <w:r>
        <w:rPr>
          <w:rFonts w:ascii="Times New Roman" w:hAnsi="Times New Roman" w:cs="Times New Roman"/>
          <w:bCs/>
          <w:sz w:val="22"/>
        </w:rPr>
        <w:t>AutismCare</w:t>
      </w:r>
      <w:proofErr w:type="spellEnd"/>
      <w:r>
        <w:rPr>
          <w:rFonts w:ascii="Times New Roman" w:hAnsi="Times New Roman" w:cs="Times New Roman"/>
          <w:bCs/>
          <w:sz w:val="22"/>
        </w:rPr>
        <w:t xml:space="preserve">: Advising Fractional Chief Artificial Intelligence Officer          August 2025 – present </w:t>
      </w:r>
    </w:p>
    <w:p w14:paraId="3F150316" w14:textId="4AE4A30A" w:rsidR="00530F70" w:rsidRDefault="00530F70"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ab/>
        <w:t>New York, NY</w:t>
      </w:r>
    </w:p>
    <w:p w14:paraId="48325A72" w14:textId="77777777" w:rsidR="00530F70" w:rsidRPr="00530F70" w:rsidRDefault="00530F70" w:rsidP="002C43B7">
      <w:pPr>
        <w:spacing w:line="240" w:lineRule="auto"/>
        <w:ind w:left="360" w:hanging="360"/>
        <w:rPr>
          <w:rFonts w:ascii="Times New Roman" w:hAnsi="Times New Roman" w:cs="Times New Roman"/>
          <w:bCs/>
          <w:sz w:val="6"/>
          <w:szCs w:val="6"/>
        </w:rPr>
      </w:pPr>
    </w:p>
    <w:p w14:paraId="1063282D" w14:textId="6E06794F" w:rsidR="002C43B7" w:rsidRDefault="002C43B7" w:rsidP="002C43B7">
      <w:pPr>
        <w:spacing w:line="240" w:lineRule="auto"/>
        <w:ind w:left="360" w:hanging="360"/>
        <w:rPr>
          <w:rFonts w:ascii="Times New Roman" w:hAnsi="Times New Roman" w:cs="Times New Roman"/>
          <w:bCs/>
          <w:sz w:val="22"/>
        </w:rPr>
      </w:pPr>
      <w:r>
        <w:rPr>
          <w:rFonts w:ascii="Times New Roman" w:hAnsi="Times New Roman" w:cs="Times New Roman"/>
          <w:bCs/>
          <w:sz w:val="22"/>
        </w:rPr>
        <w:t>Mosaic Pediatric Therapy</w:t>
      </w:r>
      <w:r w:rsidR="00EF245E">
        <w:rPr>
          <w:rFonts w:ascii="Times New Roman" w:hAnsi="Times New Roman" w:cs="Times New Roman"/>
          <w:bCs/>
          <w:sz w:val="22"/>
        </w:rPr>
        <w:t>: Clinical Advisory Board</w:t>
      </w:r>
      <w:r w:rsidRPr="00A04C7E">
        <w:rPr>
          <w:rFonts w:ascii="Times New Roman" w:hAnsi="Times New Roman" w:cs="Times New Roman"/>
          <w:bCs/>
          <w:sz w:val="22"/>
        </w:rPr>
        <w:t xml:space="preserve">                                   </w:t>
      </w:r>
    </w:p>
    <w:p w14:paraId="77B35B73" w14:textId="7322F0B5" w:rsidR="002C43B7" w:rsidRPr="00A04C7E" w:rsidRDefault="00B677C1" w:rsidP="002C43B7">
      <w:pPr>
        <w:spacing w:line="240" w:lineRule="auto"/>
        <w:ind w:left="360"/>
        <w:rPr>
          <w:rFonts w:ascii="Times New Roman" w:hAnsi="Times New Roman" w:cs="Times New Roman"/>
          <w:bCs/>
          <w:sz w:val="22"/>
        </w:rPr>
      </w:pPr>
      <w:r>
        <w:rPr>
          <w:rFonts w:ascii="Times New Roman" w:hAnsi="Times New Roman" w:cs="Times New Roman"/>
          <w:bCs/>
          <w:sz w:val="22"/>
        </w:rPr>
        <w:t>Charlotte</w:t>
      </w:r>
      <w:r w:rsidR="002C43B7" w:rsidRPr="00A04C7E">
        <w:rPr>
          <w:rFonts w:ascii="Times New Roman" w:hAnsi="Times New Roman" w:cs="Times New Roman"/>
          <w:bCs/>
          <w:sz w:val="22"/>
        </w:rPr>
        <w:t>, N</w:t>
      </w:r>
      <w:r>
        <w:rPr>
          <w:rFonts w:ascii="Times New Roman" w:hAnsi="Times New Roman" w:cs="Times New Roman"/>
          <w:bCs/>
          <w:sz w:val="22"/>
        </w:rPr>
        <w:t>C</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r>
      <w:r w:rsidR="002C43B7" w:rsidRPr="00A04C7E">
        <w:rPr>
          <w:rFonts w:ascii="Times New Roman" w:hAnsi="Times New Roman" w:cs="Times New Roman"/>
          <w:bCs/>
          <w:sz w:val="22"/>
        </w:rPr>
        <w:tab/>
        <w:t xml:space="preserve"> </w:t>
      </w:r>
      <w:r w:rsidR="002C43B7">
        <w:rPr>
          <w:rFonts w:ascii="Times New Roman" w:hAnsi="Times New Roman" w:cs="Times New Roman"/>
          <w:bCs/>
          <w:sz w:val="22"/>
        </w:rPr>
        <w:t xml:space="preserve">  </w:t>
      </w:r>
      <w:r>
        <w:rPr>
          <w:rFonts w:ascii="Times New Roman" w:hAnsi="Times New Roman" w:cs="Times New Roman"/>
          <w:bCs/>
          <w:sz w:val="22"/>
        </w:rPr>
        <w:t xml:space="preserve">    </w:t>
      </w:r>
      <w:r w:rsidR="001A5356">
        <w:rPr>
          <w:rFonts w:ascii="Times New Roman" w:hAnsi="Times New Roman" w:cs="Times New Roman"/>
          <w:bCs/>
          <w:sz w:val="22"/>
        </w:rPr>
        <w:t xml:space="preserve"> </w:t>
      </w:r>
      <w:r w:rsidR="002C43B7">
        <w:rPr>
          <w:rFonts w:ascii="Times New Roman" w:hAnsi="Times New Roman" w:cs="Times New Roman"/>
          <w:bCs/>
          <w:sz w:val="22"/>
        </w:rPr>
        <w:t>August</w:t>
      </w:r>
      <w:r w:rsidR="002C43B7" w:rsidRPr="00A04C7E">
        <w:rPr>
          <w:rFonts w:ascii="Times New Roman" w:hAnsi="Times New Roman" w:cs="Times New Roman"/>
          <w:bCs/>
          <w:sz w:val="22"/>
        </w:rPr>
        <w:t xml:space="preserve"> </w:t>
      </w:r>
      <w:r w:rsidR="002C43B7">
        <w:rPr>
          <w:rFonts w:ascii="Times New Roman" w:hAnsi="Times New Roman" w:cs="Times New Roman"/>
          <w:bCs/>
          <w:sz w:val="22"/>
        </w:rPr>
        <w:t>2024</w:t>
      </w:r>
      <w:r w:rsidR="002C43B7" w:rsidRPr="00A04C7E">
        <w:rPr>
          <w:rFonts w:ascii="Times New Roman" w:hAnsi="Times New Roman" w:cs="Times New Roman"/>
          <w:bCs/>
          <w:sz w:val="22"/>
        </w:rPr>
        <w:t xml:space="preserve"> – </w:t>
      </w:r>
      <w:r w:rsidR="001A5356">
        <w:rPr>
          <w:rFonts w:ascii="Times New Roman" w:hAnsi="Times New Roman" w:cs="Times New Roman"/>
          <w:bCs/>
          <w:sz w:val="22"/>
        </w:rPr>
        <w:t>March 2025</w:t>
      </w:r>
    </w:p>
    <w:p w14:paraId="36C831F4" w14:textId="77777777" w:rsidR="002C43B7" w:rsidRPr="002C43B7" w:rsidRDefault="002C43B7" w:rsidP="002C43B7">
      <w:pPr>
        <w:spacing w:line="240" w:lineRule="auto"/>
        <w:rPr>
          <w:rFonts w:ascii="Times New Roman" w:hAnsi="Times New Roman" w:cs="Times New Roman"/>
          <w:b/>
          <w:sz w:val="6"/>
          <w:szCs w:val="6"/>
        </w:rPr>
      </w:pPr>
    </w:p>
    <w:p w14:paraId="6A4FCCD0" w14:textId="1E7F3D26" w:rsidR="00674DE8" w:rsidRPr="00A04C7E" w:rsidRDefault="00BB641A" w:rsidP="009121BF">
      <w:pPr>
        <w:spacing w:line="240" w:lineRule="auto"/>
        <w:ind w:left="360" w:hanging="360"/>
        <w:rPr>
          <w:rFonts w:ascii="Times New Roman" w:hAnsi="Times New Roman" w:cs="Times New Roman"/>
          <w:bCs/>
          <w:sz w:val="22"/>
        </w:rPr>
      </w:pPr>
      <w:r w:rsidRPr="00A04C7E">
        <w:rPr>
          <w:rFonts w:ascii="Times New Roman" w:hAnsi="Times New Roman" w:cs="Times New Roman"/>
          <w:bCs/>
          <w:sz w:val="22"/>
        </w:rPr>
        <w:t>Center for Autism Advocacy: Research, Education, and Supports (CAARES)</w:t>
      </w:r>
      <w:r w:rsidR="009121BF" w:rsidRPr="00A04C7E">
        <w:rPr>
          <w:rFonts w:ascii="Times New Roman" w:hAnsi="Times New Roman" w:cs="Times New Roman"/>
          <w:bCs/>
          <w:sz w:val="22"/>
        </w:rPr>
        <w:t xml:space="preserve">                                   </w:t>
      </w:r>
      <w:r w:rsidR="00674DE8" w:rsidRPr="00A04C7E">
        <w:rPr>
          <w:rFonts w:ascii="Times New Roman" w:hAnsi="Times New Roman" w:cs="Times New Roman"/>
          <w:bCs/>
          <w:sz w:val="22"/>
        </w:rPr>
        <w:t>Saratoga Springs, NY</w:t>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r>
      <w:r w:rsidR="00674DE8" w:rsidRPr="00A04C7E">
        <w:rPr>
          <w:rFonts w:ascii="Times New Roman" w:hAnsi="Times New Roman" w:cs="Times New Roman"/>
          <w:bCs/>
          <w:sz w:val="22"/>
        </w:rPr>
        <w:tab/>
        <w:t xml:space="preserve">          </w:t>
      </w:r>
      <w:r w:rsidR="0034588A" w:rsidRPr="00A04C7E">
        <w:rPr>
          <w:rFonts w:ascii="Times New Roman" w:hAnsi="Times New Roman" w:cs="Times New Roman"/>
          <w:bCs/>
          <w:sz w:val="22"/>
        </w:rPr>
        <w:t xml:space="preserve">    </w:t>
      </w:r>
      <w:r w:rsidRPr="00A04C7E">
        <w:rPr>
          <w:rFonts w:ascii="Times New Roman" w:hAnsi="Times New Roman" w:cs="Times New Roman"/>
          <w:bCs/>
          <w:sz w:val="22"/>
        </w:rPr>
        <w:tab/>
      </w:r>
      <w:r w:rsidRPr="00A04C7E">
        <w:rPr>
          <w:rFonts w:ascii="Times New Roman" w:hAnsi="Times New Roman" w:cs="Times New Roman"/>
          <w:bCs/>
          <w:sz w:val="22"/>
        </w:rPr>
        <w:tab/>
      </w:r>
      <w:r w:rsidRPr="00A04C7E">
        <w:rPr>
          <w:rFonts w:ascii="Times New Roman" w:hAnsi="Times New Roman" w:cs="Times New Roman"/>
          <w:bCs/>
          <w:sz w:val="22"/>
        </w:rPr>
        <w:tab/>
        <w:t xml:space="preserve"> </w:t>
      </w:r>
      <w:r w:rsidR="00674DE8" w:rsidRPr="00A04C7E">
        <w:rPr>
          <w:rFonts w:ascii="Times New Roman" w:hAnsi="Times New Roman" w:cs="Times New Roman"/>
          <w:bCs/>
          <w:sz w:val="22"/>
        </w:rPr>
        <w:t xml:space="preserve">October </w:t>
      </w:r>
      <w:r w:rsidR="00E6092D" w:rsidRPr="00A04C7E">
        <w:rPr>
          <w:rFonts w:ascii="Times New Roman" w:hAnsi="Times New Roman" w:cs="Times New Roman"/>
          <w:bCs/>
          <w:sz w:val="22"/>
        </w:rPr>
        <w:t>2020</w:t>
      </w:r>
      <w:r w:rsidR="00674DE8" w:rsidRPr="00A04C7E">
        <w:rPr>
          <w:rFonts w:ascii="Times New Roman" w:hAnsi="Times New Roman" w:cs="Times New Roman"/>
          <w:bCs/>
          <w:sz w:val="22"/>
        </w:rPr>
        <w:t xml:space="preserve"> – </w:t>
      </w:r>
      <w:r w:rsidR="0034588A" w:rsidRPr="00A04C7E">
        <w:rPr>
          <w:rFonts w:ascii="Times New Roman" w:hAnsi="Times New Roman" w:cs="Times New Roman"/>
          <w:bCs/>
          <w:sz w:val="22"/>
        </w:rPr>
        <w:t>p</w:t>
      </w:r>
      <w:r w:rsidR="00674DE8" w:rsidRPr="00A04C7E">
        <w:rPr>
          <w:rFonts w:ascii="Times New Roman" w:hAnsi="Times New Roman" w:cs="Times New Roman"/>
          <w:bCs/>
          <w:sz w:val="22"/>
        </w:rPr>
        <w:t>resent</w:t>
      </w:r>
    </w:p>
    <w:p w14:paraId="3F24866F" w14:textId="77777777" w:rsidR="00720E71" w:rsidRDefault="00720E71" w:rsidP="00276C54">
      <w:pPr>
        <w:spacing w:line="240" w:lineRule="auto"/>
        <w:rPr>
          <w:rFonts w:ascii="Times New Roman" w:hAnsi="Times New Roman" w:cs="Times New Roman"/>
          <w:b/>
          <w:sz w:val="24"/>
          <w:szCs w:val="24"/>
        </w:rPr>
      </w:pPr>
    </w:p>
    <w:p w14:paraId="1410CEA1" w14:textId="77777777" w:rsidR="0079117A" w:rsidRDefault="0079117A" w:rsidP="00276C54">
      <w:pPr>
        <w:spacing w:line="240" w:lineRule="auto"/>
        <w:rPr>
          <w:rFonts w:ascii="Times New Roman" w:hAnsi="Times New Roman" w:cs="Times New Roman"/>
          <w:b/>
          <w:sz w:val="24"/>
          <w:szCs w:val="24"/>
        </w:rPr>
      </w:pPr>
    </w:p>
    <w:p w14:paraId="672A75C1" w14:textId="77777777" w:rsidR="00F538F8" w:rsidRDefault="00F538F8" w:rsidP="00276C54">
      <w:pPr>
        <w:spacing w:line="240" w:lineRule="auto"/>
        <w:rPr>
          <w:rFonts w:ascii="Times New Roman" w:hAnsi="Times New Roman" w:cs="Times New Roman"/>
          <w:b/>
          <w:sz w:val="24"/>
          <w:szCs w:val="24"/>
        </w:rPr>
      </w:pPr>
    </w:p>
    <w:p w14:paraId="7016470A" w14:textId="1E98CE2E" w:rsidR="00276C54" w:rsidRPr="00A04C7E" w:rsidRDefault="002369D3" w:rsidP="00276C54">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t>SERVICE</w:t>
      </w:r>
    </w:p>
    <w:p w14:paraId="6FC52278" w14:textId="77777777" w:rsidR="00D40226" w:rsidRPr="00A04C7E" w:rsidRDefault="00D40226" w:rsidP="00A95682">
      <w:pPr>
        <w:spacing w:line="240" w:lineRule="auto"/>
        <w:ind w:left="360" w:hanging="360"/>
        <w:rPr>
          <w:rFonts w:ascii="Times New Roman" w:hAnsi="Times New Roman" w:cs="Times New Roman"/>
          <w:sz w:val="6"/>
          <w:szCs w:val="6"/>
        </w:rPr>
      </w:pPr>
    </w:p>
    <w:p w14:paraId="46572308" w14:textId="02503BEB" w:rsidR="00D2471D" w:rsidRPr="00A04C7E" w:rsidRDefault="00D2471D" w:rsidP="00D2471D">
      <w:pPr>
        <w:spacing w:line="240" w:lineRule="auto"/>
        <w:ind w:left="360" w:hanging="360"/>
        <w:rPr>
          <w:rFonts w:ascii="Times New Roman" w:hAnsi="Times New Roman" w:cs="Times New Roman"/>
          <w:sz w:val="22"/>
        </w:rPr>
      </w:pPr>
      <w:r>
        <w:rPr>
          <w:rFonts w:ascii="Times New Roman" w:hAnsi="Times New Roman" w:cs="Times New Roman"/>
          <w:sz w:val="22"/>
        </w:rPr>
        <w:t>GenerativeAI in Therapy</w:t>
      </w:r>
      <w:r>
        <w:rPr>
          <w:rFonts w:ascii="Times New Roman" w:hAnsi="Times New Roman" w:cs="Times New Roman"/>
          <w:sz w:val="22"/>
        </w:rPr>
        <w:t xml:space="preserve"> Working Group; </w:t>
      </w:r>
      <w:r>
        <w:rPr>
          <w:rFonts w:ascii="Times New Roman" w:hAnsi="Times New Roman" w:cs="Times New Roman"/>
          <w:sz w:val="22"/>
        </w:rPr>
        <w:t xml:space="preserve">American Psychological Association     </w:t>
      </w:r>
      <w:proofErr w:type="gramStart"/>
      <w:r>
        <w:rPr>
          <w:rFonts w:ascii="Times New Roman" w:hAnsi="Times New Roman" w:cs="Times New Roman"/>
          <w:sz w:val="22"/>
        </w:rPr>
        <w:t>Aug,</w:t>
      </w:r>
      <w:proofErr w:type="gramEnd"/>
      <w:r>
        <w:rPr>
          <w:rFonts w:ascii="Times New Roman" w:hAnsi="Times New Roman" w:cs="Times New Roman"/>
          <w:sz w:val="22"/>
        </w:rPr>
        <w:t xml:space="preserve"> 2025 – </w:t>
      </w:r>
      <w:proofErr w:type="gramStart"/>
      <w:r>
        <w:rPr>
          <w:rFonts w:ascii="Times New Roman" w:hAnsi="Times New Roman" w:cs="Times New Roman"/>
          <w:sz w:val="22"/>
        </w:rPr>
        <w:t>Dec,</w:t>
      </w:r>
      <w:proofErr w:type="gramEnd"/>
      <w:r>
        <w:rPr>
          <w:rFonts w:ascii="Times New Roman" w:hAnsi="Times New Roman" w:cs="Times New Roman"/>
          <w:sz w:val="22"/>
        </w:rPr>
        <w:t xml:space="preserve"> 2025</w:t>
      </w:r>
    </w:p>
    <w:p w14:paraId="17E7C818" w14:textId="77777777" w:rsidR="00D2471D" w:rsidRPr="00A04C7E" w:rsidRDefault="00D2471D" w:rsidP="00D2471D">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1F4008F" w14:textId="77777777" w:rsidR="00D2471D" w:rsidRPr="00A04C7E" w:rsidRDefault="00D2471D" w:rsidP="00D2471D">
      <w:pPr>
        <w:spacing w:line="240" w:lineRule="auto"/>
        <w:ind w:left="360" w:hanging="360"/>
        <w:rPr>
          <w:rFonts w:ascii="Times New Roman" w:hAnsi="Times New Roman" w:cs="Times New Roman"/>
          <w:i/>
          <w:iCs/>
          <w:sz w:val="12"/>
          <w:szCs w:val="12"/>
        </w:rPr>
      </w:pPr>
    </w:p>
    <w:p w14:paraId="3C2026A0" w14:textId="5327FB31" w:rsidR="0034724E" w:rsidRPr="00A04C7E" w:rsidRDefault="0034724E" w:rsidP="0034724E">
      <w:pPr>
        <w:spacing w:line="240" w:lineRule="auto"/>
        <w:ind w:left="360" w:hanging="360"/>
        <w:rPr>
          <w:rFonts w:ascii="Times New Roman" w:hAnsi="Times New Roman" w:cs="Times New Roman"/>
          <w:sz w:val="22"/>
        </w:rPr>
      </w:pPr>
      <w:r>
        <w:rPr>
          <w:rFonts w:ascii="Times New Roman" w:hAnsi="Times New Roman" w:cs="Times New Roman"/>
          <w:sz w:val="22"/>
        </w:rPr>
        <w:t xml:space="preserve">Artificial Intelligence Working Group; Council of Autism Service Providers      </w:t>
      </w:r>
      <w:proofErr w:type="gramStart"/>
      <w:r>
        <w:rPr>
          <w:rFonts w:ascii="Times New Roman" w:hAnsi="Times New Roman" w:cs="Times New Roman"/>
          <w:sz w:val="22"/>
        </w:rPr>
        <w:t>March,</w:t>
      </w:r>
      <w:proofErr w:type="gramEnd"/>
      <w:r>
        <w:rPr>
          <w:rFonts w:ascii="Times New Roman" w:hAnsi="Times New Roman" w:cs="Times New Roman"/>
          <w:sz w:val="22"/>
        </w:rPr>
        <w:t xml:space="preserve"> 2025 – </w:t>
      </w:r>
      <w:proofErr w:type="gramStart"/>
      <w:r>
        <w:rPr>
          <w:rFonts w:ascii="Times New Roman" w:hAnsi="Times New Roman" w:cs="Times New Roman"/>
          <w:sz w:val="22"/>
        </w:rPr>
        <w:t>June,</w:t>
      </w:r>
      <w:proofErr w:type="gramEnd"/>
      <w:r>
        <w:rPr>
          <w:rFonts w:ascii="Times New Roman" w:hAnsi="Times New Roman" w:cs="Times New Roman"/>
          <w:sz w:val="22"/>
        </w:rPr>
        <w:t xml:space="preserve"> 2025</w:t>
      </w:r>
    </w:p>
    <w:p w14:paraId="3876A63C" w14:textId="7BC19495" w:rsidR="0034724E" w:rsidRPr="00A04C7E" w:rsidRDefault="0034724E" w:rsidP="0034724E">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Pr>
          <w:rFonts w:ascii="Times New Roman" w:hAnsi="Times New Roman" w:cs="Times New Roman"/>
          <w:i/>
          <w:iCs/>
          <w:sz w:val="22"/>
        </w:rPr>
        <w:t>AI Guidelines for Providers Contributing Member</w:t>
      </w:r>
    </w:p>
    <w:p w14:paraId="3AD42B08" w14:textId="77777777" w:rsidR="0034724E" w:rsidRPr="00A04C7E" w:rsidRDefault="0034724E" w:rsidP="0034724E">
      <w:pPr>
        <w:spacing w:line="240" w:lineRule="auto"/>
        <w:ind w:left="360" w:hanging="360"/>
        <w:rPr>
          <w:rFonts w:ascii="Times New Roman" w:hAnsi="Times New Roman" w:cs="Times New Roman"/>
          <w:i/>
          <w:iCs/>
          <w:sz w:val="12"/>
          <w:szCs w:val="12"/>
        </w:rPr>
      </w:pPr>
    </w:p>
    <w:p w14:paraId="77823B43" w14:textId="4C6E0885" w:rsidR="00F634AF" w:rsidRPr="00A04C7E" w:rsidRDefault="00F634AF" w:rsidP="00F634AF">
      <w:pPr>
        <w:spacing w:line="240" w:lineRule="auto"/>
        <w:ind w:left="360" w:hanging="360"/>
        <w:rPr>
          <w:rFonts w:ascii="Times New Roman" w:hAnsi="Times New Roman" w:cs="Times New Roman"/>
          <w:sz w:val="22"/>
        </w:rPr>
      </w:pPr>
      <w:r>
        <w:rPr>
          <w:rFonts w:ascii="Times New Roman" w:hAnsi="Times New Roman" w:cs="Times New Roman"/>
          <w:sz w:val="22"/>
        </w:rPr>
        <w:t>Artificial Intelligence Committee; Institute for Applied Behavioral Science</w:t>
      </w:r>
      <w:r>
        <w:rPr>
          <w:rFonts w:ascii="Times New Roman" w:hAnsi="Times New Roman" w:cs="Times New Roman"/>
          <w:sz w:val="22"/>
        </w:rPr>
        <w:tab/>
        <w:t xml:space="preserve"> </w:t>
      </w:r>
      <w:proofErr w:type="gramStart"/>
      <w:r>
        <w:rPr>
          <w:rFonts w:ascii="Times New Roman" w:hAnsi="Times New Roman" w:cs="Times New Roman"/>
          <w:sz w:val="22"/>
        </w:rPr>
        <w:t>August,</w:t>
      </w:r>
      <w:proofErr w:type="gramEnd"/>
      <w:r>
        <w:rPr>
          <w:rFonts w:ascii="Times New Roman" w:hAnsi="Times New Roman" w:cs="Times New Roman"/>
          <w:sz w:val="22"/>
        </w:rPr>
        <w:t xml:space="preserve"> 2024 – Present</w:t>
      </w:r>
    </w:p>
    <w:p w14:paraId="5A28683C" w14:textId="263DFA5E" w:rsidR="00F634AF" w:rsidRPr="00A04C7E" w:rsidRDefault="00F634AF" w:rsidP="00F634A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F634AF">
        <w:rPr>
          <w:rFonts w:ascii="Times New Roman" w:hAnsi="Times New Roman" w:cs="Times New Roman"/>
          <w:i/>
          <w:iCs/>
          <w:sz w:val="22"/>
        </w:rPr>
        <w:t>Chair &amp;</w:t>
      </w:r>
      <w:r>
        <w:rPr>
          <w:rFonts w:ascii="Times New Roman" w:hAnsi="Times New Roman" w:cs="Times New Roman"/>
          <w:sz w:val="22"/>
        </w:rPr>
        <w:t xml:space="preserve"> </w:t>
      </w:r>
      <w:r>
        <w:rPr>
          <w:rFonts w:ascii="Times New Roman" w:hAnsi="Times New Roman" w:cs="Times New Roman"/>
          <w:i/>
          <w:iCs/>
          <w:sz w:val="22"/>
        </w:rPr>
        <w:t>Director</w:t>
      </w:r>
    </w:p>
    <w:p w14:paraId="5B33990A" w14:textId="77777777" w:rsidR="00F634AF" w:rsidRPr="00A04C7E" w:rsidRDefault="00F634AF" w:rsidP="00F634AF">
      <w:pPr>
        <w:spacing w:line="240" w:lineRule="auto"/>
        <w:ind w:left="360" w:hanging="360"/>
        <w:rPr>
          <w:rFonts w:ascii="Times New Roman" w:hAnsi="Times New Roman" w:cs="Times New Roman"/>
          <w:i/>
          <w:iCs/>
          <w:sz w:val="12"/>
          <w:szCs w:val="12"/>
        </w:rPr>
      </w:pPr>
    </w:p>
    <w:p w14:paraId="3A5A724F" w14:textId="5462C726" w:rsidR="00EA5377" w:rsidRPr="00A04C7E" w:rsidRDefault="00EA5377" w:rsidP="00EA5377">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2024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proofErr w:type="gramEnd"/>
      <w:r w:rsidRPr="00A04C7E">
        <w:rPr>
          <w:rFonts w:ascii="Times New Roman" w:hAnsi="Times New Roman" w:cs="Times New Roman"/>
          <w:sz w:val="22"/>
        </w:rPr>
        <w:t xml:space="preserve"> 2024</w:t>
      </w:r>
    </w:p>
    <w:p w14:paraId="3AE01E49" w14:textId="77777777" w:rsidR="00EA5377" w:rsidRPr="00A04C7E" w:rsidRDefault="00EA5377" w:rsidP="00EA5377">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2F6AB57" w14:textId="77777777" w:rsidR="00EA5377" w:rsidRPr="00A04C7E" w:rsidRDefault="00EA5377" w:rsidP="00EA5377">
      <w:pPr>
        <w:spacing w:line="240" w:lineRule="auto"/>
        <w:ind w:left="360" w:hanging="360"/>
        <w:rPr>
          <w:rFonts w:ascii="Times New Roman" w:hAnsi="Times New Roman" w:cs="Times New Roman"/>
          <w:i/>
          <w:iCs/>
          <w:sz w:val="12"/>
          <w:szCs w:val="12"/>
        </w:rPr>
      </w:pPr>
    </w:p>
    <w:p w14:paraId="2E3A10DA" w14:textId="0F5B216C" w:rsidR="003F5804" w:rsidRPr="00A04C7E" w:rsidRDefault="001A7EB9" w:rsidP="003F5804">
      <w:pPr>
        <w:spacing w:line="240" w:lineRule="auto"/>
        <w:ind w:left="360" w:hanging="360"/>
        <w:rPr>
          <w:rFonts w:ascii="Times New Roman" w:hAnsi="Times New Roman" w:cs="Times New Roman"/>
          <w:sz w:val="22"/>
        </w:rPr>
      </w:pPr>
      <w:r w:rsidRPr="00A04C7E">
        <w:rPr>
          <w:rFonts w:ascii="Times New Roman" w:hAnsi="Times New Roman" w:cs="Times New Roman"/>
          <w:sz w:val="22"/>
        </w:rPr>
        <w:t>Reimagining Ethics for Behavior Analysts</w:t>
      </w:r>
      <w:r w:rsidR="003F5804" w:rsidRPr="00A04C7E">
        <w:rPr>
          <w:rFonts w:ascii="Times New Roman" w:hAnsi="Times New Roman" w:cs="Times New Roman"/>
          <w:sz w:val="22"/>
        </w:rPr>
        <w:tab/>
      </w:r>
      <w:r w:rsidR="003F5804" w:rsidRPr="00A04C7E">
        <w:rPr>
          <w:rFonts w:ascii="Times New Roman" w:hAnsi="Times New Roman" w:cs="Times New Roman"/>
          <w:sz w:val="22"/>
        </w:rPr>
        <w:tab/>
        <w:t xml:space="preserve">  </w:t>
      </w:r>
      <w:r w:rsidR="003F5804" w:rsidRPr="00A04C7E">
        <w:rPr>
          <w:rFonts w:ascii="Times New Roman" w:hAnsi="Times New Roman" w:cs="Times New Roman"/>
          <w:sz w:val="22"/>
        </w:rPr>
        <w:tab/>
        <w:t xml:space="preserve">                </w:t>
      </w:r>
      <w:proofErr w:type="gramStart"/>
      <w:r w:rsidR="003F5804" w:rsidRPr="00A04C7E">
        <w:rPr>
          <w:rFonts w:ascii="Times New Roman" w:hAnsi="Times New Roman" w:cs="Times New Roman"/>
          <w:sz w:val="22"/>
        </w:rPr>
        <w:t>January,</w:t>
      </w:r>
      <w:proofErr w:type="gramEnd"/>
      <w:r w:rsidR="003F5804" w:rsidRPr="00A04C7E">
        <w:rPr>
          <w:rFonts w:ascii="Times New Roman" w:hAnsi="Times New Roman" w:cs="Times New Roman"/>
          <w:sz w:val="22"/>
        </w:rPr>
        <w:t xml:space="preserve"> 2024 – </w:t>
      </w:r>
      <w:proofErr w:type="gramStart"/>
      <w:r w:rsidR="003F5804" w:rsidRPr="00A04C7E">
        <w:rPr>
          <w:rFonts w:ascii="Times New Roman" w:hAnsi="Times New Roman" w:cs="Times New Roman"/>
          <w:sz w:val="22"/>
        </w:rPr>
        <w:t>October,</w:t>
      </w:r>
      <w:proofErr w:type="gramEnd"/>
      <w:r w:rsidR="003F5804" w:rsidRPr="00A04C7E">
        <w:rPr>
          <w:rFonts w:ascii="Times New Roman" w:hAnsi="Times New Roman" w:cs="Times New Roman"/>
          <w:sz w:val="22"/>
        </w:rPr>
        <w:t xml:space="preserve"> 2024</w:t>
      </w:r>
    </w:p>
    <w:p w14:paraId="04A54D19" w14:textId="24990170" w:rsidR="003F5804" w:rsidRPr="00A04C7E" w:rsidRDefault="003F5804" w:rsidP="003F5804">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Steering Committee &amp; Conceptual Track Coordinator</w:t>
      </w:r>
    </w:p>
    <w:p w14:paraId="548B59A6" w14:textId="77777777" w:rsidR="003F5804" w:rsidRPr="00A04C7E" w:rsidRDefault="003F5804" w:rsidP="003F5804">
      <w:pPr>
        <w:spacing w:line="240" w:lineRule="auto"/>
        <w:ind w:left="360" w:hanging="360"/>
        <w:rPr>
          <w:rFonts w:ascii="Times New Roman" w:hAnsi="Times New Roman" w:cs="Times New Roman"/>
          <w:i/>
          <w:iCs/>
          <w:sz w:val="12"/>
          <w:szCs w:val="12"/>
        </w:rPr>
      </w:pPr>
    </w:p>
    <w:p w14:paraId="235C4CC6" w14:textId="398C5312" w:rsidR="00DA65A6" w:rsidRPr="00A04C7E" w:rsidRDefault="00DA65A6" w:rsidP="00DA65A6">
      <w:pPr>
        <w:spacing w:line="240" w:lineRule="auto"/>
        <w:ind w:left="360" w:hanging="360"/>
        <w:rPr>
          <w:rFonts w:ascii="Times New Roman" w:hAnsi="Times New Roman" w:cs="Times New Roman"/>
          <w:sz w:val="22"/>
        </w:rPr>
      </w:pPr>
      <w:r w:rsidRPr="00A04C7E">
        <w:rPr>
          <w:rFonts w:ascii="Times New Roman" w:hAnsi="Times New Roman" w:cs="Times New Roman"/>
          <w:sz w:val="22"/>
        </w:rPr>
        <w:t>NASQN ABA Process Quality Research Workgroup</w:t>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proofErr w:type="gramEnd"/>
      <w:r w:rsidRPr="00A04C7E">
        <w:rPr>
          <w:rFonts w:ascii="Times New Roman" w:hAnsi="Times New Roman" w:cs="Times New Roman"/>
          <w:sz w:val="22"/>
        </w:rPr>
        <w:t xml:space="preserve"> 2024 – </w:t>
      </w:r>
      <w:proofErr w:type="gramStart"/>
      <w:r w:rsidR="00774971" w:rsidRPr="00A04C7E">
        <w:rPr>
          <w:rFonts w:ascii="Times New Roman" w:hAnsi="Times New Roman" w:cs="Times New Roman"/>
          <w:sz w:val="22"/>
        </w:rPr>
        <w:t>August,</w:t>
      </w:r>
      <w:proofErr w:type="gramEnd"/>
      <w:r w:rsidR="00774971" w:rsidRPr="00A04C7E">
        <w:rPr>
          <w:rFonts w:ascii="Times New Roman" w:hAnsi="Times New Roman" w:cs="Times New Roman"/>
          <w:sz w:val="22"/>
        </w:rPr>
        <w:t xml:space="preserve"> 2024</w:t>
      </w:r>
    </w:p>
    <w:p w14:paraId="26FA1316" w14:textId="18EDA56C" w:rsidR="00DA65A6" w:rsidRPr="00A04C7E" w:rsidRDefault="00DA65A6" w:rsidP="00DA65A6">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Member</w:t>
      </w:r>
    </w:p>
    <w:p w14:paraId="62BAED96" w14:textId="77777777" w:rsidR="00DA65A6" w:rsidRPr="00A04C7E" w:rsidRDefault="00DA65A6" w:rsidP="00DA65A6">
      <w:pPr>
        <w:spacing w:line="240" w:lineRule="auto"/>
        <w:ind w:left="360" w:hanging="360"/>
        <w:rPr>
          <w:rFonts w:ascii="Times New Roman" w:hAnsi="Times New Roman" w:cs="Times New Roman"/>
          <w:i/>
          <w:iCs/>
          <w:sz w:val="12"/>
          <w:szCs w:val="12"/>
        </w:rPr>
      </w:pPr>
    </w:p>
    <w:p w14:paraId="0E1085B7" w14:textId="43BF5D48" w:rsidR="00BE4B19" w:rsidRPr="00A04C7E" w:rsidRDefault="00BE4B19" w:rsidP="00BE4B1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Knowledge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March,</w:t>
      </w:r>
      <w:proofErr w:type="gramEnd"/>
      <w:r w:rsidRPr="00A04C7E">
        <w:rPr>
          <w:rFonts w:ascii="Times New Roman" w:hAnsi="Times New Roman" w:cs="Times New Roman"/>
          <w:sz w:val="22"/>
        </w:rPr>
        <w:t xml:space="preserve"> 2024 – </w:t>
      </w:r>
      <w:proofErr w:type="gramStart"/>
      <w:r w:rsidR="003B7D45">
        <w:rPr>
          <w:rFonts w:ascii="Times New Roman" w:hAnsi="Times New Roman" w:cs="Times New Roman"/>
          <w:sz w:val="22"/>
        </w:rPr>
        <w:t>December,</w:t>
      </w:r>
      <w:proofErr w:type="gramEnd"/>
      <w:r w:rsidR="003B7D45">
        <w:rPr>
          <w:rFonts w:ascii="Times New Roman" w:hAnsi="Times New Roman" w:cs="Times New Roman"/>
          <w:sz w:val="22"/>
        </w:rPr>
        <w:t xml:space="preserve"> 2025</w:t>
      </w:r>
    </w:p>
    <w:p w14:paraId="2AE6700F" w14:textId="3D078B7B" w:rsidR="00BE4B19" w:rsidRPr="00A04C7E" w:rsidRDefault="00BE4B19" w:rsidP="00BE4B1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Subject Matter Expert</w:t>
      </w:r>
    </w:p>
    <w:p w14:paraId="6565BA3A" w14:textId="77777777" w:rsidR="00BE4B19" w:rsidRPr="00A04C7E" w:rsidRDefault="00BE4B19" w:rsidP="00BE4B19">
      <w:pPr>
        <w:spacing w:line="240" w:lineRule="auto"/>
        <w:ind w:left="360" w:hanging="360"/>
        <w:rPr>
          <w:rFonts w:ascii="Times New Roman" w:hAnsi="Times New Roman" w:cs="Times New Roman"/>
          <w:i/>
          <w:iCs/>
          <w:sz w:val="12"/>
          <w:szCs w:val="12"/>
        </w:rPr>
      </w:pPr>
    </w:p>
    <w:p w14:paraId="64445ECB" w14:textId="1056A6DE" w:rsidR="006C2279" w:rsidRPr="00A04C7E" w:rsidRDefault="006C2279" w:rsidP="006C2279">
      <w:pPr>
        <w:spacing w:line="240" w:lineRule="auto"/>
        <w:ind w:left="360" w:hanging="360"/>
        <w:rPr>
          <w:rFonts w:ascii="Times New Roman" w:hAnsi="Times New Roman" w:cs="Times New Roman"/>
          <w:sz w:val="22"/>
        </w:rPr>
      </w:pPr>
      <w:r w:rsidRPr="00A04C7E">
        <w:rPr>
          <w:rFonts w:ascii="Times New Roman" w:hAnsi="Times New Roman" w:cs="Times New Roman"/>
          <w:sz w:val="22"/>
        </w:rPr>
        <w:t>RethinkFirst AI Ethics Committee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proofErr w:type="gramEnd"/>
      <w:r w:rsidRPr="00A04C7E">
        <w:rPr>
          <w:rFonts w:ascii="Times New Roman" w:hAnsi="Times New Roman" w:cs="Times New Roman"/>
          <w:sz w:val="22"/>
        </w:rPr>
        <w:t xml:space="preserve"> 202</w:t>
      </w:r>
      <w:r w:rsidR="00BE4B19" w:rsidRPr="00A04C7E">
        <w:rPr>
          <w:rFonts w:ascii="Times New Roman" w:hAnsi="Times New Roman" w:cs="Times New Roman"/>
          <w:sz w:val="22"/>
        </w:rPr>
        <w:t>3</w:t>
      </w:r>
      <w:r w:rsidRPr="00A04C7E">
        <w:rPr>
          <w:rFonts w:ascii="Times New Roman" w:hAnsi="Times New Roman" w:cs="Times New Roman"/>
          <w:sz w:val="22"/>
        </w:rPr>
        <w:t xml:space="preserve"> – Present</w:t>
      </w:r>
    </w:p>
    <w:p w14:paraId="2DF56E49" w14:textId="4EC3FA87" w:rsidR="006C2279" w:rsidRPr="00A04C7E" w:rsidRDefault="006C2279" w:rsidP="006C227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w:t>
      </w:r>
      <w:r w:rsidR="00664F3B" w:rsidRPr="00A04C7E">
        <w:rPr>
          <w:rFonts w:ascii="Times New Roman" w:hAnsi="Times New Roman" w:cs="Times New Roman"/>
          <w:i/>
          <w:iCs/>
          <w:sz w:val="22"/>
        </w:rPr>
        <w:t xml:space="preserve">, </w:t>
      </w:r>
      <w:r w:rsidRPr="00A04C7E">
        <w:rPr>
          <w:rFonts w:ascii="Times New Roman" w:hAnsi="Times New Roman" w:cs="Times New Roman"/>
          <w:i/>
          <w:iCs/>
          <w:sz w:val="22"/>
        </w:rPr>
        <w:t>Chair</w:t>
      </w:r>
      <w:r w:rsidR="00664F3B" w:rsidRPr="00A04C7E">
        <w:rPr>
          <w:rFonts w:ascii="Times New Roman" w:hAnsi="Times New Roman" w:cs="Times New Roman"/>
          <w:i/>
          <w:iCs/>
          <w:sz w:val="22"/>
        </w:rPr>
        <w:t>, &amp; SME</w:t>
      </w:r>
    </w:p>
    <w:p w14:paraId="3B94A682" w14:textId="77777777" w:rsidR="006C2279" w:rsidRPr="00A04C7E" w:rsidRDefault="006C2279" w:rsidP="006C2279">
      <w:pPr>
        <w:spacing w:line="240" w:lineRule="auto"/>
        <w:ind w:left="360" w:hanging="360"/>
        <w:rPr>
          <w:rFonts w:ascii="Times New Roman" w:hAnsi="Times New Roman" w:cs="Times New Roman"/>
          <w:i/>
          <w:iCs/>
          <w:sz w:val="12"/>
          <w:szCs w:val="12"/>
        </w:rPr>
      </w:pPr>
    </w:p>
    <w:p w14:paraId="0DB1D2C0" w14:textId="6EB4B04F" w:rsidR="001100B1" w:rsidRPr="00A04C7E" w:rsidRDefault="00F210CF" w:rsidP="001100B1">
      <w:pPr>
        <w:spacing w:line="240" w:lineRule="auto"/>
        <w:ind w:left="360" w:hanging="360"/>
        <w:rPr>
          <w:rFonts w:ascii="Times New Roman" w:hAnsi="Times New Roman" w:cs="Times New Roman"/>
          <w:sz w:val="22"/>
        </w:rPr>
      </w:pPr>
      <w:r w:rsidRPr="00A04C7E">
        <w:rPr>
          <w:rFonts w:ascii="Times New Roman" w:hAnsi="Times New Roman" w:cs="Times New Roman"/>
          <w:sz w:val="22"/>
        </w:rPr>
        <w:t>Audubon</w:t>
      </w:r>
      <w:r w:rsidR="001100B1" w:rsidRPr="00A04C7E">
        <w:rPr>
          <w:rFonts w:ascii="Times New Roman" w:hAnsi="Times New Roman" w:cs="Times New Roman"/>
          <w:sz w:val="22"/>
        </w:rPr>
        <w:t xml:space="preserve"> Society of Florida</w:t>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r>
      <w:r w:rsidR="001100B1" w:rsidRPr="00A04C7E">
        <w:rPr>
          <w:rFonts w:ascii="Times New Roman" w:hAnsi="Times New Roman" w:cs="Times New Roman"/>
          <w:sz w:val="22"/>
        </w:rPr>
        <w:tab/>
        <w:t xml:space="preserve">  </w:t>
      </w:r>
      <w:r w:rsidR="003759D2" w:rsidRPr="00A04C7E">
        <w:rPr>
          <w:rFonts w:ascii="Times New Roman" w:hAnsi="Times New Roman" w:cs="Times New Roman"/>
          <w:sz w:val="22"/>
        </w:rPr>
        <w:tab/>
        <w:t xml:space="preserve">            </w:t>
      </w:r>
      <w:proofErr w:type="gramStart"/>
      <w:r w:rsidR="009B12E1"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001100B1" w:rsidRPr="00A04C7E">
        <w:rPr>
          <w:rFonts w:ascii="Times New Roman" w:hAnsi="Times New Roman" w:cs="Times New Roman"/>
          <w:sz w:val="22"/>
        </w:rPr>
        <w:t xml:space="preserve"> 2023 – </w:t>
      </w:r>
      <w:proofErr w:type="gramStart"/>
      <w:r w:rsidR="003759D2" w:rsidRPr="00A04C7E">
        <w:rPr>
          <w:rFonts w:ascii="Times New Roman" w:hAnsi="Times New Roman" w:cs="Times New Roman"/>
          <w:sz w:val="22"/>
        </w:rPr>
        <w:t>August,</w:t>
      </w:r>
      <w:proofErr w:type="gramEnd"/>
      <w:r w:rsidR="003759D2" w:rsidRPr="00A04C7E">
        <w:rPr>
          <w:rFonts w:ascii="Times New Roman" w:hAnsi="Times New Roman" w:cs="Times New Roman"/>
          <w:sz w:val="22"/>
        </w:rPr>
        <w:t xml:space="preserve"> 2024</w:t>
      </w:r>
    </w:p>
    <w:p w14:paraId="79EED92D" w14:textId="11F624E3" w:rsidR="001100B1" w:rsidRPr="00A04C7E" w:rsidRDefault="001100B1" w:rsidP="001100B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Eagle Watch Volunteer</w:t>
      </w:r>
    </w:p>
    <w:p w14:paraId="5B0E93D9" w14:textId="77777777" w:rsidR="001100B1" w:rsidRPr="00A04C7E" w:rsidRDefault="001100B1" w:rsidP="001100B1">
      <w:pPr>
        <w:spacing w:line="240" w:lineRule="auto"/>
        <w:ind w:left="360" w:hanging="360"/>
        <w:rPr>
          <w:rFonts w:ascii="Times New Roman" w:hAnsi="Times New Roman" w:cs="Times New Roman"/>
          <w:i/>
          <w:iCs/>
          <w:sz w:val="12"/>
          <w:szCs w:val="12"/>
        </w:rPr>
      </w:pPr>
    </w:p>
    <w:p w14:paraId="2706413F" w14:textId="6E0B8169" w:rsidR="006D762F" w:rsidRPr="00A04C7E" w:rsidRDefault="006D762F" w:rsidP="006D762F">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25</w:t>
      </w:r>
      <w:r w:rsidRPr="00A04C7E">
        <w:rPr>
          <w:rFonts w:ascii="Times New Roman" w:hAnsi="Times New Roman" w:cs="Times New Roman"/>
          <w:sz w:val="22"/>
        </w:rPr>
        <w:tab/>
      </w:r>
      <w:r w:rsidRPr="00A04C7E">
        <w:rPr>
          <w:rFonts w:ascii="Times New Roman" w:hAnsi="Times New Roman" w:cs="Times New Roman"/>
          <w:sz w:val="22"/>
        </w:rPr>
        <w:tab/>
      </w:r>
      <w:r w:rsidR="00A20D65">
        <w:rPr>
          <w:rFonts w:ascii="Times New Roman" w:hAnsi="Times New Roman" w:cs="Times New Roman"/>
          <w:sz w:val="22"/>
        </w:rPr>
        <w:tab/>
        <w:t xml:space="preserve">    </w:t>
      </w:r>
      <w:proofErr w:type="gramStart"/>
      <w:r w:rsidRPr="00A04C7E">
        <w:rPr>
          <w:rFonts w:ascii="Times New Roman" w:hAnsi="Times New Roman" w:cs="Times New Roman"/>
          <w:sz w:val="22"/>
        </w:rPr>
        <w:t>January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 – </w:t>
      </w:r>
      <w:r w:rsidR="00A20D65">
        <w:rPr>
          <w:rFonts w:ascii="Times New Roman" w:hAnsi="Times New Roman" w:cs="Times New Roman"/>
          <w:sz w:val="22"/>
        </w:rPr>
        <w:t>January 2025</w:t>
      </w:r>
      <w:r w:rsidRPr="00A04C7E">
        <w:rPr>
          <w:rFonts w:ascii="Times New Roman" w:hAnsi="Times New Roman" w:cs="Times New Roman"/>
          <w:sz w:val="22"/>
        </w:rPr>
        <w:t xml:space="preserve"> </w:t>
      </w:r>
    </w:p>
    <w:p w14:paraId="3601CEED" w14:textId="430D6648" w:rsidR="006D762F" w:rsidRPr="00A04C7E" w:rsidRDefault="006D762F" w:rsidP="006D762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005532CB" w:rsidRPr="00A04C7E">
        <w:rPr>
          <w:rFonts w:ascii="Times New Roman" w:hAnsi="Times New Roman" w:cs="Times New Roman"/>
          <w:i/>
          <w:iCs/>
          <w:sz w:val="22"/>
        </w:rPr>
        <w:t>Member At Large</w:t>
      </w:r>
    </w:p>
    <w:p w14:paraId="7E6C270C" w14:textId="77777777" w:rsidR="006D762F" w:rsidRPr="00A04C7E" w:rsidRDefault="006D762F" w:rsidP="006D762F">
      <w:pPr>
        <w:spacing w:line="240" w:lineRule="auto"/>
        <w:ind w:left="360" w:hanging="360"/>
        <w:rPr>
          <w:rFonts w:ascii="Times New Roman" w:hAnsi="Times New Roman" w:cs="Times New Roman"/>
          <w:i/>
          <w:iCs/>
          <w:sz w:val="12"/>
          <w:szCs w:val="12"/>
        </w:rPr>
      </w:pPr>
    </w:p>
    <w:p w14:paraId="782435D2" w14:textId="3669D4DF" w:rsidR="001266B9" w:rsidRPr="00A04C7E" w:rsidRDefault="001266B9" w:rsidP="001266B9">
      <w:pPr>
        <w:spacing w:line="240" w:lineRule="auto"/>
        <w:ind w:left="360" w:hanging="360"/>
        <w:rPr>
          <w:rFonts w:ascii="Times New Roman" w:hAnsi="Times New Roman" w:cs="Times New Roman"/>
          <w:sz w:val="22"/>
        </w:rPr>
      </w:pPr>
      <w:r w:rsidRPr="00A04C7E">
        <w:rPr>
          <w:rFonts w:ascii="Times New Roman" w:hAnsi="Times New Roman" w:cs="Times New Roman"/>
          <w:sz w:val="22"/>
        </w:rPr>
        <w:t>Experimental Analysis of Human Behavior Special Interest Group</w:t>
      </w:r>
      <w:r w:rsidRPr="00A04C7E">
        <w:rPr>
          <w:rFonts w:ascii="Times New Roman" w:hAnsi="Times New Roman" w:cs="Times New Roman"/>
          <w:sz w:val="22"/>
        </w:rPr>
        <w:tab/>
      </w:r>
      <w:r w:rsidR="00115CC2" w:rsidRPr="00A04C7E">
        <w:rPr>
          <w:rFonts w:ascii="Times New Roman" w:hAnsi="Times New Roman" w:cs="Times New Roman"/>
          <w:sz w:val="22"/>
        </w:rPr>
        <w:t xml:space="preserve">      </w:t>
      </w:r>
      <w:proofErr w:type="gramStart"/>
      <w:r w:rsidRPr="00A04C7E">
        <w:rPr>
          <w:rFonts w:ascii="Times New Roman" w:hAnsi="Times New Roman" w:cs="Times New Roman"/>
          <w:sz w:val="22"/>
        </w:rPr>
        <w:t>February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2022 – </w:t>
      </w:r>
      <w:proofErr w:type="gramStart"/>
      <w:r w:rsidR="00A20D65">
        <w:rPr>
          <w:rFonts w:ascii="Times New Roman" w:hAnsi="Times New Roman" w:cs="Times New Roman"/>
          <w:sz w:val="22"/>
        </w:rPr>
        <w:t>June,</w:t>
      </w:r>
      <w:proofErr w:type="gramEnd"/>
      <w:r w:rsidR="00A20D65">
        <w:rPr>
          <w:rFonts w:ascii="Times New Roman" w:hAnsi="Times New Roman" w:cs="Times New Roman"/>
          <w:sz w:val="22"/>
        </w:rPr>
        <w:t xml:space="preserve"> 2025</w:t>
      </w:r>
    </w:p>
    <w:p w14:paraId="2031A3EA" w14:textId="5C5DC6F2" w:rsidR="001266B9" w:rsidRPr="00A04C7E" w:rsidRDefault="001266B9" w:rsidP="001266B9">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President</w:t>
      </w:r>
    </w:p>
    <w:p w14:paraId="2B6A0DC5" w14:textId="77777777" w:rsidR="001266B9" w:rsidRPr="00A04C7E" w:rsidRDefault="001266B9" w:rsidP="001266B9">
      <w:pPr>
        <w:spacing w:line="240" w:lineRule="auto"/>
        <w:ind w:left="360" w:hanging="360"/>
        <w:rPr>
          <w:rFonts w:ascii="Times New Roman" w:hAnsi="Times New Roman" w:cs="Times New Roman"/>
          <w:i/>
          <w:iCs/>
          <w:sz w:val="12"/>
          <w:szCs w:val="12"/>
        </w:rPr>
      </w:pPr>
    </w:p>
    <w:p w14:paraId="2D61763C" w14:textId="17515846" w:rsidR="000E534F" w:rsidRPr="00A04C7E" w:rsidRDefault="000E534F" w:rsidP="000E534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Who Code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May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2020 – </w:t>
      </w:r>
      <w:r w:rsidR="00115CC2" w:rsidRPr="00A04C7E">
        <w:rPr>
          <w:rFonts w:ascii="Times New Roman" w:hAnsi="Times New Roman" w:cs="Times New Roman"/>
          <w:sz w:val="22"/>
        </w:rPr>
        <w:t>P</w:t>
      </w:r>
      <w:r w:rsidRPr="00A04C7E">
        <w:rPr>
          <w:rFonts w:ascii="Times New Roman" w:hAnsi="Times New Roman" w:cs="Times New Roman"/>
          <w:sz w:val="22"/>
        </w:rPr>
        <w:t>resent</w:t>
      </w:r>
    </w:p>
    <w:p w14:paraId="0F019798" w14:textId="77777777" w:rsidR="000E534F" w:rsidRPr="00A04C7E" w:rsidRDefault="000E534F" w:rsidP="000E534F">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Founder &amp; Member</w:t>
      </w:r>
    </w:p>
    <w:p w14:paraId="4B2153BF" w14:textId="77777777" w:rsidR="000E534F" w:rsidRPr="00A04C7E" w:rsidRDefault="000E534F" w:rsidP="000E534F">
      <w:pPr>
        <w:spacing w:line="240" w:lineRule="auto"/>
        <w:ind w:left="360" w:hanging="360"/>
        <w:rPr>
          <w:rFonts w:ascii="Times New Roman" w:hAnsi="Times New Roman" w:cs="Times New Roman"/>
          <w:i/>
          <w:iCs/>
          <w:sz w:val="12"/>
          <w:szCs w:val="12"/>
        </w:rPr>
      </w:pPr>
    </w:p>
    <w:p w14:paraId="67564FFD" w14:textId="5C85F9DB" w:rsidR="009B12E1" w:rsidRPr="00A04C7E" w:rsidRDefault="009B12E1" w:rsidP="009B12E1">
      <w:pPr>
        <w:spacing w:line="240" w:lineRule="auto"/>
        <w:ind w:left="360" w:hanging="360"/>
        <w:rPr>
          <w:rFonts w:ascii="Times New Roman" w:hAnsi="Times New Roman" w:cs="Times New Roman"/>
          <w:sz w:val="22"/>
        </w:rPr>
      </w:pPr>
      <w:r w:rsidRPr="00A04C7E">
        <w:rPr>
          <w:rFonts w:ascii="Times New Roman" w:hAnsi="Times New Roman" w:cs="Times New Roman"/>
          <w:sz w:val="22"/>
        </w:rPr>
        <w:t>ABAI: Ethics and Behavior Analysis Special Interest Group</w:t>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September</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2012 – </w:t>
      </w:r>
      <w:r w:rsidR="00115CC2" w:rsidRPr="00A04C7E">
        <w:rPr>
          <w:rFonts w:ascii="Times New Roman" w:hAnsi="Times New Roman" w:cs="Times New Roman"/>
          <w:sz w:val="22"/>
        </w:rPr>
        <w:t>P</w:t>
      </w:r>
      <w:r w:rsidRPr="00A04C7E">
        <w:rPr>
          <w:rFonts w:ascii="Times New Roman" w:hAnsi="Times New Roman" w:cs="Times New Roman"/>
          <w:sz w:val="22"/>
        </w:rPr>
        <w:t xml:space="preserve">resent </w:t>
      </w:r>
    </w:p>
    <w:p w14:paraId="7547947E" w14:textId="77777777" w:rsidR="009B12E1" w:rsidRPr="00A04C7E" w:rsidRDefault="009B12E1" w:rsidP="009B12E1">
      <w:pPr>
        <w:spacing w:line="240" w:lineRule="auto"/>
        <w:ind w:left="360"/>
        <w:rPr>
          <w:rFonts w:ascii="Times New Roman" w:hAnsi="Times New Roman" w:cs="Times New Roman"/>
          <w:i/>
          <w:sz w:val="22"/>
        </w:rPr>
      </w:pPr>
      <w:r w:rsidRPr="00A04C7E">
        <w:rPr>
          <w:rFonts w:ascii="Times New Roman" w:hAnsi="Times New Roman" w:cs="Times New Roman"/>
          <w:i/>
          <w:sz w:val="22"/>
        </w:rPr>
        <w:t>Founder &amp; Member</w:t>
      </w:r>
      <w:r w:rsidRPr="00A04C7E">
        <w:rPr>
          <w:rFonts w:ascii="Times New Roman" w:hAnsi="Times New Roman" w:cs="Times New Roman"/>
          <w:sz w:val="22"/>
        </w:rPr>
        <w:t xml:space="preserve">; </w:t>
      </w:r>
      <w:r w:rsidRPr="00A04C7E">
        <w:rPr>
          <w:rFonts w:ascii="Times New Roman" w:hAnsi="Times New Roman" w:cs="Times New Roman"/>
          <w:i/>
          <w:sz w:val="22"/>
        </w:rPr>
        <w:t>Past Positions: President, Vice President</w:t>
      </w:r>
    </w:p>
    <w:p w14:paraId="5618A214" w14:textId="77777777" w:rsidR="009B12E1" w:rsidRPr="00A04C7E" w:rsidRDefault="009B12E1" w:rsidP="009B12E1">
      <w:pPr>
        <w:spacing w:line="240" w:lineRule="auto"/>
        <w:ind w:left="360" w:hanging="360"/>
        <w:rPr>
          <w:rFonts w:ascii="Times New Roman" w:hAnsi="Times New Roman" w:cs="Times New Roman"/>
          <w:sz w:val="12"/>
          <w:szCs w:val="12"/>
        </w:rPr>
      </w:pPr>
    </w:p>
    <w:p w14:paraId="2C1BF6E4" w14:textId="7C7C0CFF" w:rsidR="009B12E1" w:rsidRPr="00A04C7E" w:rsidRDefault="009B12E1" w:rsidP="009B12E1">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NeurIPS</w:t>
      </w:r>
      <w:proofErr w:type="spellEnd"/>
      <w:r w:rsidRPr="00A04C7E">
        <w:rPr>
          <w:rFonts w:ascii="Times New Roman" w:hAnsi="Times New Roman" w:cs="Times New Roman"/>
          <w:sz w:val="22"/>
        </w:rPr>
        <w:t xml:space="preserve"> 2023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proofErr w:type="gramStart"/>
      <w:r w:rsidRPr="00A04C7E">
        <w:rPr>
          <w:rFonts w:ascii="Times New Roman" w:hAnsi="Times New Roman" w:cs="Times New Roman"/>
          <w:sz w:val="22"/>
        </w:rPr>
        <w:t>July</w:t>
      </w:r>
      <w:r w:rsidR="00115CC2" w:rsidRPr="00A04C7E">
        <w:rPr>
          <w:rFonts w:ascii="Times New Roman" w:hAnsi="Times New Roman" w:cs="Times New Roman"/>
          <w:sz w:val="22"/>
        </w:rPr>
        <w:t>,</w:t>
      </w:r>
      <w:proofErr w:type="gramEnd"/>
      <w:r w:rsidRPr="00A04C7E">
        <w:rPr>
          <w:rFonts w:ascii="Times New Roman" w:hAnsi="Times New Roman" w:cs="Times New Roman"/>
          <w:sz w:val="22"/>
        </w:rPr>
        <w:t xml:space="preserve"> 2023</w:t>
      </w:r>
    </w:p>
    <w:p w14:paraId="47DB558E" w14:textId="77777777" w:rsidR="009B12E1" w:rsidRPr="00A04C7E" w:rsidRDefault="009B12E1" w:rsidP="009B12E1">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Ethics Reviewer</w:t>
      </w:r>
    </w:p>
    <w:p w14:paraId="446E026D" w14:textId="77777777" w:rsidR="009B12E1" w:rsidRPr="00A04C7E" w:rsidRDefault="009B12E1" w:rsidP="009B12E1">
      <w:pPr>
        <w:spacing w:line="240" w:lineRule="auto"/>
        <w:ind w:left="360" w:hanging="360"/>
        <w:rPr>
          <w:rFonts w:ascii="Times New Roman" w:hAnsi="Times New Roman" w:cs="Times New Roman"/>
          <w:i/>
          <w:iCs/>
          <w:sz w:val="12"/>
          <w:szCs w:val="12"/>
        </w:rPr>
      </w:pPr>
    </w:p>
    <w:p w14:paraId="51D2F0F1" w14:textId="1E8948AD" w:rsidR="00FA169C" w:rsidRPr="00A04C7E" w:rsidRDefault="00FA169C" w:rsidP="00FA169C">
      <w:pPr>
        <w:spacing w:line="240" w:lineRule="auto"/>
        <w:ind w:left="360" w:hanging="360"/>
        <w:rPr>
          <w:rFonts w:ascii="Times New Roman" w:hAnsi="Times New Roman" w:cs="Times New Roman"/>
          <w:sz w:val="22"/>
        </w:rPr>
      </w:pPr>
      <w:r w:rsidRPr="00A04C7E">
        <w:rPr>
          <w:rFonts w:ascii="Times New Roman" w:hAnsi="Times New Roman" w:cs="Times New Roman"/>
          <w:sz w:val="22"/>
        </w:rPr>
        <w:t>Insight Data Science: Remote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w:t>
      </w:r>
      <w:r w:rsidRPr="00A04C7E">
        <w:rPr>
          <w:rFonts w:ascii="Times New Roman" w:hAnsi="Times New Roman" w:cs="Times New Roman"/>
          <w:sz w:val="22"/>
        </w:rPr>
        <w:tab/>
        <w:t xml:space="preserve">          January 2021 – June 2021</w:t>
      </w:r>
    </w:p>
    <w:p w14:paraId="24722FA2" w14:textId="77777777" w:rsidR="00FA169C" w:rsidRPr="00A04C7E" w:rsidRDefault="00FA169C" w:rsidP="00FA169C">
      <w:pPr>
        <w:spacing w:line="240" w:lineRule="auto"/>
        <w:ind w:left="360"/>
        <w:rPr>
          <w:rFonts w:ascii="Times New Roman" w:hAnsi="Times New Roman" w:cs="Times New Roman"/>
          <w:sz w:val="22"/>
        </w:rPr>
      </w:pPr>
      <w:r w:rsidRPr="00A04C7E">
        <w:rPr>
          <w:rFonts w:ascii="Times New Roman" w:hAnsi="Times New Roman" w:cs="Times New Roman"/>
          <w:i/>
          <w:sz w:val="22"/>
        </w:rPr>
        <w:t>Alumni Mentor</w:t>
      </w:r>
      <w:r w:rsidRPr="00A04C7E">
        <w:rPr>
          <w:rFonts w:ascii="Times New Roman" w:hAnsi="Times New Roman" w:cs="Times New Roman"/>
          <w:sz w:val="22"/>
        </w:rPr>
        <w:t xml:space="preserve"> </w:t>
      </w:r>
    </w:p>
    <w:p w14:paraId="7467CE5C" w14:textId="77777777" w:rsidR="00FA169C" w:rsidRPr="00A04C7E" w:rsidRDefault="00FA169C" w:rsidP="000E534F">
      <w:pPr>
        <w:spacing w:line="240" w:lineRule="auto"/>
        <w:ind w:left="360" w:hanging="360"/>
        <w:rPr>
          <w:rFonts w:ascii="Times New Roman" w:hAnsi="Times New Roman" w:cs="Times New Roman"/>
          <w:sz w:val="12"/>
          <w:szCs w:val="12"/>
        </w:rPr>
      </w:pPr>
    </w:p>
    <w:p w14:paraId="20E18C12" w14:textId="32BABDF1" w:rsidR="008908BD" w:rsidRPr="00A04C7E" w:rsidRDefault="008908BD" w:rsidP="008908BD">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2021 – December 2022</w:t>
      </w:r>
    </w:p>
    <w:p w14:paraId="07C753A0" w14:textId="77777777" w:rsidR="008908BD" w:rsidRPr="00A04C7E" w:rsidRDefault="008908BD" w:rsidP="008908BD">
      <w:pPr>
        <w:spacing w:line="240" w:lineRule="auto"/>
        <w:ind w:left="360"/>
        <w:rPr>
          <w:rFonts w:ascii="Times New Roman" w:hAnsi="Times New Roman" w:cs="Times New Roman"/>
          <w:sz w:val="22"/>
        </w:rPr>
      </w:pPr>
      <w:r w:rsidRPr="00A04C7E">
        <w:rPr>
          <w:rFonts w:ascii="Times New Roman" w:hAnsi="Times New Roman" w:cs="Times New Roman"/>
          <w:i/>
          <w:sz w:val="22"/>
        </w:rPr>
        <w:t>Testing &amp; Accreditation Department; BCBA Item Writing Committee</w:t>
      </w:r>
      <w:r w:rsidRPr="00A04C7E">
        <w:rPr>
          <w:rFonts w:ascii="Times New Roman" w:hAnsi="Times New Roman" w:cs="Times New Roman"/>
          <w:sz w:val="22"/>
        </w:rPr>
        <w:t xml:space="preserve"> </w:t>
      </w:r>
    </w:p>
    <w:p w14:paraId="04DFE6BD" w14:textId="77777777" w:rsidR="008908BD" w:rsidRPr="00A04C7E" w:rsidRDefault="008908BD" w:rsidP="008908BD">
      <w:pPr>
        <w:spacing w:line="240" w:lineRule="auto"/>
        <w:ind w:left="360" w:hanging="360"/>
        <w:rPr>
          <w:rFonts w:ascii="Times New Roman" w:hAnsi="Times New Roman" w:cs="Times New Roman"/>
          <w:sz w:val="12"/>
          <w:szCs w:val="12"/>
        </w:rPr>
      </w:pPr>
    </w:p>
    <w:p w14:paraId="4A065BF8" w14:textId="696953C0" w:rsidR="005C3156" w:rsidRPr="00A04C7E" w:rsidRDefault="005C3156" w:rsidP="00BF7785">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Society for the Experimental Analysis of Behavior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October 2020</w:t>
      </w:r>
    </w:p>
    <w:p w14:paraId="0932AC3D" w14:textId="2D79CC88" w:rsidR="005C3156" w:rsidRPr="00A04C7E" w:rsidRDefault="005C3156" w:rsidP="005C3156">
      <w:pPr>
        <w:spacing w:line="240" w:lineRule="auto"/>
        <w:ind w:left="360" w:hanging="360"/>
        <w:rPr>
          <w:rFonts w:ascii="Times New Roman" w:hAnsi="Times New Roman" w:cs="Times New Roman"/>
          <w:i/>
          <w:iCs/>
          <w:sz w:val="22"/>
        </w:rPr>
      </w:pPr>
      <w:r w:rsidRPr="00A04C7E">
        <w:rPr>
          <w:rFonts w:ascii="Times New Roman" w:hAnsi="Times New Roman" w:cs="Times New Roman"/>
          <w:i/>
          <w:iCs/>
          <w:sz w:val="22"/>
        </w:rPr>
        <w:tab/>
        <w:t>Applied Dissertation Reward Reviewer</w:t>
      </w:r>
    </w:p>
    <w:p w14:paraId="3847A7A6" w14:textId="77777777" w:rsidR="005C3156" w:rsidRPr="00A04C7E" w:rsidRDefault="005C3156" w:rsidP="005C3156">
      <w:pPr>
        <w:spacing w:line="240" w:lineRule="auto"/>
        <w:ind w:left="360" w:hanging="360"/>
        <w:rPr>
          <w:rFonts w:ascii="Times New Roman" w:hAnsi="Times New Roman" w:cs="Times New Roman"/>
          <w:sz w:val="12"/>
          <w:szCs w:val="12"/>
        </w:rPr>
      </w:pPr>
    </w:p>
    <w:p w14:paraId="25E058F0" w14:textId="63D3B354" w:rsidR="00BF7785" w:rsidRPr="00A04C7E" w:rsidRDefault="00BF7785" w:rsidP="00BF7785">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2AC0ADD4" w14:textId="6F50F7B4" w:rsidR="00BF7785" w:rsidRPr="00A04C7E" w:rsidRDefault="00BF7785" w:rsidP="00BF7785">
      <w:pPr>
        <w:spacing w:line="240" w:lineRule="auto"/>
        <w:ind w:left="360"/>
        <w:rPr>
          <w:rFonts w:ascii="Times New Roman" w:hAnsi="Times New Roman" w:cs="Times New Roman"/>
          <w:sz w:val="22"/>
        </w:rPr>
      </w:pPr>
      <w:r w:rsidRPr="00A04C7E">
        <w:rPr>
          <w:rFonts w:ascii="Times New Roman" w:hAnsi="Times New Roman" w:cs="Times New Roman"/>
          <w:i/>
          <w:sz w:val="22"/>
        </w:rPr>
        <w:t>Inclusion &amp; Diversity Committee: Member</w:t>
      </w:r>
      <w:r w:rsidRPr="00A04C7E">
        <w:rPr>
          <w:rFonts w:ascii="Times New Roman" w:hAnsi="Times New Roman" w:cs="Times New Roman"/>
          <w:sz w:val="22"/>
        </w:rPr>
        <w:t xml:space="preserve"> </w:t>
      </w:r>
    </w:p>
    <w:p w14:paraId="39A1D119" w14:textId="77777777" w:rsidR="000C2BEB" w:rsidRPr="00A04C7E" w:rsidRDefault="000C2BEB" w:rsidP="0067111C">
      <w:pPr>
        <w:spacing w:line="240" w:lineRule="auto"/>
        <w:ind w:left="360" w:hanging="360"/>
        <w:rPr>
          <w:rFonts w:ascii="Times New Roman" w:hAnsi="Times New Roman" w:cs="Times New Roman"/>
          <w:sz w:val="12"/>
          <w:szCs w:val="12"/>
        </w:rPr>
      </w:pPr>
    </w:p>
    <w:p w14:paraId="5904644A" w14:textId="02FAB708" w:rsidR="0067111C" w:rsidRPr="00A04C7E" w:rsidRDefault="0067111C" w:rsidP="0067111C">
      <w:pPr>
        <w:spacing w:line="240" w:lineRule="auto"/>
        <w:ind w:left="360" w:hanging="360"/>
        <w:rPr>
          <w:rFonts w:ascii="Times New Roman" w:hAnsi="Times New Roman" w:cs="Times New Roman"/>
          <w:sz w:val="22"/>
        </w:rPr>
      </w:pPr>
      <w:proofErr w:type="spellStart"/>
      <w:r w:rsidRPr="00A04C7E">
        <w:rPr>
          <w:rFonts w:ascii="Times New Roman" w:hAnsi="Times New Roman" w:cs="Times New Roman"/>
          <w:sz w:val="22"/>
        </w:rPr>
        <w:t>GuideWell</w:t>
      </w:r>
      <w:proofErr w:type="spellEnd"/>
      <w:r w:rsidRPr="00A04C7E">
        <w:rPr>
          <w:rFonts w:ascii="Times New Roman" w:hAnsi="Times New Roman" w:cs="Times New Roman"/>
          <w:sz w:val="22"/>
        </w:rPr>
        <w:t>: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D40ED3" w:rsidRPr="00A04C7E">
        <w:rPr>
          <w:rFonts w:ascii="Times New Roman" w:hAnsi="Times New Roman" w:cs="Times New Roman"/>
          <w:sz w:val="22"/>
        </w:rPr>
        <w:t xml:space="preserve">        </w:t>
      </w:r>
      <w:r w:rsidRPr="00A04C7E">
        <w:rPr>
          <w:rFonts w:ascii="Times New Roman" w:hAnsi="Times New Roman" w:cs="Times New Roman"/>
          <w:sz w:val="22"/>
        </w:rPr>
        <w:t xml:space="preserve">June 2020 – </w:t>
      </w:r>
      <w:r w:rsidR="00D40ED3" w:rsidRPr="00A04C7E">
        <w:rPr>
          <w:rFonts w:ascii="Times New Roman" w:hAnsi="Times New Roman" w:cs="Times New Roman"/>
          <w:sz w:val="22"/>
        </w:rPr>
        <w:t>October 2020</w:t>
      </w:r>
    </w:p>
    <w:p w14:paraId="5E9A5670" w14:textId="016488A4" w:rsidR="0067111C" w:rsidRPr="00A04C7E" w:rsidRDefault="0067111C" w:rsidP="0067111C">
      <w:pPr>
        <w:spacing w:line="240" w:lineRule="auto"/>
        <w:ind w:left="360"/>
        <w:rPr>
          <w:rFonts w:ascii="Times New Roman" w:hAnsi="Times New Roman" w:cs="Times New Roman"/>
          <w:sz w:val="22"/>
        </w:rPr>
      </w:pPr>
      <w:r w:rsidRPr="00A04C7E">
        <w:rPr>
          <w:rFonts w:ascii="Times New Roman" w:hAnsi="Times New Roman" w:cs="Times New Roman"/>
          <w:i/>
          <w:sz w:val="22"/>
        </w:rPr>
        <w:t>Values Council: Member</w:t>
      </w:r>
      <w:r w:rsidRPr="00A04C7E">
        <w:rPr>
          <w:rFonts w:ascii="Times New Roman" w:hAnsi="Times New Roman" w:cs="Times New Roman"/>
          <w:sz w:val="22"/>
        </w:rPr>
        <w:t xml:space="preserve"> </w:t>
      </w:r>
    </w:p>
    <w:p w14:paraId="40EC6690" w14:textId="77777777" w:rsidR="0067111C" w:rsidRPr="00A04C7E" w:rsidRDefault="0067111C" w:rsidP="0067111C">
      <w:pPr>
        <w:spacing w:line="240" w:lineRule="auto"/>
        <w:ind w:left="360" w:hanging="360"/>
        <w:rPr>
          <w:rFonts w:ascii="Times New Roman" w:hAnsi="Times New Roman" w:cs="Times New Roman"/>
          <w:sz w:val="12"/>
          <w:szCs w:val="12"/>
        </w:rPr>
      </w:pPr>
    </w:p>
    <w:p w14:paraId="2086E173" w14:textId="07E4670C" w:rsidR="005168B8" w:rsidRPr="00A04C7E" w:rsidRDefault="005168B8"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American Psychological Association, Division 28</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w:t>
      </w:r>
    </w:p>
    <w:p w14:paraId="63BEC763" w14:textId="4D7878A4" w:rsidR="005168B8" w:rsidRPr="00A04C7E" w:rsidRDefault="005168B8"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Annual Convention Submission Review</w:t>
      </w:r>
    </w:p>
    <w:p w14:paraId="21B904D2" w14:textId="77777777" w:rsidR="005168B8" w:rsidRPr="00A04C7E" w:rsidRDefault="005168B8" w:rsidP="00F91573">
      <w:pPr>
        <w:spacing w:line="240" w:lineRule="auto"/>
        <w:ind w:left="360" w:hanging="360"/>
        <w:rPr>
          <w:rFonts w:ascii="Times New Roman" w:hAnsi="Times New Roman" w:cs="Times New Roman"/>
          <w:i/>
          <w:iCs/>
          <w:sz w:val="12"/>
          <w:szCs w:val="12"/>
        </w:rPr>
      </w:pPr>
    </w:p>
    <w:p w14:paraId="0AB4613F" w14:textId="7515BF30" w:rsidR="00F91573" w:rsidRPr="00A04C7E" w:rsidRDefault="00F91573" w:rsidP="00F91573">
      <w:pPr>
        <w:spacing w:line="240" w:lineRule="auto"/>
        <w:ind w:left="360" w:hanging="360"/>
        <w:rPr>
          <w:rFonts w:ascii="Times New Roman" w:hAnsi="Times New Roman" w:cs="Times New Roman"/>
          <w:sz w:val="22"/>
        </w:rPr>
      </w:pPr>
      <w:r w:rsidRPr="00A04C7E">
        <w:rPr>
          <w:rFonts w:ascii="Times New Roman" w:hAnsi="Times New Roman" w:cs="Times New Roman"/>
          <w:sz w:val="22"/>
        </w:rPr>
        <w:t>Autism Research Center, University of Texas at San Antonio</w:t>
      </w:r>
      <w:r w:rsidRPr="00A04C7E">
        <w:rPr>
          <w:rFonts w:ascii="Times New Roman" w:hAnsi="Times New Roman" w:cs="Times New Roman"/>
          <w:sz w:val="22"/>
        </w:rPr>
        <w:tab/>
      </w:r>
      <w:r w:rsidRPr="00A04C7E">
        <w:rPr>
          <w:rFonts w:ascii="Times New Roman" w:hAnsi="Times New Roman" w:cs="Times New Roman"/>
          <w:sz w:val="22"/>
        </w:rPr>
        <w:tab/>
        <w:t xml:space="preserve">      December 20</w:t>
      </w:r>
      <w:r w:rsidR="00B64D96" w:rsidRPr="00A04C7E">
        <w:rPr>
          <w:rFonts w:ascii="Times New Roman" w:hAnsi="Times New Roman" w:cs="Times New Roman"/>
          <w:sz w:val="22"/>
        </w:rPr>
        <w:t>19</w:t>
      </w:r>
      <w:r w:rsidRPr="00A04C7E">
        <w:rPr>
          <w:rFonts w:ascii="Times New Roman" w:hAnsi="Times New Roman" w:cs="Times New Roman"/>
          <w:sz w:val="22"/>
        </w:rPr>
        <w:t xml:space="preserve"> </w:t>
      </w:r>
      <w:r w:rsidR="00B64D96" w:rsidRPr="00A04C7E">
        <w:rPr>
          <w:rFonts w:ascii="Times New Roman" w:hAnsi="Times New Roman" w:cs="Times New Roman"/>
          <w:sz w:val="22"/>
        </w:rPr>
        <w:t>–</w:t>
      </w:r>
      <w:r w:rsidRPr="00A04C7E">
        <w:rPr>
          <w:rFonts w:ascii="Times New Roman" w:hAnsi="Times New Roman" w:cs="Times New Roman"/>
          <w:sz w:val="22"/>
        </w:rPr>
        <w:t xml:space="preserve"> </w:t>
      </w:r>
      <w:r w:rsidR="00B64D96" w:rsidRPr="00A04C7E">
        <w:rPr>
          <w:rFonts w:ascii="Times New Roman" w:hAnsi="Times New Roman" w:cs="Times New Roman"/>
          <w:sz w:val="22"/>
        </w:rPr>
        <w:t xml:space="preserve">May 2020 </w:t>
      </w:r>
    </w:p>
    <w:p w14:paraId="450354D9" w14:textId="77777777" w:rsidR="00F91573" w:rsidRPr="00A04C7E" w:rsidRDefault="00F91573" w:rsidP="00F91573">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Affiliate Faculty</w:t>
      </w:r>
    </w:p>
    <w:p w14:paraId="2BDAF40E" w14:textId="77777777" w:rsidR="00F91573" w:rsidRPr="00A04C7E" w:rsidRDefault="00F91573" w:rsidP="00F91573">
      <w:pPr>
        <w:spacing w:line="240" w:lineRule="auto"/>
        <w:ind w:left="360" w:hanging="360"/>
        <w:rPr>
          <w:rFonts w:ascii="Times New Roman" w:hAnsi="Times New Roman" w:cs="Times New Roman"/>
          <w:sz w:val="12"/>
          <w:szCs w:val="12"/>
        </w:rPr>
      </w:pPr>
    </w:p>
    <w:p w14:paraId="6B38ABE0" w14:textId="697BDBC6" w:rsidR="007E4FF2" w:rsidRPr="00A04C7E" w:rsidRDefault="007E4FF2"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BPRU Addiction Seminar Series</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January 2020 – May 2020</w:t>
      </w:r>
    </w:p>
    <w:p w14:paraId="4C067930" w14:textId="5FC35526" w:rsidR="007E4FF2" w:rsidRPr="00A04C7E" w:rsidRDefault="007E4FF2" w:rsidP="00B73B90">
      <w:pPr>
        <w:spacing w:line="240" w:lineRule="auto"/>
        <w:ind w:left="360" w:hanging="360"/>
        <w:rPr>
          <w:rFonts w:ascii="Times New Roman" w:hAnsi="Times New Roman" w:cs="Times New Roman"/>
          <w:i/>
          <w:iCs/>
          <w:sz w:val="22"/>
        </w:rPr>
      </w:pPr>
      <w:r w:rsidRPr="00A04C7E">
        <w:rPr>
          <w:rFonts w:ascii="Times New Roman" w:hAnsi="Times New Roman" w:cs="Times New Roman"/>
          <w:sz w:val="22"/>
        </w:rPr>
        <w:tab/>
      </w:r>
      <w:r w:rsidRPr="00A04C7E">
        <w:rPr>
          <w:rFonts w:ascii="Times New Roman" w:hAnsi="Times New Roman" w:cs="Times New Roman"/>
          <w:i/>
          <w:iCs/>
          <w:sz w:val="22"/>
        </w:rPr>
        <w:t>Speaker Coordinator</w:t>
      </w:r>
    </w:p>
    <w:p w14:paraId="1FE77A9E" w14:textId="77777777" w:rsidR="007E4FF2" w:rsidRPr="00A04C7E" w:rsidRDefault="007E4FF2" w:rsidP="00B73B90">
      <w:pPr>
        <w:spacing w:line="240" w:lineRule="auto"/>
        <w:ind w:left="360" w:hanging="360"/>
        <w:rPr>
          <w:rFonts w:ascii="Times New Roman" w:hAnsi="Times New Roman" w:cs="Times New Roman"/>
          <w:sz w:val="12"/>
          <w:szCs w:val="12"/>
        </w:rPr>
      </w:pPr>
    </w:p>
    <w:p w14:paraId="4E9B7AF3" w14:textId="2B5C4995" w:rsidR="00F80B07" w:rsidRPr="00A04C7E" w:rsidRDefault="00F80B07"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Analysis Leadership Conference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2020</w:t>
      </w:r>
    </w:p>
    <w:p w14:paraId="62E2BB23" w14:textId="3C04B8B3" w:rsidR="00F80B07" w:rsidRPr="00A04C7E" w:rsidRDefault="00F80B07"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Ethics Track Coordinator</w:t>
      </w:r>
    </w:p>
    <w:p w14:paraId="69D086F9" w14:textId="77777777" w:rsidR="005D7C4C" w:rsidRPr="00A04C7E" w:rsidRDefault="005D7C4C" w:rsidP="00B73B90">
      <w:pPr>
        <w:spacing w:line="240" w:lineRule="auto"/>
        <w:ind w:left="360" w:hanging="360"/>
        <w:rPr>
          <w:rFonts w:ascii="Times New Roman" w:hAnsi="Times New Roman" w:cs="Times New Roman"/>
          <w:sz w:val="12"/>
          <w:szCs w:val="12"/>
        </w:rPr>
      </w:pPr>
    </w:p>
    <w:p w14:paraId="76F5A7DA" w14:textId="2538577C" w:rsidR="00420F5E" w:rsidRPr="00A04C7E" w:rsidRDefault="00420F5E"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Association for Behavior Analysis International </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May 2019</w:t>
      </w:r>
    </w:p>
    <w:p w14:paraId="0EB4D9E7" w14:textId="77777777" w:rsidR="00420F5E" w:rsidRPr="00A04C7E" w:rsidRDefault="00420F5E"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 xml:space="preserve">Poster Discussant for Experimental Analysis of Behavior </w:t>
      </w:r>
    </w:p>
    <w:p w14:paraId="277E20BA" w14:textId="77777777" w:rsidR="00420F5E" w:rsidRPr="00A04C7E" w:rsidRDefault="00420F5E" w:rsidP="00B73B90">
      <w:pPr>
        <w:spacing w:line="240" w:lineRule="auto"/>
        <w:ind w:left="360" w:hanging="360"/>
        <w:rPr>
          <w:rFonts w:ascii="Times New Roman" w:hAnsi="Times New Roman" w:cs="Times New Roman"/>
          <w:i/>
          <w:sz w:val="12"/>
          <w:szCs w:val="12"/>
        </w:rPr>
      </w:pPr>
    </w:p>
    <w:p w14:paraId="42B434A7" w14:textId="0D477FD1" w:rsidR="00B73B90" w:rsidRPr="00A04C7E" w:rsidRDefault="00B73B90" w:rsidP="00B73B90">
      <w:pPr>
        <w:spacing w:line="240" w:lineRule="auto"/>
        <w:ind w:left="360" w:hanging="360"/>
        <w:rPr>
          <w:rFonts w:ascii="Times New Roman" w:hAnsi="Times New Roman" w:cs="Times New Roman"/>
          <w:sz w:val="22"/>
        </w:rPr>
      </w:pPr>
      <w:r w:rsidRPr="00A04C7E">
        <w:rPr>
          <w:rFonts w:ascii="Times New Roman" w:hAnsi="Times New Roman" w:cs="Times New Roman"/>
          <w:sz w:val="22"/>
        </w:rPr>
        <w:t>APF Alice Chang Cancer Wellness Grant</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February 2019</w:t>
      </w:r>
    </w:p>
    <w:p w14:paraId="1654B3A7" w14:textId="77777777" w:rsidR="00B73B90" w:rsidRPr="00A04C7E" w:rsidRDefault="00B73B90" w:rsidP="00B73B90">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Grant Reviewing Committee</w:t>
      </w:r>
    </w:p>
    <w:p w14:paraId="2E91BF8C" w14:textId="77777777" w:rsidR="00B73B90" w:rsidRPr="00A04C7E" w:rsidRDefault="00B73B90" w:rsidP="00541DBF">
      <w:pPr>
        <w:spacing w:line="240" w:lineRule="auto"/>
        <w:ind w:left="360" w:hanging="360"/>
        <w:rPr>
          <w:rFonts w:ascii="Times New Roman" w:hAnsi="Times New Roman" w:cs="Times New Roman"/>
          <w:sz w:val="12"/>
          <w:szCs w:val="12"/>
        </w:rPr>
      </w:pPr>
    </w:p>
    <w:p w14:paraId="06D40408" w14:textId="4431DA9F" w:rsidR="00541DBF" w:rsidRPr="00A04C7E" w:rsidRDefault="00541DBF"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 Certification Board: Littleton, CO</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00804BDE" w:rsidRPr="00A04C7E">
        <w:rPr>
          <w:rFonts w:ascii="Times New Roman" w:hAnsi="Times New Roman" w:cs="Times New Roman"/>
          <w:sz w:val="22"/>
        </w:rPr>
        <w:t xml:space="preserve"> </w:t>
      </w:r>
      <w:r w:rsidRPr="00A04C7E">
        <w:rPr>
          <w:rFonts w:ascii="Times New Roman" w:hAnsi="Times New Roman" w:cs="Times New Roman"/>
          <w:sz w:val="22"/>
        </w:rPr>
        <w:t>January 2019</w:t>
      </w:r>
      <w:r w:rsidR="00804BDE" w:rsidRPr="00A04C7E">
        <w:rPr>
          <w:rFonts w:ascii="Times New Roman" w:hAnsi="Times New Roman" w:cs="Times New Roman"/>
          <w:sz w:val="22"/>
        </w:rPr>
        <w:t xml:space="preserve"> </w:t>
      </w:r>
      <w:r w:rsidRPr="00A04C7E">
        <w:rPr>
          <w:rFonts w:ascii="Times New Roman" w:hAnsi="Times New Roman" w:cs="Times New Roman"/>
          <w:sz w:val="22"/>
        </w:rPr>
        <w:t>– December 2020</w:t>
      </w:r>
    </w:p>
    <w:p w14:paraId="2631911A" w14:textId="216E349C" w:rsidR="00541DBF" w:rsidRPr="00A04C7E" w:rsidRDefault="00541DBF" w:rsidP="00541DBF">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Testing </w:t>
      </w:r>
      <w:r w:rsidR="005C3A46" w:rsidRPr="00A04C7E">
        <w:rPr>
          <w:rFonts w:ascii="Times New Roman" w:hAnsi="Times New Roman" w:cs="Times New Roman"/>
          <w:i/>
          <w:sz w:val="22"/>
        </w:rPr>
        <w:t xml:space="preserve">&amp; </w:t>
      </w:r>
      <w:r w:rsidRPr="00A04C7E">
        <w:rPr>
          <w:rFonts w:ascii="Times New Roman" w:hAnsi="Times New Roman" w:cs="Times New Roman"/>
          <w:i/>
          <w:sz w:val="22"/>
        </w:rPr>
        <w:t>Accreditation Department</w:t>
      </w:r>
      <w:r w:rsidR="005C3A46" w:rsidRPr="00A04C7E">
        <w:rPr>
          <w:rFonts w:ascii="Times New Roman" w:hAnsi="Times New Roman" w:cs="Times New Roman"/>
          <w:i/>
          <w:sz w:val="22"/>
        </w:rPr>
        <w:t xml:space="preserve">; </w:t>
      </w:r>
      <w:r w:rsidRPr="00A04C7E">
        <w:rPr>
          <w:rFonts w:ascii="Times New Roman" w:hAnsi="Times New Roman" w:cs="Times New Roman"/>
          <w:i/>
          <w:sz w:val="22"/>
        </w:rPr>
        <w:t>BCBA Item Review Committee</w:t>
      </w:r>
      <w:r w:rsidRPr="00A04C7E">
        <w:rPr>
          <w:rFonts w:ascii="Times New Roman" w:hAnsi="Times New Roman" w:cs="Times New Roman"/>
          <w:sz w:val="22"/>
        </w:rPr>
        <w:t xml:space="preserve"> </w:t>
      </w:r>
    </w:p>
    <w:p w14:paraId="330A19F3" w14:textId="77777777" w:rsidR="00B73B90" w:rsidRPr="00A04C7E" w:rsidRDefault="00B73B90" w:rsidP="00541DBF">
      <w:pPr>
        <w:spacing w:line="240" w:lineRule="auto"/>
        <w:ind w:left="360" w:hanging="360"/>
        <w:rPr>
          <w:rFonts w:ascii="Times New Roman" w:hAnsi="Times New Roman" w:cs="Times New Roman"/>
          <w:i/>
          <w:sz w:val="12"/>
          <w:szCs w:val="12"/>
        </w:rPr>
      </w:pPr>
    </w:p>
    <w:p w14:paraId="57AF787C" w14:textId="695B2ED3" w:rsidR="004E436B" w:rsidRPr="00A04C7E" w:rsidRDefault="004E436B" w:rsidP="00541DBF">
      <w:pPr>
        <w:spacing w:line="240" w:lineRule="auto"/>
        <w:ind w:left="360" w:hanging="360"/>
        <w:rPr>
          <w:rFonts w:ascii="Times New Roman" w:hAnsi="Times New Roman" w:cs="Times New Roman"/>
          <w:sz w:val="22"/>
        </w:rPr>
      </w:pPr>
      <w:r w:rsidRPr="00A04C7E">
        <w:rPr>
          <w:rFonts w:ascii="Times New Roman" w:hAnsi="Times New Roman" w:cs="Times New Roman"/>
          <w:sz w:val="22"/>
        </w:rPr>
        <w:t>Florida Children’s Institute: Jacksonville, FL</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April 2015 – </w:t>
      </w:r>
      <w:r w:rsidR="007E4FF2" w:rsidRPr="00A04C7E">
        <w:rPr>
          <w:rFonts w:ascii="Times New Roman" w:hAnsi="Times New Roman" w:cs="Times New Roman"/>
          <w:sz w:val="22"/>
        </w:rPr>
        <w:t>August 2019</w:t>
      </w:r>
      <w:r w:rsidRPr="00A04C7E">
        <w:rPr>
          <w:rFonts w:ascii="Times New Roman" w:hAnsi="Times New Roman" w:cs="Times New Roman"/>
          <w:sz w:val="22"/>
        </w:rPr>
        <w:t xml:space="preserve"> </w:t>
      </w:r>
    </w:p>
    <w:p w14:paraId="01AE1E1E" w14:textId="77777777" w:rsidR="004E436B" w:rsidRPr="00A04C7E" w:rsidRDefault="004E436B" w:rsidP="004E436B">
      <w:pPr>
        <w:spacing w:line="240" w:lineRule="auto"/>
        <w:ind w:left="360"/>
        <w:rPr>
          <w:rFonts w:ascii="Times New Roman" w:hAnsi="Times New Roman" w:cs="Times New Roman"/>
          <w:sz w:val="22"/>
        </w:rPr>
      </w:pPr>
      <w:r w:rsidRPr="00A04C7E">
        <w:rPr>
          <w:rFonts w:ascii="Times New Roman" w:hAnsi="Times New Roman" w:cs="Times New Roman"/>
          <w:i/>
          <w:sz w:val="22"/>
        </w:rPr>
        <w:t>Research Review Committee</w:t>
      </w:r>
    </w:p>
    <w:p w14:paraId="3E2EC636" w14:textId="77777777" w:rsidR="004E436B" w:rsidRPr="00A04C7E" w:rsidRDefault="004E436B" w:rsidP="00A95682">
      <w:pPr>
        <w:spacing w:line="240" w:lineRule="auto"/>
        <w:ind w:left="360" w:hanging="360"/>
        <w:rPr>
          <w:rFonts w:ascii="Times New Roman" w:hAnsi="Times New Roman" w:cs="Times New Roman"/>
          <w:sz w:val="12"/>
          <w:szCs w:val="12"/>
        </w:rPr>
      </w:pPr>
    </w:p>
    <w:p w14:paraId="2C584503" w14:textId="72DF622B" w:rsidR="004833AB" w:rsidRPr="00A04C7E" w:rsidRDefault="004833AB" w:rsidP="004833AB">
      <w:pPr>
        <w:spacing w:line="240" w:lineRule="auto"/>
        <w:ind w:left="360" w:hanging="360"/>
        <w:rPr>
          <w:rFonts w:ascii="Times New Roman" w:hAnsi="Times New Roman" w:cs="Times New Roman"/>
          <w:sz w:val="22"/>
        </w:rPr>
      </w:pPr>
      <w:r w:rsidRPr="00A04C7E">
        <w:rPr>
          <w:rFonts w:ascii="Times New Roman" w:hAnsi="Times New Roman" w:cs="Times New Roman"/>
          <w:sz w:val="22"/>
        </w:rPr>
        <w:t>Behavior Analysts Certification Board</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November 2017</w:t>
      </w:r>
    </w:p>
    <w:p w14:paraId="515C3F0F" w14:textId="77777777" w:rsidR="004833AB" w:rsidRPr="00A04C7E" w:rsidRDefault="004833AB" w:rsidP="004833AB">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Subject Matter Expert: Comprehensive Term List</w:t>
      </w:r>
    </w:p>
    <w:p w14:paraId="5AEBFA6A" w14:textId="77777777" w:rsidR="004833AB" w:rsidRPr="00A04C7E" w:rsidRDefault="004833AB" w:rsidP="004833AB">
      <w:pPr>
        <w:spacing w:line="240" w:lineRule="auto"/>
        <w:ind w:left="360" w:hanging="360"/>
        <w:rPr>
          <w:rFonts w:ascii="Times New Roman" w:hAnsi="Times New Roman" w:cs="Times New Roman"/>
          <w:sz w:val="12"/>
          <w:szCs w:val="12"/>
        </w:rPr>
      </w:pPr>
    </w:p>
    <w:p w14:paraId="4A8426C0" w14:textId="7F7CE21A" w:rsidR="00A95682" w:rsidRPr="00A04C7E" w:rsidRDefault="00A95682" w:rsidP="0033236C">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August 2017 – </w:t>
      </w:r>
      <w:r w:rsidR="000A4692" w:rsidRPr="00A04C7E">
        <w:rPr>
          <w:rFonts w:ascii="Times New Roman" w:hAnsi="Times New Roman" w:cs="Times New Roman"/>
          <w:sz w:val="22"/>
        </w:rPr>
        <w:t>January 2018</w:t>
      </w:r>
      <w:r w:rsidRPr="00A04C7E">
        <w:rPr>
          <w:rFonts w:ascii="Times New Roman" w:hAnsi="Times New Roman" w:cs="Times New Roman"/>
          <w:sz w:val="22"/>
        </w:rPr>
        <w:t xml:space="preserve"> </w:t>
      </w:r>
    </w:p>
    <w:p w14:paraId="00F8CBC3" w14:textId="02F164C8" w:rsidR="00A95682" w:rsidRPr="00A04C7E" w:rsidRDefault="00A95682" w:rsidP="00A95682">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Behavior Analysis Faculty Search Committee: Student Member</w:t>
      </w:r>
    </w:p>
    <w:p w14:paraId="236CB9D4" w14:textId="77777777" w:rsidR="00D40226" w:rsidRPr="00A04C7E" w:rsidRDefault="00D40226" w:rsidP="0056115F">
      <w:pPr>
        <w:spacing w:line="240" w:lineRule="auto"/>
        <w:ind w:left="360" w:hanging="360"/>
        <w:rPr>
          <w:rFonts w:ascii="Times New Roman" w:hAnsi="Times New Roman" w:cs="Times New Roman"/>
          <w:sz w:val="12"/>
          <w:szCs w:val="12"/>
        </w:rPr>
      </w:pPr>
    </w:p>
    <w:p w14:paraId="18FDAC2F" w14:textId="65020AF0" w:rsidR="00B45B10" w:rsidRPr="00A04C7E" w:rsidRDefault="00B45B10"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Society for the Quanti</w:t>
      </w:r>
      <w:r w:rsidR="00885DDE" w:rsidRPr="00A04C7E">
        <w:rPr>
          <w:rFonts w:ascii="Times New Roman" w:hAnsi="Times New Roman" w:cs="Times New Roman"/>
          <w:sz w:val="22"/>
        </w:rPr>
        <w:t>tative Analysis of Behavior</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May 2017 – </w:t>
      </w:r>
      <w:r w:rsidR="007C053E" w:rsidRPr="00A04C7E">
        <w:rPr>
          <w:rFonts w:ascii="Times New Roman" w:hAnsi="Times New Roman" w:cs="Times New Roman"/>
          <w:sz w:val="22"/>
        </w:rPr>
        <w:t>June 2018</w:t>
      </w:r>
      <w:r w:rsidRPr="00A04C7E">
        <w:rPr>
          <w:rFonts w:ascii="Times New Roman" w:hAnsi="Times New Roman" w:cs="Times New Roman"/>
          <w:sz w:val="22"/>
        </w:rPr>
        <w:t xml:space="preserve"> </w:t>
      </w:r>
    </w:p>
    <w:p w14:paraId="6B24B006" w14:textId="502851A9" w:rsidR="00B45B10" w:rsidRPr="00A04C7E" w:rsidRDefault="00B45B10"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00AE41B5" w:rsidRPr="00A04C7E">
        <w:rPr>
          <w:rFonts w:ascii="Times New Roman" w:hAnsi="Times New Roman" w:cs="Times New Roman"/>
          <w:i/>
          <w:sz w:val="22"/>
        </w:rPr>
        <w:t>Board of Directors: Member At-Large</w:t>
      </w:r>
    </w:p>
    <w:p w14:paraId="4FC14CF0" w14:textId="77777777" w:rsidR="00D40226" w:rsidRPr="00A04C7E" w:rsidRDefault="00D40226" w:rsidP="0056115F">
      <w:pPr>
        <w:spacing w:line="240" w:lineRule="auto"/>
        <w:ind w:left="360" w:hanging="360"/>
        <w:rPr>
          <w:rFonts w:ascii="Times New Roman" w:hAnsi="Times New Roman" w:cs="Times New Roman"/>
          <w:sz w:val="12"/>
          <w:szCs w:val="12"/>
        </w:rPr>
      </w:pPr>
    </w:p>
    <w:p w14:paraId="6EB1C7C1" w14:textId="35978257" w:rsidR="000476F6" w:rsidRPr="00A04C7E" w:rsidRDefault="000476F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Multi</w:t>
      </w:r>
      <w:r w:rsidR="00B4664A" w:rsidRPr="00A04C7E">
        <w:rPr>
          <w:rFonts w:ascii="Times New Roman" w:hAnsi="Times New Roman" w:cs="Times New Roman"/>
          <w:sz w:val="22"/>
        </w:rPr>
        <w:t xml:space="preserve">cultural Alliance of Behavior Analysts: </w:t>
      </w:r>
      <w:r w:rsidRPr="00A04C7E">
        <w:rPr>
          <w:rFonts w:ascii="Times New Roman" w:hAnsi="Times New Roman" w:cs="Times New Roman"/>
          <w:sz w:val="22"/>
        </w:rPr>
        <w:t>ABA</w:t>
      </w:r>
      <w:r w:rsidR="00B4664A" w:rsidRPr="00A04C7E">
        <w:rPr>
          <w:rFonts w:ascii="Times New Roman" w:hAnsi="Times New Roman" w:cs="Times New Roman"/>
          <w:sz w:val="22"/>
        </w:rPr>
        <w:t>I</w:t>
      </w:r>
      <w:r w:rsidR="00885DDE" w:rsidRPr="00A04C7E">
        <w:rPr>
          <w:rFonts w:ascii="Times New Roman" w:hAnsi="Times New Roman" w:cs="Times New Roman"/>
          <w:sz w:val="22"/>
        </w:rPr>
        <w:t xml:space="preserve"> Special Interest Group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October 2016 – </w:t>
      </w:r>
      <w:r w:rsidR="00E64E0C" w:rsidRPr="00A04C7E">
        <w:rPr>
          <w:rFonts w:ascii="Times New Roman" w:hAnsi="Times New Roman" w:cs="Times New Roman"/>
          <w:sz w:val="22"/>
        </w:rPr>
        <w:t>July 2017</w:t>
      </w:r>
      <w:r w:rsidRPr="00A04C7E">
        <w:rPr>
          <w:rFonts w:ascii="Times New Roman" w:hAnsi="Times New Roman" w:cs="Times New Roman"/>
          <w:sz w:val="22"/>
        </w:rPr>
        <w:t xml:space="preserve"> </w:t>
      </w:r>
    </w:p>
    <w:p w14:paraId="0D0B494A" w14:textId="2077718B" w:rsidR="000476F6" w:rsidRPr="00A04C7E" w:rsidRDefault="000476F6" w:rsidP="0056115F">
      <w:pPr>
        <w:spacing w:line="240" w:lineRule="auto"/>
        <w:ind w:left="360" w:hanging="360"/>
        <w:rPr>
          <w:rFonts w:ascii="Times New Roman" w:hAnsi="Times New Roman" w:cs="Times New Roman"/>
          <w:i/>
          <w:sz w:val="22"/>
        </w:rPr>
      </w:pPr>
      <w:r w:rsidRPr="00A04C7E">
        <w:rPr>
          <w:rFonts w:ascii="Times New Roman" w:hAnsi="Times New Roman" w:cs="Times New Roman"/>
          <w:sz w:val="22"/>
        </w:rPr>
        <w:tab/>
      </w:r>
      <w:r w:rsidRPr="00A04C7E">
        <w:rPr>
          <w:rFonts w:ascii="Times New Roman" w:hAnsi="Times New Roman" w:cs="Times New Roman"/>
          <w:i/>
          <w:sz w:val="22"/>
        </w:rPr>
        <w:t>Board of Directors: Student Representative</w:t>
      </w:r>
    </w:p>
    <w:p w14:paraId="0F829FF8" w14:textId="77777777" w:rsidR="00D40226" w:rsidRPr="00A04C7E" w:rsidRDefault="00D40226" w:rsidP="0056115F">
      <w:pPr>
        <w:spacing w:line="240" w:lineRule="auto"/>
        <w:ind w:left="360" w:hanging="360"/>
        <w:rPr>
          <w:rFonts w:ascii="Times New Roman" w:hAnsi="Times New Roman" w:cs="Times New Roman"/>
          <w:sz w:val="12"/>
          <w:szCs w:val="12"/>
        </w:rPr>
      </w:pPr>
    </w:p>
    <w:p w14:paraId="50197D68" w14:textId="6D531C05" w:rsidR="00E549B2" w:rsidRPr="00A04C7E" w:rsidRDefault="00E549B2"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Association for Psychological Science</w:t>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r>
      <w:r w:rsidRPr="00A04C7E">
        <w:rPr>
          <w:rFonts w:ascii="Times New Roman" w:hAnsi="Times New Roman" w:cs="Times New Roman"/>
          <w:sz w:val="22"/>
        </w:rPr>
        <w:tab/>
        <w:t xml:space="preserve">       </w:t>
      </w:r>
      <w:r w:rsidR="00504DCE" w:rsidRPr="00A04C7E">
        <w:rPr>
          <w:rFonts w:ascii="Times New Roman" w:hAnsi="Times New Roman" w:cs="Times New Roman"/>
          <w:sz w:val="22"/>
        </w:rPr>
        <w:t xml:space="preserve">        </w:t>
      </w:r>
      <w:r w:rsidRPr="00A04C7E">
        <w:rPr>
          <w:rFonts w:ascii="Times New Roman" w:hAnsi="Times New Roman" w:cs="Times New Roman"/>
          <w:sz w:val="22"/>
        </w:rPr>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March 2016</w:t>
      </w:r>
    </w:p>
    <w:p w14:paraId="78D95708" w14:textId="67889A9A" w:rsidR="00E549B2" w:rsidRPr="00A04C7E" w:rsidRDefault="00E549B2" w:rsidP="00885DDE">
      <w:pPr>
        <w:spacing w:line="240" w:lineRule="auto"/>
        <w:ind w:left="360" w:hanging="360"/>
        <w:rPr>
          <w:rFonts w:ascii="Times New Roman" w:hAnsi="Times New Roman" w:cs="Times New Roman"/>
          <w:sz w:val="22"/>
        </w:rPr>
      </w:pPr>
      <w:r w:rsidRPr="00A04C7E">
        <w:rPr>
          <w:rFonts w:ascii="Times New Roman" w:hAnsi="Times New Roman" w:cs="Times New Roman"/>
          <w:sz w:val="22"/>
        </w:rPr>
        <w:tab/>
      </w:r>
      <w:r w:rsidRPr="00A04C7E">
        <w:rPr>
          <w:rFonts w:ascii="Times New Roman" w:hAnsi="Times New Roman" w:cs="Times New Roman"/>
          <w:i/>
          <w:sz w:val="22"/>
        </w:rPr>
        <w:t xml:space="preserve">Reviewer: Student Research Award </w:t>
      </w:r>
    </w:p>
    <w:p w14:paraId="77406AB3" w14:textId="77777777" w:rsidR="00B419A5" w:rsidRPr="00A04C7E" w:rsidRDefault="00B419A5" w:rsidP="0056115F">
      <w:pPr>
        <w:spacing w:line="240" w:lineRule="auto"/>
        <w:ind w:left="360" w:hanging="360"/>
        <w:rPr>
          <w:rFonts w:ascii="Times New Roman" w:hAnsi="Times New Roman" w:cs="Times New Roman"/>
          <w:sz w:val="12"/>
          <w:szCs w:val="12"/>
        </w:rPr>
      </w:pPr>
    </w:p>
    <w:p w14:paraId="180B8811" w14:textId="6210A364" w:rsidR="00885DDE" w:rsidRPr="00A04C7E" w:rsidRDefault="000A53B1"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w:t>
      </w:r>
      <w:r w:rsidR="00885DDE" w:rsidRPr="00A04C7E">
        <w:rPr>
          <w:rFonts w:ascii="Times New Roman" w:hAnsi="Times New Roman" w:cs="Times New Roman"/>
          <w:sz w:val="22"/>
        </w:rPr>
        <w:t>orida Psychology Department</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D80727" w:rsidRPr="00A04C7E">
        <w:rPr>
          <w:rFonts w:ascii="Times New Roman" w:hAnsi="Times New Roman" w:cs="Times New Roman"/>
          <w:sz w:val="22"/>
        </w:rPr>
        <w:t xml:space="preserve"> </w:t>
      </w:r>
      <w:r w:rsidRPr="00A04C7E">
        <w:rPr>
          <w:rFonts w:ascii="Times New Roman" w:hAnsi="Times New Roman" w:cs="Times New Roman"/>
          <w:sz w:val="22"/>
        </w:rPr>
        <w:t xml:space="preserve">April 2015 – </w:t>
      </w:r>
      <w:r w:rsidR="00A96ABB" w:rsidRPr="00A04C7E">
        <w:rPr>
          <w:rFonts w:ascii="Times New Roman" w:hAnsi="Times New Roman" w:cs="Times New Roman"/>
          <w:sz w:val="22"/>
        </w:rPr>
        <w:t>May 2017</w:t>
      </w:r>
      <w:r w:rsidRPr="00A04C7E">
        <w:rPr>
          <w:rFonts w:ascii="Times New Roman" w:hAnsi="Times New Roman" w:cs="Times New Roman"/>
          <w:sz w:val="22"/>
        </w:rPr>
        <w:t xml:space="preserve"> Psychology Graduate Student Organization</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1FDD14B3" w14:textId="1FA5005C" w:rsidR="0056115F" w:rsidRPr="00A04C7E" w:rsidRDefault="0003016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 xml:space="preserve">President &amp; </w:t>
      </w:r>
      <w:r w:rsidR="000A53B1" w:rsidRPr="00A04C7E">
        <w:rPr>
          <w:rFonts w:ascii="Times New Roman" w:hAnsi="Times New Roman" w:cs="Times New Roman"/>
          <w:i/>
          <w:sz w:val="22"/>
        </w:rPr>
        <w:t>Behavior Analysis Area Representative</w:t>
      </w:r>
    </w:p>
    <w:p w14:paraId="2E8D2A60" w14:textId="77777777" w:rsidR="00D40226" w:rsidRPr="00A04C7E" w:rsidRDefault="00D40226" w:rsidP="0056115F">
      <w:pPr>
        <w:spacing w:line="240" w:lineRule="auto"/>
        <w:ind w:left="360" w:hanging="360"/>
        <w:rPr>
          <w:rFonts w:ascii="Times New Roman" w:hAnsi="Times New Roman" w:cs="Times New Roman"/>
          <w:sz w:val="12"/>
          <w:szCs w:val="12"/>
        </w:rPr>
      </w:pPr>
    </w:p>
    <w:p w14:paraId="0BA656E5" w14:textId="5C4B789A"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 xml:space="preserve">University of Florida Psychology Department </w:t>
      </w:r>
      <w:r w:rsidRPr="00A04C7E">
        <w:rPr>
          <w:rFonts w:ascii="Times New Roman" w:hAnsi="Times New Roman" w:cs="Times New Roman"/>
          <w:sz w:val="22"/>
        </w:rPr>
        <w:tab/>
      </w:r>
      <w:r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September 2014 – </w:t>
      </w:r>
      <w:r w:rsidR="00D72171" w:rsidRPr="00A04C7E">
        <w:rPr>
          <w:rFonts w:ascii="Times New Roman" w:hAnsi="Times New Roman" w:cs="Times New Roman"/>
          <w:sz w:val="22"/>
        </w:rPr>
        <w:t xml:space="preserve">May 2016 </w:t>
      </w:r>
      <w:r w:rsidRPr="00A04C7E">
        <w:rPr>
          <w:rFonts w:ascii="Times New Roman" w:hAnsi="Times New Roman" w:cs="Times New Roman"/>
          <w:sz w:val="22"/>
        </w:rPr>
        <w:t>Diversity Awareness &amp; Affirmation Committee</w:t>
      </w:r>
      <w:r w:rsidR="0056115F" w:rsidRPr="00A04C7E">
        <w:rPr>
          <w:rFonts w:ascii="Times New Roman" w:hAnsi="Times New Roman" w:cs="Times New Roman"/>
          <w:sz w:val="22"/>
        </w:rPr>
        <w:t xml:space="preserve">                                                             </w:t>
      </w:r>
      <w:r w:rsidR="003A1111" w:rsidRPr="00A04C7E">
        <w:rPr>
          <w:rFonts w:ascii="Times New Roman" w:hAnsi="Times New Roman" w:cs="Times New Roman"/>
          <w:sz w:val="22"/>
        </w:rPr>
        <w:t xml:space="preserve">           </w:t>
      </w:r>
      <w:r w:rsidR="0056115F" w:rsidRPr="00A04C7E">
        <w:rPr>
          <w:rFonts w:ascii="Times New Roman" w:hAnsi="Times New Roman" w:cs="Times New Roman"/>
          <w:sz w:val="22"/>
        </w:rPr>
        <w:t xml:space="preserve">                   </w:t>
      </w:r>
    </w:p>
    <w:p w14:paraId="4F7DDBBE" w14:textId="662A9BC2" w:rsidR="0056115F" w:rsidRPr="00A04C7E" w:rsidRDefault="00A91A95"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6CAFF102" w14:textId="77777777" w:rsidR="00D40226" w:rsidRPr="00A04C7E" w:rsidRDefault="00D40226" w:rsidP="0056115F">
      <w:pPr>
        <w:spacing w:line="240" w:lineRule="auto"/>
        <w:ind w:left="360" w:hanging="360"/>
        <w:rPr>
          <w:rFonts w:ascii="Times New Roman" w:hAnsi="Times New Roman" w:cs="Times New Roman"/>
          <w:sz w:val="12"/>
          <w:szCs w:val="12"/>
        </w:rPr>
      </w:pPr>
    </w:p>
    <w:p w14:paraId="6F3DB718" w14:textId="4E28EC50" w:rsidR="00885DDE" w:rsidRPr="00A04C7E" w:rsidRDefault="00A91A95"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University of Florida Grad</w:t>
      </w:r>
      <w:r w:rsidR="0048680C" w:rsidRPr="00A04C7E">
        <w:rPr>
          <w:rFonts w:ascii="Times New Roman" w:hAnsi="Times New Roman" w:cs="Times New Roman"/>
          <w:sz w:val="22"/>
        </w:rPr>
        <w:t>uate Student Council</w:t>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r>
      <w:r w:rsidR="0048680C" w:rsidRPr="00A04C7E">
        <w:rPr>
          <w:rFonts w:ascii="Times New Roman" w:hAnsi="Times New Roman" w:cs="Times New Roman"/>
          <w:sz w:val="22"/>
        </w:rPr>
        <w:tab/>
        <w:t xml:space="preserve">   </w:t>
      </w:r>
      <w:r w:rsidR="003A1111" w:rsidRPr="00A04C7E">
        <w:rPr>
          <w:rFonts w:ascii="Times New Roman" w:hAnsi="Times New Roman" w:cs="Times New Roman"/>
          <w:sz w:val="22"/>
        </w:rPr>
        <w:t xml:space="preserve">  </w:t>
      </w:r>
      <w:r w:rsidRPr="00A04C7E">
        <w:rPr>
          <w:rFonts w:ascii="Times New Roman" w:hAnsi="Times New Roman" w:cs="Times New Roman"/>
          <w:sz w:val="22"/>
        </w:rPr>
        <w:t xml:space="preserve">September 2014 – </w:t>
      </w:r>
      <w:r w:rsidR="0048680C" w:rsidRPr="00A04C7E">
        <w:rPr>
          <w:rFonts w:ascii="Times New Roman" w:hAnsi="Times New Roman" w:cs="Times New Roman"/>
          <w:sz w:val="22"/>
        </w:rPr>
        <w:t>May 2016</w:t>
      </w:r>
      <w:r w:rsidR="0056115F" w:rsidRPr="00A04C7E">
        <w:rPr>
          <w:rFonts w:ascii="Times New Roman" w:hAnsi="Times New Roman" w:cs="Times New Roman"/>
          <w:sz w:val="22"/>
        </w:rPr>
        <w:t xml:space="preserve"> </w:t>
      </w:r>
    </w:p>
    <w:p w14:paraId="08542EA2" w14:textId="6AF75B9F" w:rsidR="0056115F" w:rsidRPr="00A04C7E" w:rsidRDefault="00A91A95" w:rsidP="0033236C">
      <w:pPr>
        <w:spacing w:line="240" w:lineRule="auto"/>
        <w:ind w:firstLine="360"/>
        <w:rPr>
          <w:rFonts w:ascii="Times New Roman" w:hAnsi="Times New Roman" w:cs="Times New Roman"/>
          <w:sz w:val="22"/>
        </w:rPr>
      </w:pPr>
      <w:r w:rsidRPr="00A04C7E">
        <w:rPr>
          <w:rFonts w:ascii="Times New Roman" w:hAnsi="Times New Roman" w:cs="Times New Roman"/>
          <w:i/>
          <w:sz w:val="22"/>
        </w:rPr>
        <w:t>Psychology Department Representative</w:t>
      </w:r>
      <w:r w:rsidR="0056115F" w:rsidRPr="00A04C7E">
        <w:rPr>
          <w:rFonts w:ascii="Times New Roman" w:hAnsi="Times New Roman" w:cs="Times New Roman"/>
          <w:sz w:val="22"/>
        </w:rPr>
        <w:t xml:space="preserve">  </w:t>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r>
      <w:r w:rsidRPr="00A04C7E">
        <w:rPr>
          <w:rFonts w:ascii="Times New Roman" w:hAnsi="Times New Roman" w:cs="Times New Roman"/>
          <w:i/>
          <w:sz w:val="22"/>
        </w:rPr>
        <w:tab/>
      </w:r>
      <w:r w:rsidRPr="00A04C7E">
        <w:rPr>
          <w:rFonts w:ascii="Times New Roman" w:hAnsi="Times New Roman" w:cs="Times New Roman"/>
          <w:i/>
          <w:sz w:val="22"/>
        </w:rPr>
        <w:tab/>
        <w:t xml:space="preserve">           </w:t>
      </w:r>
      <w:r w:rsidRPr="00A04C7E">
        <w:rPr>
          <w:rFonts w:ascii="Times New Roman" w:hAnsi="Times New Roman" w:cs="Times New Roman"/>
          <w:i/>
          <w:sz w:val="22"/>
        </w:rPr>
        <w:tab/>
        <w:t xml:space="preserve">        </w:t>
      </w:r>
    </w:p>
    <w:p w14:paraId="6D2D62F7" w14:textId="77777777" w:rsidR="00D40226" w:rsidRPr="00A04C7E" w:rsidRDefault="00D40226" w:rsidP="0056115F">
      <w:pPr>
        <w:spacing w:line="240" w:lineRule="auto"/>
        <w:ind w:left="360" w:hanging="360"/>
        <w:rPr>
          <w:rFonts w:ascii="Times New Roman" w:hAnsi="Times New Roman" w:cs="Times New Roman"/>
          <w:sz w:val="12"/>
          <w:szCs w:val="12"/>
        </w:rPr>
      </w:pPr>
    </w:p>
    <w:p w14:paraId="72CB2F14" w14:textId="528B08C7" w:rsidR="00885DDE" w:rsidRPr="00A04C7E" w:rsidRDefault="00A15B8B"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w:t>
      </w:r>
      <w:r w:rsidR="00885DDE" w:rsidRPr="00A04C7E">
        <w:rPr>
          <w:rFonts w:ascii="Times New Roman" w:hAnsi="Times New Roman" w:cs="Times New Roman"/>
          <w:sz w:val="22"/>
        </w:rPr>
        <w:t>nts: Leadership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Pr="00A04C7E">
        <w:rPr>
          <w:rFonts w:ascii="Times New Roman" w:hAnsi="Times New Roman" w:cs="Times New Roman"/>
          <w:sz w:val="22"/>
        </w:rPr>
        <w:t xml:space="preserve">January 2014 – </w:t>
      </w:r>
      <w:r w:rsidR="00A97A3C" w:rsidRPr="00A04C7E">
        <w:rPr>
          <w:rFonts w:ascii="Times New Roman" w:hAnsi="Times New Roman" w:cs="Times New Roman"/>
          <w:sz w:val="22"/>
        </w:rPr>
        <w:t>August 2014</w:t>
      </w:r>
      <w:r w:rsidRPr="00A04C7E">
        <w:rPr>
          <w:rFonts w:ascii="Times New Roman" w:hAnsi="Times New Roman" w:cs="Times New Roman"/>
          <w:sz w:val="22"/>
        </w:rPr>
        <w:t xml:space="preserve"> </w:t>
      </w:r>
    </w:p>
    <w:p w14:paraId="4EF42B4A" w14:textId="18E70C2F" w:rsidR="0056115F" w:rsidRPr="00A04C7E" w:rsidRDefault="00A15B8B"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Member</w:t>
      </w:r>
    </w:p>
    <w:p w14:paraId="7068A14E" w14:textId="77777777" w:rsidR="00D40226" w:rsidRPr="00A04C7E" w:rsidRDefault="00D40226" w:rsidP="0056115F">
      <w:pPr>
        <w:spacing w:line="240" w:lineRule="auto"/>
        <w:ind w:left="360" w:hanging="360"/>
        <w:rPr>
          <w:rFonts w:ascii="Times New Roman" w:hAnsi="Times New Roman" w:cs="Times New Roman"/>
          <w:sz w:val="12"/>
          <w:szCs w:val="12"/>
        </w:rPr>
      </w:pPr>
    </w:p>
    <w:p w14:paraId="187FB9DD" w14:textId="7FD6E435" w:rsidR="00885DDE" w:rsidRPr="00A04C7E" w:rsidRDefault="00ED0E66"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STE Consultants Ethics Committee</w:t>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r>
      <w:r w:rsidR="00885DDE" w:rsidRPr="00A04C7E">
        <w:rPr>
          <w:rFonts w:ascii="Times New Roman" w:hAnsi="Times New Roman" w:cs="Times New Roman"/>
          <w:sz w:val="22"/>
        </w:rPr>
        <w:tab/>
        <w:t xml:space="preserve"> </w:t>
      </w:r>
      <w:r w:rsidR="00F70E58" w:rsidRPr="00A04C7E">
        <w:rPr>
          <w:rFonts w:ascii="Times New Roman" w:hAnsi="Times New Roman" w:cs="Times New Roman"/>
          <w:sz w:val="22"/>
        </w:rPr>
        <w:t>November 2012 – August 2014</w:t>
      </w:r>
      <w:r w:rsidR="0056115F" w:rsidRPr="00A04C7E">
        <w:rPr>
          <w:rFonts w:ascii="Times New Roman" w:hAnsi="Times New Roman" w:cs="Times New Roman"/>
          <w:sz w:val="22"/>
        </w:rPr>
        <w:t xml:space="preserve"> </w:t>
      </w:r>
    </w:p>
    <w:p w14:paraId="41E6D22E" w14:textId="5F59F102" w:rsidR="0056115F" w:rsidRPr="00A04C7E" w:rsidRDefault="00ED0E66"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Founder and Inaugural Chair</w:t>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r>
      <w:r w:rsidR="00A97A3C" w:rsidRPr="00A04C7E">
        <w:rPr>
          <w:rFonts w:ascii="Times New Roman" w:hAnsi="Times New Roman" w:cs="Times New Roman"/>
          <w:sz w:val="22"/>
        </w:rPr>
        <w:tab/>
        <w:t xml:space="preserve">           </w:t>
      </w:r>
    </w:p>
    <w:p w14:paraId="243E23D3" w14:textId="77777777" w:rsidR="00D40226" w:rsidRPr="00A04C7E" w:rsidRDefault="00D40226" w:rsidP="0056115F">
      <w:pPr>
        <w:spacing w:line="240" w:lineRule="auto"/>
        <w:ind w:left="360" w:hanging="360"/>
        <w:rPr>
          <w:rFonts w:ascii="Times New Roman" w:hAnsi="Times New Roman" w:cs="Times New Roman"/>
          <w:sz w:val="12"/>
          <w:szCs w:val="12"/>
        </w:rPr>
      </w:pPr>
    </w:p>
    <w:p w14:paraId="070907D3" w14:textId="086745BF" w:rsidR="00885DDE" w:rsidRPr="00A04C7E" w:rsidRDefault="00276C54" w:rsidP="0056115F">
      <w:pPr>
        <w:spacing w:line="240" w:lineRule="auto"/>
        <w:ind w:left="360" w:hanging="360"/>
        <w:rPr>
          <w:rFonts w:ascii="Times New Roman" w:hAnsi="Times New Roman" w:cs="Times New Roman"/>
          <w:sz w:val="22"/>
        </w:rPr>
      </w:pPr>
      <w:r w:rsidRPr="00A04C7E">
        <w:rPr>
          <w:rFonts w:ascii="Times New Roman" w:hAnsi="Times New Roman" w:cs="Times New Roman"/>
          <w:sz w:val="22"/>
        </w:rPr>
        <w:t>Creative Perspectives 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September 2010 – December 2011</w:t>
      </w:r>
      <w:r w:rsidR="0056115F" w:rsidRPr="00A04C7E">
        <w:rPr>
          <w:rFonts w:ascii="Times New Roman" w:hAnsi="Times New Roman" w:cs="Times New Roman"/>
          <w:sz w:val="22"/>
        </w:rPr>
        <w:t xml:space="preserve"> </w:t>
      </w:r>
    </w:p>
    <w:p w14:paraId="3F079B9D" w14:textId="0BF9BE5F" w:rsidR="0056115F" w:rsidRPr="00A04C7E" w:rsidRDefault="00276C54" w:rsidP="00885DDE">
      <w:pPr>
        <w:spacing w:line="240" w:lineRule="auto"/>
        <w:ind w:left="360"/>
        <w:rPr>
          <w:rFonts w:ascii="Times New Roman" w:hAnsi="Times New Roman" w:cs="Times New Roman"/>
          <w:sz w:val="22"/>
        </w:rPr>
      </w:pPr>
      <w:r w:rsidRPr="00A04C7E">
        <w:rPr>
          <w:rFonts w:ascii="Times New Roman" w:hAnsi="Times New Roman" w:cs="Times New Roman"/>
          <w:i/>
          <w:sz w:val="22"/>
        </w:rPr>
        <w:t>F</w:t>
      </w:r>
      <w:r w:rsidR="006A6AF6" w:rsidRPr="00A04C7E">
        <w:rPr>
          <w:rFonts w:ascii="Times New Roman" w:hAnsi="Times New Roman" w:cs="Times New Roman"/>
          <w:i/>
          <w:sz w:val="22"/>
        </w:rPr>
        <w:t>ounder and Inaugural Chair</w:t>
      </w:r>
      <w:r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A15B8B" w:rsidRPr="00A04C7E">
        <w:rPr>
          <w:rFonts w:ascii="Times New Roman" w:hAnsi="Times New Roman" w:cs="Times New Roman"/>
          <w:sz w:val="22"/>
        </w:rPr>
        <w:tab/>
      </w:r>
      <w:r w:rsidR="00A15B8B" w:rsidRPr="00A04C7E">
        <w:rPr>
          <w:rFonts w:ascii="Times New Roman" w:hAnsi="Times New Roman" w:cs="Times New Roman"/>
          <w:sz w:val="22"/>
        </w:rPr>
        <w:tab/>
        <w:t xml:space="preserve">                  </w:t>
      </w:r>
    </w:p>
    <w:p w14:paraId="4EF71FE7" w14:textId="77777777" w:rsidR="00D40226" w:rsidRPr="00A04C7E" w:rsidRDefault="00D40226" w:rsidP="009B2288">
      <w:pPr>
        <w:spacing w:line="240" w:lineRule="auto"/>
        <w:ind w:left="360" w:hanging="360"/>
        <w:rPr>
          <w:rFonts w:ascii="Times New Roman" w:hAnsi="Times New Roman" w:cs="Times New Roman"/>
          <w:sz w:val="12"/>
          <w:szCs w:val="12"/>
        </w:rPr>
      </w:pPr>
    </w:p>
    <w:p w14:paraId="153532A4" w14:textId="017B2198" w:rsidR="00885DDE" w:rsidRPr="00A04C7E" w:rsidRDefault="00276C54" w:rsidP="009B2288">
      <w:pPr>
        <w:spacing w:line="240" w:lineRule="auto"/>
        <w:ind w:left="360" w:hanging="360"/>
        <w:rPr>
          <w:rFonts w:ascii="Times New Roman" w:hAnsi="Times New Roman" w:cs="Times New Roman"/>
          <w:sz w:val="22"/>
        </w:rPr>
      </w:pPr>
      <w:r w:rsidRPr="00A04C7E">
        <w:rPr>
          <w:rFonts w:ascii="Times New Roman" w:hAnsi="Times New Roman" w:cs="Times New Roman"/>
          <w:sz w:val="22"/>
        </w:rPr>
        <w:t>Denver Community Bioethics Committee</w:t>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F70E58" w:rsidRPr="00A04C7E">
        <w:rPr>
          <w:rFonts w:ascii="Times New Roman" w:hAnsi="Times New Roman" w:cs="Times New Roman"/>
          <w:sz w:val="22"/>
        </w:rPr>
        <w:tab/>
      </w:r>
      <w:r w:rsidR="003A1111" w:rsidRPr="00A04C7E">
        <w:rPr>
          <w:rFonts w:ascii="Times New Roman" w:hAnsi="Times New Roman" w:cs="Times New Roman"/>
          <w:sz w:val="22"/>
        </w:rPr>
        <w:t xml:space="preserve">    </w:t>
      </w:r>
      <w:r w:rsidR="00885DDE" w:rsidRPr="00A04C7E">
        <w:rPr>
          <w:rFonts w:ascii="Times New Roman" w:hAnsi="Times New Roman" w:cs="Times New Roman"/>
          <w:sz w:val="22"/>
        </w:rPr>
        <w:t xml:space="preserve">        </w:t>
      </w:r>
      <w:r w:rsidR="00F70E58" w:rsidRPr="00A04C7E">
        <w:rPr>
          <w:rFonts w:ascii="Times New Roman" w:hAnsi="Times New Roman" w:cs="Times New Roman"/>
          <w:sz w:val="22"/>
        </w:rPr>
        <w:t>June 2010 – March 2011</w:t>
      </w:r>
      <w:r w:rsidR="0056115F" w:rsidRPr="00A04C7E">
        <w:rPr>
          <w:rFonts w:ascii="Times New Roman" w:hAnsi="Times New Roman" w:cs="Times New Roman"/>
          <w:sz w:val="22"/>
        </w:rPr>
        <w:t xml:space="preserve"> </w:t>
      </w:r>
    </w:p>
    <w:p w14:paraId="1C36BB5A" w14:textId="69AC61EA" w:rsidR="00C67E86" w:rsidRPr="00A04C7E" w:rsidRDefault="00C91851" w:rsidP="00885DDE">
      <w:pPr>
        <w:spacing w:line="240" w:lineRule="auto"/>
        <w:ind w:left="360"/>
        <w:rPr>
          <w:rStyle w:val="apple-style-span"/>
          <w:rFonts w:ascii="Times New Roman" w:hAnsi="Times New Roman" w:cs="Times New Roman"/>
          <w:sz w:val="22"/>
        </w:rPr>
      </w:pPr>
      <w:r w:rsidRPr="00A04C7E">
        <w:rPr>
          <w:rFonts w:ascii="Times New Roman" w:hAnsi="Times New Roman" w:cs="Times New Roman"/>
          <w:i/>
          <w:sz w:val="22"/>
        </w:rPr>
        <w:t>Mem</w:t>
      </w:r>
      <w:r w:rsidR="0099491A" w:rsidRPr="00A04C7E">
        <w:rPr>
          <w:rFonts w:ascii="Times New Roman" w:hAnsi="Times New Roman" w:cs="Times New Roman"/>
          <w:i/>
          <w:sz w:val="22"/>
        </w:rPr>
        <w:t>ber</w:t>
      </w:r>
      <w:r w:rsidR="0099491A" w:rsidRPr="00A04C7E">
        <w:rPr>
          <w:rFonts w:ascii="Times New Roman" w:hAnsi="Times New Roman" w:cs="Times New Roman"/>
          <w:sz w:val="22"/>
        </w:rPr>
        <w:t xml:space="preserve"> </w:t>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6A6AF6"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F2465B" w:rsidRPr="00A04C7E">
        <w:rPr>
          <w:rFonts w:ascii="Times New Roman" w:hAnsi="Times New Roman" w:cs="Times New Roman"/>
          <w:sz w:val="22"/>
        </w:rPr>
        <w:tab/>
      </w:r>
      <w:r w:rsidR="00503E90" w:rsidRPr="00A04C7E">
        <w:rPr>
          <w:rFonts w:ascii="Times New Roman" w:hAnsi="Times New Roman" w:cs="Times New Roman"/>
          <w:sz w:val="22"/>
        </w:rPr>
        <w:tab/>
      </w:r>
      <w:r w:rsidR="004B0058" w:rsidRPr="00A04C7E">
        <w:rPr>
          <w:rFonts w:ascii="Times New Roman" w:hAnsi="Times New Roman" w:cs="Times New Roman"/>
          <w:sz w:val="22"/>
        </w:rPr>
        <w:tab/>
        <w:t xml:space="preserve">          </w:t>
      </w:r>
    </w:p>
    <w:p w14:paraId="46335AB4" w14:textId="77777777" w:rsidR="00D40226" w:rsidRPr="00A04C7E" w:rsidRDefault="00D40226" w:rsidP="0056115F">
      <w:pPr>
        <w:spacing w:line="240" w:lineRule="auto"/>
        <w:ind w:left="360" w:hanging="360"/>
        <w:rPr>
          <w:rStyle w:val="apple-style-span"/>
          <w:rFonts w:ascii="Times New Roman" w:hAnsi="Times New Roman" w:cs="Times New Roman"/>
          <w:sz w:val="12"/>
          <w:szCs w:val="12"/>
        </w:rPr>
      </w:pPr>
    </w:p>
    <w:p w14:paraId="54DC67D7" w14:textId="677D9604" w:rsidR="00885DDE" w:rsidRPr="00A04C7E" w:rsidRDefault="00276C54" w:rsidP="0056115F">
      <w:pPr>
        <w:spacing w:line="240" w:lineRule="auto"/>
        <w:ind w:left="360" w:hanging="360"/>
        <w:rPr>
          <w:rStyle w:val="apple-style-span"/>
          <w:rFonts w:ascii="Times New Roman" w:hAnsi="Times New Roman" w:cs="Times New Roman"/>
          <w:sz w:val="22"/>
        </w:rPr>
      </w:pPr>
      <w:r w:rsidRPr="00A04C7E">
        <w:rPr>
          <w:rStyle w:val="apple-style-span"/>
          <w:rFonts w:ascii="Times New Roman" w:hAnsi="Times New Roman" w:cs="Times New Roman"/>
          <w:sz w:val="22"/>
        </w:rPr>
        <w:t>Big Brothers/Big Sisters of Arizona</w:t>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r>
      <w:r w:rsidR="00885DDE" w:rsidRPr="00A04C7E">
        <w:rPr>
          <w:rStyle w:val="apple-style-span"/>
          <w:rFonts w:ascii="Times New Roman" w:hAnsi="Times New Roman" w:cs="Times New Roman"/>
          <w:sz w:val="22"/>
        </w:rPr>
        <w:tab/>
        <w:t xml:space="preserve">      </w:t>
      </w:r>
      <w:r w:rsidR="00F70E58" w:rsidRPr="00A04C7E">
        <w:rPr>
          <w:rStyle w:val="apple-style-span"/>
          <w:rFonts w:ascii="Times New Roman" w:hAnsi="Times New Roman" w:cs="Times New Roman"/>
          <w:sz w:val="22"/>
        </w:rPr>
        <w:t>June 2007 - September 2007</w:t>
      </w:r>
      <w:r w:rsidR="0056115F" w:rsidRPr="00A04C7E">
        <w:rPr>
          <w:rStyle w:val="apple-style-span"/>
          <w:rFonts w:ascii="Times New Roman" w:hAnsi="Times New Roman" w:cs="Times New Roman"/>
          <w:sz w:val="22"/>
        </w:rPr>
        <w:t xml:space="preserve"> </w:t>
      </w:r>
    </w:p>
    <w:p w14:paraId="174AED87" w14:textId="59134F77" w:rsidR="003201A5" w:rsidRPr="00A04C7E" w:rsidRDefault="00276C54" w:rsidP="00885DDE">
      <w:pPr>
        <w:spacing w:line="240" w:lineRule="auto"/>
        <w:ind w:left="360"/>
        <w:rPr>
          <w:rStyle w:val="apple-style-span"/>
          <w:rFonts w:ascii="Times New Roman" w:hAnsi="Times New Roman" w:cs="Times New Roman"/>
          <w:sz w:val="22"/>
        </w:rPr>
      </w:pPr>
      <w:r w:rsidRPr="00A04C7E">
        <w:rPr>
          <w:rStyle w:val="apple-style-span"/>
          <w:rFonts w:ascii="Times New Roman" w:hAnsi="Times New Roman" w:cs="Times New Roman"/>
          <w:i/>
          <w:sz w:val="22"/>
        </w:rPr>
        <w:t>Big Brother</w:t>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6A6AF6" w:rsidRPr="00A04C7E">
        <w:rPr>
          <w:rStyle w:val="apple-style-span"/>
          <w:rFonts w:ascii="Times New Roman" w:hAnsi="Times New Roman" w:cs="Times New Roman"/>
          <w:sz w:val="22"/>
        </w:rPr>
        <w:tab/>
      </w:r>
      <w:r w:rsidR="00F2465B" w:rsidRPr="00A04C7E">
        <w:rPr>
          <w:rStyle w:val="apple-style-span"/>
          <w:rFonts w:ascii="Times New Roman" w:hAnsi="Times New Roman" w:cs="Times New Roman"/>
          <w:sz w:val="22"/>
        </w:rPr>
        <w:tab/>
      </w:r>
    </w:p>
    <w:p w14:paraId="08AD76BC" w14:textId="77777777" w:rsidR="00432066" w:rsidRPr="00A04C7E" w:rsidRDefault="00432066" w:rsidP="003201A5">
      <w:pPr>
        <w:spacing w:line="240" w:lineRule="auto"/>
        <w:rPr>
          <w:rFonts w:ascii="Times New Roman" w:hAnsi="Times New Roman" w:cs="Times New Roman"/>
          <w:b/>
          <w:sz w:val="24"/>
          <w:szCs w:val="24"/>
        </w:rPr>
      </w:pPr>
    </w:p>
    <w:p w14:paraId="02826C16" w14:textId="77777777" w:rsidR="004827B8" w:rsidRDefault="004827B8" w:rsidP="003201A5">
      <w:pPr>
        <w:spacing w:line="240" w:lineRule="auto"/>
        <w:rPr>
          <w:rFonts w:ascii="Times New Roman" w:hAnsi="Times New Roman" w:cs="Times New Roman"/>
          <w:b/>
          <w:sz w:val="24"/>
          <w:szCs w:val="24"/>
        </w:rPr>
      </w:pPr>
    </w:p>
    <w:p w14:paraId="51164785" w14:textId="77777777" w:rsidR="00F538F8" w:rsidRDefault="00F538F8" w:rsidP="003201A5">
      <w:pPr>
        <w:spacing w:line="240" w:lineRule="auto"/>
        <w:rPr>
          <w:rFonts w:ascii="Times New Roman" w:hAnsi="Times New Roman" w:cs="Times New Roman"/>
          <w:b/>
          <w:sz w:val="24"/>
          <w:szCs w:val="24"/>
        </w:rPr>
      </w:pPr>
    </w:p>
    <w:p w14:paraId="23FCD284" w14:textId="77777777" w:rsidR="004827B8" w:rsidRDefault="004827B8" w:rsidP="003201A5">
      <w:pPr>
        <w:spacing w:line="240" w:lineRule="auto"/>
        <w:rPr>
          <w:rFonts w:ascii="Times New Roman" w:hAnsi="Times New Roman" w:cs="Times New Roman"/>
          <w:b/>
          <w:sz w:val="24"/>
          <w:szCs w:val="24"/>
        </w:rPr>
      </w:pPr>
    </w:p>
    <w:p w14:paraId="16A407EA" w14:textId="77777777" w:rsidR="00582156" w:rsidRDefault="00582156">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596B82C4" w14:textId="54B09DD6" w:rsidR="003201A5" w:rsidRPr="00A04C7E" w:rsidRDefault="002369D3" w:rsidP="003201A5">
      <w:pPr>
        <w:spacing w:line="240" w:lineRule="auto"/>
        <w:rPr>
          <w:rFonts w:ascii="Times New Roman" w:hAnsi="Times New Roman" w:cs="Times New Roman"/>
          <w:b/>
          <w:sz w:val="24"/>
          <w:szCs w:val="24"/>
        </w:rPr>
      </w:pPr>
      <w:r w:rsidRPr="00A04C7E">
        <w:rPr>
          <w:rFonts w:ascii="Times New Roman" w:hAnsi="Times New Roman" w:cs="Times New Roman"/>
          <w:b/>
          <w:sz w:val="24"/>
          <w:szCs w:val="24"/>
        </w:rPr>
        <w:lastRenderedPageBreak/>
        <w:t>ACTIVE MEMBERSHIPS</w:t>
      </w:r>
    </w:p>
    <w:p w14:paraId="7ECA8B23" w14:textId="512B41E5"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Psychological Association</w:t>
      </w:r>
    </w:p>
    <w:p w14:paraId="7A7B2151" w14:textId="0AF29CEA" w:rsidR="00B82015" w:rsidRPr="00A04C7E" w:rsidRDefault="00B82015" w:rsidP="00A45260">
      <w:pPr>
        <w:spacing w:before="80" w:after="80" w:line="240" w:lineRule="auto"/>
        <w:ind w:firstLine="720"/>
        <w:rPr>
          <w:rFonts w:ascii="Times New Roman" w:hAnsi="Times New Roman" w:cs="Times New Roman"/>
          <w:sz w:val="22"/>
        </w:rPr>
      </w:pPr>
      <w:r w:rsidRPr="00A04C7E">
        <w:rPr>
          <w:rFonts w:ascii="Times New Roman" w:hAnsi="Times New Roman" w:cs="Times New Roman"/>
          <w:sz w:val="22"/>
        </w:rPr>
        <w:t>Division 25: Behavior Analysis</w:t>
      </w:r>
    </w:p>
    <w:p w14:paraId="3B48C8A2" w14:textId="77777777" w:rsidR="0048680C" w:rsidRPr="00A04C7E" w:rsidRDefault="0048680C"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American Society of Bioethics and Humanities</w:t>
      </w:r>
    </w:p>
    <w:p w14:paraId="0B91700E" w14:textId="49826E72" w:rsidR="009233B8" w:rsidRPr="00A04C7E" w:rsidRDefault="009233B8"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the Advancement of Artificial Intelligence</w:t>
      </w:r>
    </w:p>
    <w:p w14:paraId="0C846BED" w14:textId="4DD55101"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Association for Behavior Analysis International</w:t>
      </w:r>
    </w:p>
    <w:p w14:paraId="4AB7EE47" w14:textId="153D1F23"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Experimental Analysis of Human Behavior SIG</w:t>
      </w:r>
    </w:p>
    <w:p w14:paraId="4F2D2AF4" w14:textId="64E0318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Ethics and Behavior Analysis SIG</w:t>
      </w:r>
    </w:p>
    <w:p w14:paraId="07D890D0" w14:textId="635C0F65" w:rsidR="006E181F" w:rsidRPr="00A04C7E" w:rsidRDefault="006E181F"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ab/>
        <w:t>Verbal Behavior SIG</w:t>
      </w:r>
    </w:p>
    <w:p w14:paraId="2FC7909B" w14:textId="72536A89" w:rsidR="00533F91" w:rsidRPr="00A04C7E" w:rsidRDefault="00533F91"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Behavior Analysts Who Code</w:t>
      </w:r>
    </w:p>
    <w:p w14:paraId="66CAC98A" w14:textId="0490A221" w:rsidR="00FB6529" w:rsidRPr="00A04C7E" w:rsidRDefault="00FB6529"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Coalition for Health AI</w:t>
      </w:r>
    </w:p>
    <w:p w14:paraId="5E3EE5A5" w14:textId="0BE5E604" w:rsidR="003201A5" w:rsidRPr="00A04C7E" w:rsidRDefault="003201A5" w:rsidP="00A45260">
      <w:pPr>
        <w:spacing w:before="80" w:after="80" w:line="240" w:lineRule="auto"/>
        <w:rPr>
          <w:rFonts w:ascii="Times New Roman" w:hAnsi="Times New Roman" w:cs="Times New Roman"/>
          <w:sz w:val="22"/>
        </w:rPr>
      </w:pPr>
      <w:r w:rsidRPr="00A04C7E">
        <w:rPr>
          <w:rFonts w:ascii="Times New Roman" w:hAnsi="Times New Roman" w:cs="Times New Roman"/>
          <w:sz w:val="22"/>
        </w:rPr>
        <w:t>Society for the Quantitative Analysis of Behavior</w:t>
      </w:r>
    </w:p>
    <w:sectPr w:rsidR="003201A5" w:rsidRPr="00A04C7E" w:rsidSect="0078436B">
      <w:type w:val="continuous"/>
      <w:pgSz w:w="12240" w:h="15840"/>
      <w:pgMar w:top="1440" w:right="1440" w:bottom="1440" w:left="1440" w:header="632" w:footer="79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C17AA" w14:textId="77777777" w:rsidR="00820AF2" w:rsidRDefault="00820AF2">
      <w:pPr>
        <w:spacing w:line="240" w:lineRule="auto"/>
      </w:pPr>
      <w:r>
        <w:separator/>
      </w:r>
    </w:p>
  </w:endnote>
  <w:endnote w:type="continuationSeparator" w:id="0">
    <w:p w14:paraId="5B4CB702" w14:textId="77777777" w:rsidR="00820AF2" w:rsidRDefault="00820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2203A" w14:textId="77777777" w:rsidR="00820AF2" w:rsidRDefault="00820AF2">
      <w:pPr>
        <w:spacing w:line="240" w:lineRule="auto"/>
      </w:pPr>
      <w:r>
        <w:separator/>
      </w:r>
    </w:p>
  </w:footnote>
  <w:footnote w:type="continuationSeparator" w:id="0">
    <w:p w14:paraId="55DE3E84" w14:textId="77777777" w:rsidR="00820AF2" w:rsidRDefault="00820A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45F5C" w14:textId="49DC471F" w:rsidR="007A41F1" w:rsidRPr="00FF3487" w:rsidRDefault="00000000">
    <w:pPr>
      <w:pStyle w:val="YourName"/>
      <w:rPr>
        <w:rFonts w:ascii="Times New Roman" w:hAnsi="Times New Roman" w:cs="Times New Roman"/>
      </w:rPr>
    </w:pPr>
    <w:sdt>
      <w:sdtPr>
        <w:rPr>
          <w:rFonts w:ascii="Times New Roman" w:hAnsi="Times New Roman" w:cs="Times New Roman"/>
        </w:rPr>
        <w:alias w:val="Author"/>
        <w:id w:val="2550320"/>
        <w:placeholder>
          <w:docPart w:val="2551D495BCAB43D8BB8256C43A16642E"/>
        </w:placeholder>
        <w:dataBinding w:prefixMappings="xmlns:ns0='http://purl.org/dc/elements/1.1/' xmlns:ns1='http://schemas.openxmlformats.org/package/2006/metadata/core-properties' " w:xpath="/ns1:coreProperties[1]/ns0:creator[1]" w:storeItemID="{6C3C8BC8-F283-45AE-878A-BAB7291924A1}"/>
        <w:text/>
      </w:sdtPr>
      <w:sdtContent>
        <w:r w:rsidR="007A41F1" w:rsidRPr="00FF3487">
          <w:rPr>
            <w:rFonts w:ascii="Times New Roman" w:hAnsi="Times New Roman" w:cs="Times New Roman"/>
          </w:rPr>
          <w:t>David J. Cox, Ph.D., M.S.B., BCBA-D</w:t>
        </w:r>
      </w:sdtContent>
    </w:sdt>
    <w:r w:rsidR="007A41F1" w:rsidRPr="00FF3487">
      <w:rPr>
        <w:rFonts w:ascii="Times New Roman" w:hAnsi="Times New Roman" w:cs="Times New Roman"/>
      </w:rPr>
      <w:t xml:space="preserve">      </w:t>
    </w:r>
    <w:r w:rsidR="007A41F1" w:rsidRPr="00FF3487">
      <w:rPr>
        <w:rFonts w:ascii="Times New Roman" w:hAnsi="Times New Roman" w:cs="Times New Roman"/>
      </w:rPr>
      <w:tab/>
      <w:t xml:space="preserve">Page </w:t>
    </w:r>
    <w:r w:rsidR="007A41F1" w:rsidRPr="00FF3487">
      <w:rPr>
        <w:rFonts w:ascii="Times New Roman" w:hAnsi="Times New Roman" w:cs="Times New Roman"/>
      </w:rPr>
      <w:fldChar w:fldCharType="begin"/>
    </w:r>
    <w:r w:rsidR="007A41F1" w:rsidRPr="00FF3487">
      <w:rPr>
        <w:rFonts w:ascii="Times New Roman" w:hAnsi="Times New Roman" w:cs="Times New Roman"/>
      </w:rPr>
      <w:instrText xml:space="preserve"> PAGE   \* MERGEFORMAT </w:instrText>
    </w:r>
    <w:r w:rsidR="007A41F1" w:rsidRPr="00FF3487">
      <w:rPr>
        <w:rFonts w:ascii="Times New Roman" w:hAnsi="Times New Roman" w:cs="Times New Roman"/>
      </w:rPr>
      <w:fldChar w:fldCharType="separate"/>
    </w:r>
    <w:r w:rsidR="007A41F1" w:rsidRPr="00FF3487">
      <w:rPr>
        <w:rFonts w:ascii="Times New Roman" w:hAnsi="Times New Roman" w:cs="Times New Roman"/>
        <w:noProof/>
      </w:rPr>
      <w:t>2</w:t>
    </w:r>
    <w:r w:rsidR="007A41F1" w:rsidRPr="00FF3487">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059"/>
    <w:multiLevelType w:val="hybridMultilevel"/>
    <w:tmpl w:val="F7EA5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A3612"/>
    <w:multiLevelType w:val="hybridMultilevel"/>
    <w:tmpl w:val="10FC0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E90688"/>
    <w:multiLevelType w:val="hybridMultilevel"/>
    <w:tmpl w:val="8BCA5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20061"/>
    <w:multiLevelType w:val="hybridMultilevel"/>
    <w:tmpl w:val="5B42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5703E"/>
    <w:multiLevelType w:val="hybridMultilevel"/>
    <w:tmpl w:val="A4A26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33780E"/>
    <w:multiLevelType w:val="hybridMultilevel"/>
    <w:tmpl w:val="62BAED1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E41797"/>
    <w:multiLevelType w:val="hybridMultilevel"/>
    <w:tmpl w:val="63D4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D1273"/>
    <w:multiLevelType w:val="hybridMultilevel"/>
    <w:tmpl w:val="41CE05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70599"/>
    <w:multiLevelType w:val="hybridMultilevel"/>
    <w:tmpl w:val="C50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51B"/>
    <w:multiLevelType w:val="hybridMultilevel"/>
    <w:tmpl w:val="00725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D2F9E"/>
    <w:multiLevelType w:val="hybridMultilevel"/>
    <w:tmpl w:val="81A2BF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D5067D"/>
    <w:multiLevelType w:val="hybridMultilevel"/>
    <w:tmpl w:val="554A8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EB64C2"/>
    <w:multiLevelType w:val="hybridMultilevel"/>
    <w:tmpl w:val="44FCD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462EA7"/>
    <w:multiLevelType w:val="multilevel"/>
    <w:tmpl w:val="5934A432"/>
    <w:styleLink w:val="CurrentLi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CB13896"/>
    <w:multiLevelType w:val="hybridMultilevel"/>
    <w:tmpl w:val="1ACA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43FED"/>
    <w:multiLevelType w:val="hybridMultilevel"/>
    <w:tmpl w:val="3624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C181E"/>
    <w:multiLevelType w:val="hybridMultilevel"/>
    <w:tmpl w:val="CC766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834089">
    <w:abstractNumId w:val="10"/>
  </w:num>
  <w:num w:numId="2" w16cid:durableId="1244677498">
    <w:abstractNumId w:val="0"/>
  </w:num>
  <w:num w:numId="3" w16cid:durableId="1625427560">
    <w:abstractNumId w:val="4"/>
  </w:num>
  <w:num w:numId="4" w16cid:durableId="1683243094">
    <w:abstractNumId w:val="6"/>
  </w:num>
  <w:num w:numId="5" w16cid:durableId="738136571">
    <w:abstractNumId w:val="2"/>
  </w:num>
  <w:num w:numId="6" w16cid:durableId="2007782017">
    <w:abstractNumId w:val="3"/>
  </w:num>
  <w:num w:numId="7" w16cid:durableId="967009776">
    <w:abstractNumId w:val="11"/>
  </w:num>
  <w:num w:numId="8" w16cid:durableId="1874266938">
    <w:abstractNumId w:val="8"/>
  </w:num>
  <w:num w:numId="9" w16cid:durableId="1180659593">
    <w:abstractNumId w:val="12"/>
  </w:num>
  <w:num w:numId="10" w16cid:durableId="2017464841">
    <w:abstractNumId w:val="16"/>
  </w:num>
  <w:num w:numId="11" w16cid:durableId="1762139846">
    <w:abstractNumId w:val="15"/>
  </w:num>
  <w:num w:numId="12" w16cid:durableId="235239711">
    <w:abstractNumId w:val="1"/>
  </w:num>
  <w:num w:numId="13" w16cid:durableId="1860970730">
    <w:abstractNumId w:val="14"/>
  </w:num>
  <w:num w:numId="14" w16cid:durableId="93979390">
    <w:abstractNumId w:val="13"/>
  </w:num>
  <w:num w:numId="15" w16cid:durableId="211306911">
    <w:abstractNumId w:val="7"/>
  </w:num>
  <w:num w:numId="16" w16cid:durableId="461310360">
    <w:abstractNumId w:val="9"/>
  </w:num>
  <w:num w:numId="17" w16cid:durableId="190070345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IwMzKzMDOzNLI0NjRS0lEKTi0uzszPAykwM60FACrM/XAtAAAA"/>
  </w:docVars>
  <w:rsids>
    <w:rsidRoot w:val="00326CC4"/>
    <w:rsid w:val="00000135"/>
    <w:rsid w:val="000018D0"/>
    <w:rsid w:val="00001CD9"/>
    <w:rsid w:val="00002EA2"/>
    <w:rsid w:val="0000328B"/>
    <w:rsid w:val="000032DC"/>
    <w:rsid w:val="0000410A"/>
    <w:rsid w:val="000047D9"/>
    <w:rsid w:val="0000560E"/>
    <w:rsid w:val="00005F16"/>
    <w:rsid w:val="000062E7"/>
    <w:rsid w:val="00006646"/>
    <w:rsid w:val="000075BD"/>
    <w:rsid w:val="0000778F"/>
    <w:rsid w:val="00010DED"/>
    <w:rsid w:val="00010E72"/>
    <w:rsid w:val="00011A5B"/>
    <w:rsid w:val="00011D47"/>
    <w:rsid w:val="0001260C"/>
    <w:rsid w:val="00013658"/>
    <w:rsid w:val="000137FE"/>
    <w:rsid w:val="0001414C"/>
    <w:rsid w:val="00014328"/>
    <w:rsid w:val="000149A0"/>
    <w:rsid w:val="00015B23"/>
    <w:rsid w:val="0001632E"/>
    <w:rsid w:val="0001638E"/>
    <w:rsid w:val="0001669B"/>
    <w:rsid w:val="00017C98"/>
    <w:rsid w:val="0002054F"/>
    <w:rsid w:val="00020E37"/>
    <w:rsid w:val="0002103D"/>
    <w:rsid w:val="00021507"/>
    <w:rsid w:val="00021BD5"/>
    <w:rsid w:val="00021CA1"/>
    <w:rsid w:val="00022096"/>
    <w:rsid w:val="00022D6C"/>
    <w:rsid w:val="000230F7"/>
    <w:rsid w:val="000232BB"/>
    <w:rsid w:val="000236B6"/>
    <w:rsid w:val="00023753"/>
    <w:rsid w:val="00023B84"/>
    <w:rsid w:val="00023C7D"/>
    <w:rsid w:val="00023EB6"/>
    <w:rsid w:val="00024392"/>
    <w:rsid w:val="00025073"/>
    <w:rsid w:val="000256A0"/>
    <w:rsid w:val="00025B87"/>
    <w:rsid w:val="000261A7"/>
    <w:rsid w:val="000262DD"/>
    <w:rsid w:val="00026C62"/>
    <w:rsid w:val="00027236"/>
    <w:rsid w:val="00027513"/>
    <w:rsid w:val="00027734"/>
    <w:rsid w:val="0002785C"/>
    <w:rsid w:val="000278D1"/>
    <w:rsid w:val="00027EA0"/>
    <w:rsid w:val="00027F06"/>
    <w:rsid w:val="00030165"/>
    <w:rsid w:val="000302B2"/>
    <w:rsid w:val="00030B03"/>
    <w:rsid w:val="000317D1"/>
    <w:rsid w:val="00031E06"/>
    <w:rsid w:val="00031ED5"/>
    <w:rsid w:val="0003265F"/>
    <w:rsid w:val="0003278E"/>
    <w:rsid w:val="0003313B"/>
    <w:rsid w:val="000340A0"/>
    <w:rsid w:val="000356EF"/>
    <w:rsid w:val="00036402"/>
    <w:rsid w:val="00036DA2"/>
    <w:rsid w:val="00040371"/>
    <w:rsid w:val="0004117A"/>
    <w:rsid w:val="0004180D"/>
    <w:rsid w:val="00041873"/>
    <w:rsid w:val="00042BC4"/>
    <w:rsid w:val="00043031"/>
    <w:rsid w:val="000430D9"/>
    <w:rsid w:val="00043A43"/>
    <w:rsid w:val="00044560"/>
    <w:rsid w:val="000447C9"/>
    <w:rsid w:val="00044967"/>
    <w:rsid w:val="00045281"/>
    <w:rsid w:val="00045B45"/>
    <w:rsid w:val="000462DF"/>
    <w:rsid w:val="000476F6"/>
    <w:rsid w:val="000477EE"/>
    <w:rsid w:val="00047BDC"/>
    <w:rsid w:val="00051A72"/>
    <w:rsid w:val="0005235A"/>
    <w:rsid w:val="000523DA"/>
    <w:rsid w:val="00053B91"/>
    <w:rsid w:val="00054691"/>
    <w:rsid w:val="00054AB4"/>
    <w:rsid w:val="000555CF"/>
    <w:rsid w:val="00055801"/>
    <w:rsid w:val="00057CB0"/>
    <w:rsid w:val="00060010"/>
    <w:rsid w:val="00060044"/>
    <w:rsid w:val="000600C8"/>
    <w:rsid w:val="00060250"/>
    <w:rsid w:val="00062396"/>
    <w:rsid w:val="00063594"/>
    <w:rsid w:val="00063597"/>
    <w:rsid w:val="00063F78"/>
    <w:rsid w:val="000644C6"/>
    <w:rsid w:val="0006504B"/>
    <w:rsid w:val="00065667"/>
    <w:rsid w:val="000660C1"/>
    <w:rsid w:val="000662FB"/>
    <w:rsid w:val="0006655D"/>
    <w:rsid w:val="0006663F"/>
    <w:rsid w:val="00070C50"/>
    <w:rsid w:val="0007148B"/>
    <w:rsid w:val="000716B7"/>
    <w:rsid w:val="000718FF"/>
    <w:rsid w:val="00071ECF"/>
    <w:rsid w:val="00072F21"/>
    <w:rsid w:val="000734BA"/>
    <w:rsid w:val="00074686"/>
    <w:rsid w:val="00074918"/>
    <w:rsid w:val="0007494D"/>
    <w:rsid w:val="00074C09"/>
    <w:rsid w:val="000764CF"/>
    <w:rsid w:val="00076A60"/>
    <w:rsid w:val="00076B3E"/>
    <w:rsid w:val="000775D8"/>
    <w:rsid w:val="00077930"/>
    <w:rsid w:val="0008059C"/>
    <w:rsid w:val="00080954"/>
    <w:rsid w:val="00081246"/>
    <w:rsid w:val="000829CD"/>
    <w:rsid w:val="00083BEA"/>
    <w:rsid w:val="00085417"/>
    <w:rsid w:val="000858C8"/>
    <w:rsid w:val="0008602D"/>
    <w:rsid w:val="0008639F"/>
    <w:rsid w:val="000868B0"/>
    <w:rsid w:val="00090319"/>
    <w:rsid w:val="00090B16"/>
    <w:rsid w:val="000910D4"/>
    <w:rsid w:val="0009174D"/>
    <w:rsid w:val="00091D43"/>
    <w:rsid w:val="00093560"/>
    <w:rsid w:val="00093C02"/>
    <w:rsid w:val="00093FF3"/>
    <w:rsid w:val="00094806"/>
    <w:rsid w:val="00094AD0"/>
    <w:rsid w:val="000957F0"/>
    <w:rsid w:val="00096B1A"/>
    <w:rsid w:val="000970C6"/>
    <w:rsid w:val="000977AC"/>
    <w:rsid w:val="00097C60"/>
    <w:rsid w:val="000A150B"/>
    <w:rsid w:val="000A1DA6"/>
    <w:rsid w:val="000A2E22"/>
    <w:rsid w:val="000A32A0"/>
    <w:rsid w:val="000A42B0"/>
    <w:rsid w:val="000A4603"/>
    <w:rsid w:val="000A4692"/>
    <w:rsid w:val="000A51BC"/>
    <w:rsid w:val="000A53B1"/>
    <w:rsid w:val="000A5428"/>
    <w:rsid w:val="000A5475"/>
    <w:rsid w:val="000B02FA"/>
    <w:rsid w:val="000B0BCE"/>
    <w:rsid w:val="000B0C3D"/>
    <w:rsid w:val="000B0E16"/>
    <w:rsid w:val="000B107C"/>
    <w:rsid w:val="000B12A4"/>
    <w:rsid w:val="000B198E"/>
    <w:rsid w:val="000B51CD"/>
    <w:rsid w:val="000C0543"/>
    <w:rsid w:val="000C092A"/>
    <w:rsid w:val="000C0BF2"/>
    <w:rsid w:val="000C0F84"/>
    <w:rsid w:val="000C294E"/>
    <w:rsid w:val="000C2BEB"/>
    <w:rsid w:val="000C396A"/>
    <w:rsid w:val="000C4A4C"/>
    <w:rsid w:val="000C4F07"/>
    <w:rsid w:val="000C6AB3"/>
    <w:rsid w:val="000D0443"/>
    <w:rsid w:val="000D0E00"/>
    <w:rsid w:val="000D1E61"/>
    <w:rsid w:val="000D21C3"/>
    <w:rsid w:val="000D4DB6"/>
    <w:rsid w:val="000D4EF3"/>
    <w:rsid w:val="000D6ED5"/>
    <w:rsid w:val="000D7395"/>
    <w:rsid w:val="000D7C3B"/>
    <w:rsid w:val="000D7C96"/>
    <w:rsid w:val="000E1F29"/>
    <w:rsid w:val="000E2752"/>
    <w:rsid w:val="000E27B8"/>
    <w:rsid w:val="000E2F46"/>
    <w:rsid w:val="000E3F9C"/>
    <w:rsid w:val="000E50BA"/>
    <w:rsid w:val="000E5198"/>
    <w:rsid w:val="000E534F"/>
    <w:rsid w:val="000E5799"/>
    <w:rsid w:val="000E5C1D"/>
    <w:rsid w:val="000E6085"/>
    <w:rsid w:val="000E6D98"/>
    <w:rsid w:val="000E79D1"/>
    <w:rsid w:val="000E79DC"/>
    <w:rsid w:val="000E7C2C"/>
    <w:rsid w:val="000F154C"/>
    <w:rsid w:val="000F325C"/>
    <w:rsid w:val="000F3707"/>
    <w:rsid w:val="000F39C5"/>
    <w:rsid w:val="000F42FE"/>
    <w:rsid w:val="000F5C4F"/>
    <w:rsid w:val="000F603D"/>
    <w:rsid w:val="000F6482"/>
    <w:rsid w:val="000F6B81"/>
    <w:rsid w:val="000F719D"/>
    <w:rsid w:val="000F7A8D"/>
    <w:rsid w:val="000F7F05"/>
    <w:rsid w:val="000F7FF7"/>
    <w:rsid w:val="00100345"/>
    <w:rsid w:val="001007A9"/>
    <w:rsid w:val="00100C05"/>
    <w:rsid w:val="0010133E"/>
    <w:rsid w:val="00101579"/>
    <w:rsid w:val="00101A2C"/>
    <w:rsid w:val="00101B65"/>
    <w:rsid w:val="0010293F"/>
    <w:rsid w:val="00102BEA"/>
    <w:rsid w:val="0010329C"/>
    <w:rsid w:val="00103300"/>
    <w:rsid w:val="00103C10"/>
    <w:rsid w:val="00104006"/>
    <w:rsid w:val="001040FB"/>
    <w:rsid w:val="001044FE"/>
    <w:rsid w:val="0010454A"/>
    <w:rsid w:val="001047CF"/>
    <w:rsid w:val="00104D2F"/>
    <w:rsid w:val="0010525B"/>
    <w:rsid w:val="00105E57"/>
    <w:rsid w:val="001064B3"/>
    <w:rsid w:val="00106B57"/>
    <w:rsid w:val="00107BBF"/>
    <w:rsid w:val="001100B1"/>
    <w:rsid w:val="00110131"/>
    <w:rsid w:val="0011132C"/>
    <w:rsid w:val="001117B9"/>
    <w:rsid w:val="00111E5C"/>
    <w:rsid w:val="00113E6F"/>
    <w:rsid w:val="00114266"/>
    <w:rsid w:val="00114F67"/>
    <w:rsid w:val="00115593"/>
    <w:rsid w:val="0011576C"/>
    <w:rsid w:val="00115C81"/>
    <w:rsid w:val="00115CC2"/>
    <w:rsid w:val="00115EB1"/>
    <w:rsid w:val="00116340"/>
    <w:rsid w:val="001164DB"/>
    <w:rsid w:val="00116B81"/>
    <w:rsid w:val="0011782B"/>
    <w:rsid w:val="0012143E"/>
    <w:rsid w:val="00121872"/>
    <w:rsid w:val="00121A05"/>
    <w:rsid w:val="00122293"/>
    <w:rsid w:val="001224AC"/>
    <w:rsid w:val="00122660"/>
    <w:rsid w:val="00122D18"/>
    <w:rsid w:val="00122F11"/>
    <w:rsid w:val="00122F17"/>
    <w:rsid w:val="001236EF"/>
    <w:rsid w:val="0012370F"/>
    <w:rsid w:val="00123745"/>
    <w:rsid w:val="0012468D"/>
    <w:rsid w:val="00124D7A"/>
    <w:rsid w:val="001252D8"/>
    <w:rsid w:val="0012628E"/>
    <w:rsid w:val="001266B9"/>
    <w:rsid w:val="00126ABB"/>
    <w:rsid w:val="001272A9"/>
    <w:rsid w:val="00127AED"/>
    <w:rsid w:val="001306FE"/>
    <w:rsid w:val="00130A78"/>
    <w:rsid w:val="00130C55"/>
    <w:rsid w:val="00130E6C"/>
    <w:rsid w:val="0013169B"/>
    <w:rsid w:val="001335FA"/>
    <w:rsid w:val="001338FF"/>
    <w:rsid w:val="00133A67"/>
    <w:rsid w:val="00133C73"/>
    <w:rsid w:val="001360B5"/>
    <w:rsid w:val="00137103"/>
    <w:rsid w:val="00137BD1"/>
    <w:rsid w:val="00140175"/>
    <w:rsid w:val="001408A5"/>
    <w:rsid w:val="00140FBF"/>
    <w:rsid w:val="001413A9"/>
    <w:rsid w:val="0014202A"/>
    <w:rsid w:val="00142AF0"/>
    <w:rsid w:val="00142B1F"/>
    <w:rsid w:val="00144489"/>
    <w:rsid w:val="001446EC"/>
    <w:rsid w:val="001449F5"/>
    <w:rsid w:val="0014661B"/>
    <w:rsid w:val="00146805"/>
    <w:rsid w:val="00146E05"/>
    <w:rsid w:val="00147705"/>
    <w:rsid w:val="00147C15"/>
    <w:rsid w:val="00147DC2"/>
    <w:rsid w:val="00151575"/>
    <w:rsid w:val="00153318"/>
    <w:rsid w:val="001546ED"/>
    <w:rsid w:val="00154BEB"/>
    <w:rsid w:val="00154CAF"/>
    <w:rsid w:val="00154FA5"/>
    <w:rsid w:val="001552B0"/>
    <w:rsid w:val="00155DF8"/>
    <w:rsid w:val="00156763"/>
    <w:rsid w:val="00157470"/>
    <w:rsid w:val="00157F29"/>
    <w:rsid w:val="001608D5"/>
    <w:rsid w:val="00162096"/>
    <w:rsid w:val="00164669"/>
    <w:rsid w:val="00164BDD"/>
    <w:rsid w:val="001651C9"/>
    <w:rsid w:val="001656C0"/>
    <w:rsid w:val="001665F5"/>
    <w:rsid w:val="001714E6"/>
    <w:rsid w:val="001715D5"/>
    <w:rsid w:val="001715F7"/>
    <w:rsid w:val="001732C2"/>
    <w:rsid w:val="0017351F"/>
    <w:rsid w:val="001739B9"/>
    <w:rsid w:val="00174D83"/>
    <w:rsid w:val="00174DAF"/>
    <w:rsid w:val="00175D93"/>
    <w:rsid w:val="00176104"/>
    <w:rsid w:val="001766EB"/>
    <w:rsid w:val="00176FAD"/>
    <w:rsid w:val="001815A7"/>
    <w:rsid w:val="00181A52"/>
    <w:rsid w:val="00182321"/>
    <w:rsid w:val="0018307D"/>
    <w:rsid w:val="001835DD"/>
    <w:rsid w:val="00184DB8"/>
    <w:rsid w:val="001861BF"/>
    <w:rsid w:val="00186850"/>
    <w:rsid w:val="00187FDE"/>
    <w:rsid w:val="001904FD"/>
    <w:rsid w:val="0019244A"/>
    <w:rsid w:val="00192543"/>
    <w:rsid w:val="00194104"/>
    <w:rsid w:val="001949DB"/>
    <w:rsid w:val="00194BE7"/>
    <w:rsid w:val="0019579E"/>
    <w:rsid w:val="00196D7D"/>
    <w:rsid w:val="00197FDA"/>
    <w:rsid w:val="001A039C"/>
    <w:rsid w:val="001A0785"/>
    <w:rsid w:val="001A0D07"/>
    <w:rsid w:val="001A114B"/>
    <w:rsid w:val="001A184B"/>
    <w:rsid w:val="001A2C62"/>
    <w:rsid w:val="001A3AE3"/>
    <w:rsid w:val="001A4252"/>
    <w:rsid w:val="001A42A9"/>
    <w:rsid w:val="001A5356"/>
    <w:rsid w:val="001A647E"/>
    <w:rsid w:val="001A726C"/>
    <w:rsid w:val="001A7664"/>
    <w:rsid w:val="001A79ED"/>
    <w:rsid w:val="001A7A23"/>
    <w:rsid w:val="001A7EB9"/>
    <w:rsid w:val="001B0760"/>
    <w:rsid w:val="001B07B6"/>
    <w:rsid w:val="001B1469"/>
    <w:rsid w:val="001B2E60"/>
    <w:rsid w:val="001B47F8"/>
    <w:rsid w:val="001B6568"/>
    <w:rsid w:val="001B6D88"/>
    <w:rsid w:val="001B7268"/>
    <w:rsid w:val="001B7472"/>
    <w:rsid w:val="001B7773"/>
    <w:rsid w:val="001B7BC4"/>
    <w:rsid w:val="001B7D27"/>
    <w:rsid w:val="001C0A95"/>
    <w:rsid w:val="001C0BBF"/>
    <w:rsid w:val="001C124C"/>
    <w:rsid w:val="001C2232"/>
    <w:rsid w:val="001C2A0D"/>
    <w:rsid w:val="001C2A0F"/>
    <w:rsid w:val="001C425D"/>
    <w:rsid w:val="001C4509"/>
    <w:rsid w:val="001C48A0"/>
    <w:rsid w:val="001C5881"/>
    <w:rsid w:val="001C5A33"/>
    <w:rsid w:val="001C63C3"/>
    <w:rsid w:val="001C6A53"/>
    <w:rsid w:val="001C6ECF"/>
    <w:rsid w:val="001C72D4"/>
    <w:rsid w:val="001C7743"/>
    <w:rsid w:val="001C7A35"/>
    <w:rsid w:val="001D0390"/>
    <w:rsid w:val="001D101B"/>
    <w:rsid w:val="001D1032"/>
    <w:rsid w:val="001D2E3B"/>
    <w:rsid w:val="001D2F60"/>
    <w:rsid w:val="001D3762"/>
    <w:rsid w:val="001D46AC"/>
    <w:rsid w:val="001D49E6"/>
    <w:rsid w:val="001D67C2"/>
    <w:rsid w:val="001D7D85"/>
    <w:rsid w:val="001E059F"/>
    <w:rsid w:val="001E1198"/>
    <w:rsid w:val="001E1A52"/>
    <w:rsid w:val="001E1AE7"/>
    <w:rsid w:val="001E2096"/>
    <w:rsid w:val="001E2160"/>
    <w:rsid w:val="001E3943"/>
    <w:rsid w:val="001E3F7B"/>
    <w:rsid w:val="001E48B6"/>
    <w:rsid w:val="001E5D02"/>
    <w:rsid w:val="001E5D0A"/>
    <w:rsid w:val="001E5DE6"/>
    <w:rsid w:val="001E6B65"/>
    <w:rsid w:val="001E6B9A"/>
    <w:rsid w:val="001E7346"/>
    <w:rsid w:val="001F05DB"/>
    <w:rsid w:val="001F0884"/>
    <w:rsid w:val="001F17F1"/>
    <w:rsid w:val="001F1949"/>
    <w:rsid w:val="001F23CD"/>
    <w:rsid w:val="001F24A2"/>
    <w:rsid w:val="001F2836"/>
    <w:rsid w:val="001F4102"/>
    <w:rsid w:val="001F4F63"/>
    <w:rsid w:val="001F581F"/>
    <w:rsid w:val="001F69B6"/>
    <w:rsid w:val="001F6ACB"/>
    <w:rsid w:val="001F6E0C"/>
    <w:rsid w:val="001F6F36"/>
    <w:rsid w:val="001F7DC7"/>
    <w:rsid w:val="001F7FCE"/>
    <w:rsid w:val="00200516"/>
    <w:rsid w:val="0020096C"/>
    <w:rsid w:val="0020196A"/>
    <w:rsid w:val="00201AF9"/>
    <w:rsid w:val="002020F4"/>
    <w:rsid w:val="00202522"/>
    <w:rsid w:val="0020290D"/>
    <w:rsid w:val="00203AC6"/>
    <w:rsid w:val="00203D49"/>
    <w:rsid w:val="0020446B"/>
    <w:rsid w:val="00204A2C"/>
    <w:rsid w:val="00205FA7"/>
    <w:rsid w:val="002061C2"/>
    <w:rsid w:val="002062EE"/>
    <w:rsid w:val="0020651F"/>
    <w:rsid w:val="0020661E"/>
    <w:rsid w:val="0020666F"/>
    <w:rsid w:val="0020736E"/>
    <w:rsid w:val="002078F7"/>
    <w:rsid w:val="00207BD0"/>
    <w:rsid w:val="00207C27"/>
    <w:rsid w:val="0021013C"/>
    <w:rsid w:val="00210A2B"/>
    <w:rsid w:val="00210A62"/>
    <w:rsid w:val="00210FFF"/>
    <w:rsid w:val="002118F6"/>
    <w:rsid w:val="00211D00"/>
    <w:rsid w:val="00211FBF"/>
    <w:rsid w:val="002135F1"/>
    <w:rsid w:val="00213863"/>
    <w:rsid w:val="00214150"/>
    <w:rsid w:val="00214433"/>
    <w:rsid w:val="00214D0D"/>
    <w:rsid w:val="00216CA9"/>
    <w:rsid w:val="00217A13"/>
    <w:rsid w:val="00220534"/>
    <w:rsid w:val="00220EA3"/>
    <w:rsid w:val="00221DC8"/>
    <w:rsid w:val="00221FB7"/>
    <w:rsid w:val="00223CA5"/>
    <w:rsid w:val="002240FF"/>
    <w:rsid w:val="002249DD"/>
    <w:rsid w:val="00224A54"/>
    <w:rsid w:val="002250F4"/>
    <w:rsid w:val="002257D2"/>
    <w:rsid w:val="0022633D"/>
    <w:rsid w:val="00226DE5"/>
    <w:rsid w:val="002271DD"/>
    <w:rsid w:val="00227420"/>
    <w:rsid w:val="0022762B"/>
    <w:rsid w:val="0022775A"/>
    <w:rsid w:val="00230320"/>
    <w:rsid w:val="0023033F"/>
    <w:rsid w:val="002311D5"/>
    <w:rsid w:val="002314A9"/>
    <w:rsid w:val="00231B56"/>
    <w:rsid w:val="002328E4"/>
    <w:rsid w:val="0023334E"/>
    <w:rsid w:val="00233AB6"/>
    <w:rsid w:val="0023402A"/>
    <w:rsid w:val="00234EFC"/>
    <w:rsid w:val="00235793"/>
    <w:rsid w:val="00235EA4"/>
    <w:rsid w:val="002369D3"/>
    <w:rsid w:val="00242163"/>
    <w:rsid w:val="00242192"/>
    <w:rsid w:val="00242558"/>
    <w:rsid w:val="002426A1"/>
    <w:rsid w:val="00243027"/>
    <w:rsid w:val="0024353D"/>
    <w:rsid w:val="00243EBD"/>
    <w:rsid w:val="002442AC"/>
    <w:rsid w:val="002454B1"/>
    <w:rsid w:val="00245EC4"/>
    <w:rsid w:val="00245F21"/>
    <w:rsid w:val="00246184"/>
    <w:rsid w:val="002463A4"/>
    <w:rsid w:val="00246EDE"/>
    <w:rsid w:val="00247A50"/>
    <w:rsid w:val="0025039E"/>
    <w:rsid w:val="00251F65"/>
    <w:rsid w:val="0025213D"/>
    <w:rsid w:val="0025231C"/>
    <w:rsid w:val="00252336"/>
    <w:rsid w:val="0025236C"/>
    <w:rsid w:val="002527EE"/>
    <w:rsid w:val="00252A66"/>
    <w:rsid w:val="00253394"/>
    <w:rsid w:val="00255D24"/>
    <w:rsid w:val="002561DB"/>
    <w:rsid w:val="00256AEA"/>
    <w:rsid w:val="0025799E"/>
    <w:rsid w:val="00257BE7"/>
    <w:rsid w:val="00257D62"/>
    <w:rsid w:val="002602A5"/>
    <w:rsid w:val="00260790"/>
    <w:rsid w:val="00260A22"/>
    <w:rsid w:val="00261C42"/>
    <w:rsid w:val="00262764"/>
    <w:rsid w:val="00262B57"/>
    <w:rsid w:val="0026317F"/>
    <w:rsid w:val="00263941"/>
    <w:rsid w:val="00263ACB"/>
    <w:rsid w:val="00263EFD"/>
    <w:rsid w:val="0026493D"/>
    <w:rsid w:val="00264EB9"/>
    <w:rsid w:val="00264F17"/>
    <w:rsid w:val="002660A2"/>
    <w:rsid w:val="00266113"/>
    <w:rsid w:val="002661F0"/>
    <w:rsid w:val="00266D79"/>
    <w:rsid w:val="00270165"/>
    <w:rsid w:val="002701D2"/>
    <w:rsid w:val="002710D2"/>
    <w:rsid w:val="002713F0"/>
    <w:rsid w:val="00271F64"/>
    <w:rsid w:val="002722AB"/>
    <w:rsid w:val="00272E65"/>
    <w:rsid w:val="0027320A"/>
    <w:rsid w:val="00273656"/>
    <w:rsid w:val="002737EA"/>
    <w:rsid w:val="00273972"/>
    <w:rsid w:val="00273A93"/>
    <w:rsid w:val="00274A01"/>
    <w:rsid w:val="002750BE"/>
    <w:rsid w:val="002752CC"/>
    <w:rsid w:val="00275EC5"/>
    <w:rsid w:val="00276002"/>
    <w:rsid w:val="0027613E"/>
    <w:rsid w:val="002761CC"/>
    <w:rsid w:val="00276A88"/>
    <w:rsid w:val="00276C54"/>
    <w:rsid w:val="00277AB2"/>
    <w:rsid w:val="00280091"/>
    <w:rsid w:val="00280319"/>
    <w:rsid w:val="0028073F"/>
    <w:rsid w:val="0028111D"/>
    <w:rsid w:val="00282500"/>
    <w:rsid w:val="00282C02"/>
    <w:rsid w:val="002837BA"/>
    <w:rsid w:val="00283900"/>
    <w:rsid w:val="002842D2"/>
    <w:rsid w:val="00285165"/>
    <w:rsid w:val="0028560A"/>
    <w:rsid w:val="00285C6C"/>
    <w:rsid w:val="00285DDC"/>
    <w:rsid w:val="0028628F"/>
    <w:rsid w:val="00286992"/>
    <w:rsid w:val="00286CDF"/>
    <w:rsid w:val="00286D19"/>
    <w:rsid w:val="002873CB"/>
    <w:rsid w:val="0028786E"/>
    <w:rsid w:val="00287F8A"/>
    <w:rsid w:val="002903A9"/>
    <w:rsid w:val="00290748"/>
    <w:rsid w:val="0029251A"/>
    <w:rsid w:val="0029355F"/>
    <w:rsid w:val="00293B92"/>
    <w:rsid w:val="0029442F"/>
    <w:rsid w:val="002947DF"/>
    <w:rsid w:val="00294B48"/>
    <w:rsid w:val="002950D5"/>
    <w:rsid w:val="00295386"/>
    <w:rsid w:val="002962A8"/>
    <w:rsid w:val="002967A5"/>
    <w:rsid w:val="00296DF2"/>
    <w:rsid w:val="00297088"/>
    <w:rsid w:val="002979AE"/>
    <w:rsid w:val="002A0D82"/>
    <w:rsid w:val="002A1425"/>
    <w:rsid w:val="002A1CBD"/>
    <w:rsid w:val="002A1E9D"/>
    <w:rsid w:val="002A28CC"/>
    <w:rsid w:val="002A2BAA"/>
    <w:rsid w:val="002A2F16"/>
    <w:rsid w:val="002A2F3B"/>
    <w:rsid w:val="002A2F57"/>
    <w:rsid w:val="002A31F3"/>
    <w:rsid w:val="002A3A3C"/>
    <w:rsid w:val="002A444A"/>
    <w:rsid w:val="002A48E3"/>
    <w:rsid w:val="002A4DF7"/>
    <w:rsid w:val="002A6103"/>
    <w:rsid w:val="002A6CD7"/>
    <w:rsid w:val="002A70EE"/>
    <w:rsid w:val="002A714B"/>
    <w:rsid w:val="002A7195"/>
    <w:rsid w:val="002A7C96"/>
    <w:rsid w:val="002A7CF6"/>
    <w:rsid w:val="002A7D08"/>
    <w:rsid w:val="002B0D88"/>
    <w:rsid w:val="002B1029"/>
    <w:rsid w:val="002B1EAC"/>
    <w:rsid w:val="002B2552"/>
    <w:rsid w:val="002B29D3"/>
    <w:rsid w:val="002B2FF2"/>
    <w:rsid w:val="002B3687"/>
    <w:rsid w:val="002B46C2"/>
    <w:rsid w:val="002B47A9"/>
    <w:rsid w:val="002B4940"/>
    <w:rsid w:val="002B5D82"/>
    <w:rsid w:val="002B6FC6"/>
    <w:rsid w:val="002B7A51"/>
    <w:rsid w:val="002B7D33"/>
    <w:rsid w:val="002C04EE"/>
    <w:rsid w:val="002C0501"/>
    <w:rsid w:val="002C0617"/>
    <w:rsid w:val="002C0CD9"/>
    <w:rsid w:val="002C1E31"/>
    <w:rsid w:val="002C29F3"/>
    <w:rsid w:val="002C2B2B"/>
    <w:rsid w:val="002C353B"/>
    <w:rsid w:val="002C3D5C"/>
    <w:rsid w:val="002C43B7"/>
    <w:rsid w:val="002C4648"/>
    <w:rsid w:val="002C4BC4"/>
    <w:rsid w:val="002C4E3B"/>
    <w:rsid w:val="002C54FC"/>
    <w:rsid w:val="002C592B"/>
    <w:rsid w:val="002C70BC"/>
    <w:rsid w:val="002D0B1C"/>
    <w:rsid w:val="002D0B81"/>
    <w:rsid w:val="002D12FF"/>
    <w:rsid w:val="002D24F3"/>
    <w:rsid w:val="002D2965"/>
    <w:rsid w:val="002D3188"/>
    <w:rsid w:val="002D4551"/>
    <w:rsid w:val="002D4602"/>
    <w:rsid w:val="002D4E3E"/>
    <w:rsid w:val="002D5ED7"/>
    <w:rsid w:val="002D5F9F"/>
    <w:rsid w:val="002D6CDB"/>
    <w:rsid w:val="002D78D5"/>
    <w:rsid w:val="002E19CA"/>
    <w:rsid w:val="002E1F3C"/>
    <w:rsid w:val="002E21C8"/>
    <w:rsid w:val="002E4C61"/>
    <w:rsid w:val="002E580A"/>
    <w:rsid w:val="002E67D6"/>
    <w:rsid w:val="002E6805"/>
    <w:rsid w:val="002E7D23"/>
    <w:rsid w:val="002F0674"/>
    <w:rsid w:val="002F0A56"/>
    <w:rsid w:val="002F14E1"/>
    <w:rsid w:val="002F1A8D"/>
    <w:rsid w:val="002F2C36"/>
    <w:rsid w:val="002F341E"/>
    <w:rsid w:val="002F40D6"/>
    <w:rsid w:val="002F546D"/>
    <w:rsid w:val="002F65FB"/>
    <w:rsid w:val="002F6604"/>
    <w:rsid w:val="002F6899"/>
    <w:rsid w:val="002F6D05"/>
    <w:rsid w:val="002F70DE"/>
    <w:rsid w:val="002F75B2"/>
    <w:rsid w:val="002F77ED"/>
    <w:rsid w:val="002F7A35"/>
    <w:rsid w:val="00300F76"/>
    <w:rsid w:val="003012A4"/>
    <w:rsid w:val="00301F2C"/>
    <w:rsid w:val="003020C1"/>
    <w:rsid w:val="003023AE"/>
    <w:rsid w:val="00302D6B"/>
    <w:rsid w:val="0030411C"/>
    <w:rsid w:val="00304EE6"/>
    <w:rsid w:val="00305D35"/>
    <w:rsid w:val="00306D3D"/>
    <w:rsid w:val="003071D1"/>
    <w:rsid w:val="0030744B"/>
    <w:rsid w:val="0031001B"/>
    <w:rsid w:val="00310146"/>
    <w:rsid w:val="00310CD9"/>
    <w:rsid w:val="00311273"/>
    <w:rsid w:val="00311741"/>
    <w:rsid w:val="00311E51"/>
    <w:rsid w:val="0031257E"/>
    <w:rsid w:val="0031265F"/>
    <w:rsid w:val="0031269B"/>
    <w:rsid w:val="00312754"/>
    <w:rsid w:val="003128CC"/>
    <w:rsid w:val="003135A0"/>
    <w:rsid w:val="003136F0"/>
    <w:rsid w:val="003142C0"/>
    <w:rsid w:val="003147F3"/>
    <w:rsid w:val="00314E23"/>
    <w:rsid w:val="00315889"/>
    <w:rsid w:val="00315B6C"/>
    <w:rsid w:val="00315BF7"/>
    <w:rsid w:val="003163A6"/>
    <w:rsid w:val="003164FE"/>
    <w:rsid w:val="00316802"/>
    <w:rsid w:val="00317192"/>
    <w:rsid w:val="003172F6"/>
    <w:rsid w:val="003201A5"/>
    <w:rsid w:val="0032099B"/>
    <w:rsid w:val="0032124A"/>
    <w:rsid w:val="00321F20"/>
    <w:rsid w:val="003227AC"/>
    <w:rsid w:val="00322CA9"/>
    <w:rsid w:val="003231D1"/>
    <w:rsid w:val="0032375C"/>
    <w:rsid w:val="00323E75"/>
    <w:rsid w:val="00323F90"/>
    <w:rsid w:val="00323FFC"/>
    <w:rsid w:val="003240B3"/>
    <w:rsid w:val="003245FE"/>
    <w:rsid w:val="003255C1"/>
    <w:rsid w:val="00325A48"/>
    <w:rsid w:val="00326CC4"/>
    <w:rsid w:val="00326F29"/>
    <w:rsid w:val="003277A5"/>
    <w:rsid w:val="003277B2"/>
    <w:rsid w:val="0033010C"/>
    <w:rsid w:val="00331B0C"/>
    <w:rsid w:val="0033236C"/>
    <w:rsid w:val="00332B4C"/>
    <w:rsid w:val="00332DE8"/>
    <w:rsid w:val="003331C2"/>
    <w:rsid w:val="00333213"/>
    <w:rsid w:val="003339C0"/>
    <w:rsid w:val="00334314"/>
    <w:rsid w:val="00334584"/>
    <w:rsid w:val="003357A6"/>
    <w:rsid w:val="00335AEC"/>
    <w:rsid w:val="00335B27"/>
    <w:rsid w:val="00336029"/>
    <w:rsid w:val="00336C03"/>
    <w:rsid w:val="00337CDB"/>
    <w:rsid w:val="00340269"/>
    <w:rsid w:val="00342250"/>
    <w:rsid w:val="003425F6"/>
    <w:rsid w:val="00343F30"/>
    <w:rsid w:val="003445E2"/>
    <w:rsid w:val="00345035"/>
    <w:rsid w:val="0034571E"/>
    <w:rsid w:val="0034588A"/>
    <w:rsid w:val="00345EA6"/>
    <w:rsid w:val="0034601F"/>
    <w:rsid w:val="00346051"/>
    <w:rsid w:val="003469E5"/>
    <w:rsid w:val="00346CFC"/>
    <w:rsid w:val="0034724E"/>
    <w:rsid w:val="00347282"/>
    <w:rsid w:val="00347D8F"/>
    <w:rsid w:val="0035040C"/>
    <w:rsid w:val="00350736"/>
    <w:rsid w:val="003508C0"/>
    <w:rsid w:val="00350C39"/>
    <w:rsid w:val="00350FBF"/>
    <w:rsid w:val="003512F6"/>
    <w:rsid w:val="00351DCD"/>
    <w:rsid w:val="00351F31"/>
    <w:rsid w:val="0035213A"/>
    <w:rsid w:val="0035260C"/>
    <w:rsid w:val="00352B74"/>
    <w:rsid w:val="00353757"/>
    <w:rsid w:val="00353ACF"/>
    <w:rsid w:val="00354B12"/>
    <w:rsid w:val="00355A13"/>
    <w:rsid w:val="003561B3"/>
    <w:rsid w:val="003570B2"/>
    <w:rsid w:val="00360759"/>
    <w:rsid w:val="00360827"/>
    <w:rsid w:val="003608B7"/>
    <w:rsid w:val="00360A0E"/>
    <w:rsid w:val="00361508"/>
    <w:rsid w:val="00361AB8"/>
    <w:rsid w:val="00361F6E"/>
    <w:rsid w:val="00362A64"/>
    <w:rsid w:val="00362C7E"/>
    <w:rsid w:val="00363F24"/>
    <w:rsid w:val="00364609"/>
    <w:rsid w:val="003652B3"/>
    <w:rsid w:val="00365AA8"/>
    <w:rsid w:val="003662BA"/>
    <w:rsid w:val="0036634D"/>
    <w:rsid w:val="0036733B"/>
    <w:rsid w:val="0036741E"/>
    <w:rsid w:val="00367A63"/>
    <w:rsid w:val="00367D11"/>
    <w:rsid w:val="00370262"/>
    <w:rsid w:val="0037056A"/>
    <w:rsid w:val="00371DD7"/>
    <w:rsid w:val="003727C8"/>
    <w:rsid w:val="00372872"/>
    <w:rsid w:val="00372CBA"/>
    <w:rsid w:val="00372F2C"/>
    <w:rsid w:val="0037300C"/>
    <w:rsid w:val="003747CE"/>
    <w:rsid w:val="00374AB9"/>
    <w:rsid w:val="003755CD"/>
    <w:rsid w:val="003756E5"/>
    <w:rsid w:val="0037581A"/>
    <w:rsid w:val="003758DE"/>
    <w:rsid w:val="003759D2"/>
    <w:rsid w:val="00375FE8"/>
    <w:rsid w:val="00376928"/>
    <w:rsid w:val="00376948"/>
    <w:rsid w:val="00377091"/>
    <w:rsid w:val="003806F2"/>
    <w:rsid w:val="00380701"/>
    <w:rsid w:val="00380877"/>
    <w:rsid w:val="00380C18"/>
    <w:rsid w:val="003811FC"/>
    <w:rsid w:val="003812EB"/>
    <w:rsid w:val="0038184B"/>
    <w:rsid w:val="0038229D"/>
    <w:rsid w:val="00382CAD"/>
    <w:rsid w:val="0038313B"/>
    <w:rsid w:val="00384209"/>
    <w:rsid w:val="00384880"/>
    <w:rsid w:val="00384F4B"/>
    <w:rsid w:val="0038502B"/>
    <w:rsid w:val="00385052"/>
    <w:rsid w:val="00385642"/>
    <w:rsid w:val="00385B87"/>
    <w:rsid w:val="00385E1D"/>
    <w:rsid w:val="00386581"/>
    <w:rsid w:val="003877D1"/>
    <w:rsid w:val="00387FB6"/>
    <w:rsid w:val="003902F8"/>
    <w:rsid w:val="00390322"/>
    <w:rsid w:val="00390FF9"/>
    <w:rsid w:val="003911AC"/>
    <w:rsid w:val="003911F1"/>
    <w:rsid w:val="003914F8"/>
    <w:rsid w:val="0039225E"/>
    <w:rsid w:val="00392ECE"/>
    <w:rsid w:val="0039582A"/>
    <w:rsid w:val="003961F8"/>
    <w:rsid w:val="0039671F"/>
    <w:rsid w:val="00396E22"/>
    <w:rsid w:val="0039726A"/>
    <w:rsid w:val="00397772"/>
    <w:rsid w:val="003A0307"/>
    <w:rsid w:val="003A0595"/>
    <w:rsid w:val="003A1111"/>
    <w:rsid w:val="003A16EA"/>
    <w:rsid w:val="003A17C4"/>
    <w:rsid w:val="003A2771"/>
    <w:rsid w:val="003A2BC6"/>
    <w:rsid w:val="003A2DF5"/>
    <w:rsid w:val="003A4171"/>
    <w:rsid w:val="003A5641"/>
    <w:rsid w:val="003A634D"/>
    <w:rsid w:val="003A75D3"/>
    <w:rsid w:val="003A7E81"/>
    <w:rsid w:val="003B0AB1"/>
    <w:rsid w:val="003B0C9F"/>
    <w:rsid w:val="003B0E69"/>
    <w:rsid w:val="003B1672"/>
    <w:rsid w:val="003B1F6F"/>
    <w:rsid w:val="003B3713"/>
    <w:rsid w:val="003B3DA3"/>
    <w:rsid w:val="003B408B"/>
    <w:rsid w:val="003B413D"/>
    <w:rsid w:val="003B45E6"/>
    <w:rsid w:val="003B5026"/>
    <w:rsid w:val="003B5C11"/>
    <w:rsid w:val="003B6050"/>
    <w:rsid w:val="003B63AF"/>
    <w:rsid w:val="003B66C9"/>
    <w:rsid w:val="003B684C"/>
    <w:rsid w:val="003B69D7"/>
    <w:rsid w:val="003B7D45"/>
    <w:rsid w:val="003B7E0F"/>
    <w:rsid w:val="003C289C"/>
    <w:rsid w:val="003C28FA"/>
    <w:rsid w:val="003C430C"/>
    <w:rsid w:val="003C4960"/>
    <w:rsid w:val="003C51BE"/>
    <w:rsid w:val="003C54FD"/>
    <w:rsid w:val="003C5685"/>
    <w:rsid w:val="003C56CB"/>
    <w:rsid w:val="003C5DF2"/>
    <w:rsid w:val="003C6A13"/>
    <w:rsid w:val="003C6A1D"/>
    <w:rsid w:val="003D02FF"/>
    <w:rsid w:val="003D1FD0"/>
    <w:rsid w:val="003D359D"/>
    <w:rsid w:val="003D3BE6"/>
    <w:rsid w:val="003D4F22"/>
    <w:rsid w:val="003D556D"/>
    <w:rsid w:val="003D5908"/>
    <w:rsid w:val="003D5BD5"/>
    <w:rsid w:val="003D68E2"/>
    <w:rsid w:val="003D72DD"/>
    <w:rsid w:val="003D7434"/>
    <w:rsid w:val="003E003C"/>
    <w:rsid w:val="003E08E3"/>
    <w:rsid w:val="003E1357"/>
    <w:rsid w:val="003E1A6D"/>
    <w:rsid w:val="003E1EA0"/>
    <w:rsid w:val="003E4833"/>
    <w:rsid w:val="003E4FBC"/>
    <w:rsid w:val="003E654F"/>
    <w:rsid w:val="003E6C13"/>
    <w:rsid w:val="003E72C5"/>
    <w:rsid w:val="003E7B79"/>
    <w:rsid w:val="003F1761"/>
    <w:rsid w:val="003F22A6"/>
    <w:rsid w:val="003F235C"/>
    <w:rsid w:val="003F30CE"/>
    <w:rsid w:val="003F333E"/>
    <w:rsid w:val="003F3C71"/>
    <w:rsid w:val="003F404F"/>
    <w:rsid w:val="003F41CE"/>
    <w:rsid w:val="003F4C51"/>
    <w:rsid w:val="003F5804"/>
    <w:rsid w:val="003F5B28"/>
    <w:rsid w:val="003F5E03"/>
    <w:rsid w:val="003F60AB"/>
    <w:rsid w:val="003F6E12"/>
    <w:rsid w:val="003F766A"/>
    <w:rsid w:val="003F7701"/>
    <w:rsid w:val="004013AE"/>
    <w:rsid w:val="00401C9E"/>
    <w:rsid w:val="00402236"/>
    <w:rsid w:val="00402BCB"/>
    <w:rsid w:val="00402FFD"/>
    <w:rsid w:val="00403333"/>
    <w:rsid w:val="0040412D"/>
    <w:rsid w:val="00404EEC"/>
    <w:rsid w:val="004050FF"/>
    <w:rsid w:val="00405994"/>
    <w:rsid w:val="00405CB3"/>
    <w:rsid w:val="00406191"/>
    <w:rsid w:val="004062CF"/>
    <w:rsid w:val="00407CDC"/>
    <w:rsid w:val="00410260"/>
    <w:rsid w:val="00411152"/>
    <w:rsid w:val="004111B4"/>
    <w:rsid w:val="0041249D"/>
    <w:rsid w:val="00414648"/>
    <w:rsid w:val="00414B57"/>
    <w:rsid w:val="004159DE"/>
    <w:rsid w:val="0041662E"/>
    <w:rsid w:val="00417FB8"/>
    <w:rsid w:val="00420F5E"/>
    <w:rsid w:val="004216F1"/>
    <w:rsid w:val="004217C8"/>
    <w:rsid w:val="0042212D"/>
    <w:rsid w:val="00423934"/>
    <w:rsid w:val="00423F15"/>
    <w:rsid w:val="00424845"/>
    <w:rsid w:val="00424FE0"/>
    <w:rsid w:val="00425104"/>
    <w:rsid w:val="004256CF"/>
    <w:rsid w:val="004261D8"/>
    <w:rsid w:val="004263E6"/>
    <w:rsid w:val="004308B3"/>
    <w:rsid w:val="00430D4C"/>
    <w:rsid w:val="004310CE"/>
    <w:rsid w:val="00431E22"/>
    <w:rsid w:val="00432066"/>
    <w:rsid w:val="004324AC"/>
    <w:rsid w:val="00433129"/>
    <w:rsid w:val="00433875"/>
    <w:rsid w:val="00433A33"/>
    <w:rsid w:val="00433CDF"/>
    <w:rsid w:val="00433EF0"/>
    <w:rsid w:val="00434012"/>
    <w:rsid w:val="0043409C"/>
    <w:rsid w:val="00434652"/>
    <w:rsid w:val="00434F4C"/>
    <w:rsid w:val="0043524E"/>
    <w:rsid w:val="0043537F"/>
    <w:rsid w:val="004357B4"/>
    <w:rsid w:val="00435905"/>
    <w:rsid w:val="00435B3B"/>
    <w:rsid w:val="0043669B"/>
    <w:rsid w:val="00436F2A"/>
    <w:rsid w:val="00437606"/>
    <w:rsid w:val="004378E5"/>
    <w:rsid w:val="00437C80"/>
    <w:rsid w:val="00437CB6"/>
    <w:rsid w:val="004401BD"/>
    <w:rsid w:val="00441435"/>
    <w:rsid w:val="00442687"/>
    <w:rsid w:val="004431E9"/>
    <w:rsid w:val="0044325C"/>
    <w:rsid w:val="0044492E"/>
    <w:rsid w:val="00444D29"/>
    <w:rsid w:val="004458F8"/>
    <w:rsid w:val="00445CCF"/>
    <w:rsid w:val="004465FA"/>
    <w:rsid w:val="00446BB1"/>
    <w:rsid w:val="00446FC8"/>
    <w:rsid w:val="0044721A"/>
    <w:rsid w:val="00447326"/>
    <w:rsid w:val="0045065E"/>
    <w:rsid w:val="00451030"/>
    <w:rsid w:val="00451071"/>
    <w:rsid w:val="00451596"/>
    <w:rsid w:val="00451B80"/>
    <w:rsid w:val="00452409"/>
    <w:rsid w:val="00452846"/>
    <w:rsid w:val="004543E6"/>
    <w:rsid w:val="00454F7A"/>
    <w:rsid w:val="004560AA"/>
    <w:rsid w:val="0045653C"/>
    <w:rsid w:val="0045683D"/>
    <w:rsid w:val="00456960"/>
    <w:rsid w:val="00457877"/>
    <w:rsid w:val="0046041A"/>
    <w:rsid w:val="00460727"/>
    <w:rsid w:val="00460B16"/>
    <w:rsid w:val="00460D74"/>
    <w:rsid w:val="00460FA9"/>
    <w:rsid w:val="0046120D"/>
    <w:rsid w:val="00461BA4"/>
    <w:rsid w:val="00461E01"/>
    <w:rsid w:val="0046215B"/>
    <w:rsid w:val="00462D10"/>
    <w:rsid w:val="0046301D"/>
    <w:rsid w:val="00464C1C"/>
    <w:rsid w:val="00467A90"/>
    <w:rsid w:val="004706D6"/>
    <w:rsid w:val="004710EE"/>
    <w:rsid w:val="00471334"/>
    <w:rsid w:val="00472467"/>
    <w:rsid w:val="0047315F"/>
    <w:rsid w:val="00474632"/>
    <w:rsid w:val="00474A0D"/>
    <w:rsid w:val="0047635E"/>
    <w:rsid w:val="00476B1D"/>
    <w:rsid w:val="00476BAD"/>
    <w:rsid w:val="00476DEF"/>
    <w:rsid w:val="004827B8"/>
    <w:rsid w:val="00482EAA"/>
    <w:rsid w:val="004833AB"/>
    <w:rsid w:val="00483A13"/>
    <w:rsid w:val="00483ADA"/>
    <w:rsid w:val="0048680C"/>
    <w:rsid w:val="00487D8D"/>
    <w:rsid w:val="00487E87"/>
    <w:rsid w:val="00491D52"/>
    <w:rsid w:val="00492A7D"/>
    <w:rsid w:val="00493B59"/>
    <w:rsid w:val="004952F6"/>
    <w:rsid w:val="0049605C"/>
    <w:rsid w:val="00496BE9"/>
    <w:rsid w:val="00497687"/>
    <w:rsid w:val="004A12F2"/>
    <w:rsid w:val="004A150F"/>
    <w:rsid w:val="004A22C6"/>
    <w:rsid w:val="004A3EAC"/>
    <w:rsid w:val="004A4168"/>
    <w:rsid w:val="004A4AF9"/>
    <w:rsid w:val="004A548A"/>
    <w:rsid w:val="004A734A"/>
    <w:rsid w:val="004A7FD8"/>
    <w:rsid w:val="004B0058"/>
    <w:rsid w:val="004B04CE"/>
    <w:rsid w:val="004B084E"/>
    <w:rsid w:val="004B1574"/>
    <w:rsid w:val="004B1A14"/>
    <w:rsid w:val="004B1AF9"/>
    <w:rsid w:val="004B20CD"/>
    <w:rsid w:val="004B304E"/>
    <w:rsid w:val="004B4402"/>
    <w:rsid w:val="004B4992"/>
    <w:rsid w:val="004B4D7B"/>
    <w:rsid w:val="004B622B"/>
    <w:rsid w:val="004B6432"/>
    <w:rsid w:val="004B6926"/>
    <w:rsid w:val="004B7A16"/>
    <w:rsid w:val="004B7A6D"/>
    <w:rsid w:val="004C0222"/>
    <w:rsid w:val="004C025B"/>
    <w:rsid w:val="004C0508"/>
    <w:rsid w:val="004C0ECE"/>
    <w:rsid w:val="004C17A9"/>
    <w:rsid w:val="004C20BF"/>
    <w:rsid w:val="004C21EE"/>
    <w:rsid w:val="004C246F"/>
    <w:rsid w:val="004C264A"/>
    <w:rsid w:val="004C2B89"/>
    <w:rsid w:val="004C30D6"/>
    <w:rsid w:val="004C338F"/>
    <w:rsid w:val="004C37E0"/>
    <w:rsid w:val="004C3C22"/>
    <w:rsid w:val="004C40BC"/>
    <w:rsid w:val="004C474D"/>
    <w:rsid w:val="004C4976"/>
    <w:rsid w:val="004C498E"/>
    <w:rsid w:val="004C67EB"/>
    <w:rsid w:val="004C6AB2"/>
    <w:rsid w:val="004C6ED9"/>
    <w:rsid w:val="004C71A3"/>
    <w:rsid w:val="004C7B5D"/>
    <w:rsid w:val="004D097A"/>
    <w:rsid w:val="004D0A4E"/>
    <w:rsid w:val="004D0DA6"/>
    <w:rsid w:val="004D12FA"/>
    <w:rsid w:val="004D3215"/>
    <w:rsid w:val="004D41C4"/>
    <w:rsid w:val="004D44A3"/>
    <w:rsid w:val="004D4B4C"/>
    <w:rsid w:val="004D4F15"/>
    <w:rsid w:val="004D5170"/>
    <w:rsid w:val="004D532F"/>
    <w:rsid w:val="004D613C"/>
    <w:rsid w:val="004D6B84"/>
    <w:rsid w:val="004D6DFF"/>
    <w:rsid w:val="004E07A4"/>
    <w:rsid w:val="004E0991"/>
    <w:rsid w:val="004E0BDA"/>
    <w:rsid w:val="004E1612"/>
    <w:rsid w:val="004E1B54"/>
    <w:rsid w:val="004E28E9"/>
    <w:rsid w:val="004E41FB"/>
    <w:rsid w:val="004E436B"/>
    <w:rsid w:val="004E44B6"/>
    <w:rsid w:val="004E4A2B"/>
    <w:rsid w:val="004E53D6"/>
    <w:rsid w:val="004E5C03"/>
    <w:rsid w:val="004E5E1B"/>
    <w:rsid w:val="004E6143"/>
    <w:rsid w:val="004E6AD8"/>
    <w:rsid w:val="004E6FE4"/>
    <w:rsid w:val="004E7C87"/>
    <w:rsid w:val="004F0769"/>
    <w:rsid w:val="004F0B9F"/>
    <w:rsid w:val="004F0CF9"/>
    <w:rsid w:val="004F0FC4"/>
    <w:rsid w:val="004F1025"/>
    <w:rsid w:val="004F1274"/>
    <w:rsid w:val="004F1353"/>
    <w:rsid w:val="004F2E37"/>
    <w:rsid w:val="004F3E19"/>
    <w:rsid w:val="004F452D"/>
    <w:rsid w:val="004F49A8"/>
    <w:rsid w:val="004F5418"/>
    <w:rsid w:val="004F69D1"/>
    <w:rsid w:val="004F6A77"/>
    <w:rsid w:val="0050237D"/>
    <w:rsid w:val="0050298F"/>
    <w:rsid w:val="00502EA0"/>
    <w:rsid w:val="0050328E"/>
    <w:rsid w:val="00503BA7"/>
    <w:rsid w:val="00503E90"/>
    <w:rsid w:val="00503F33"/>
    <w:rsid w:val="0050400A"/>
    <w:rsid w:val="00504DCE"/>
    <w:rsid w:val="00505292"/>
    <w:rsid w:val="00505689"/>
    <w:rsid w:val="00506C03"/>
    <w:rsid w:val="005075D7"/>
    <w:rsid w:val="005076CD"/>
    <w:rsid w:val="005079C7"/>
    <w:rsid w:val="00507F11"/>
    <w:rsid w:val="00511A60"/>
    <w:rsid w:val="00512E73"/>
    <w:rsid w:val="0051362F"/>
    <w:rsid w:val="005139F2"/>
    <w:rsid w:val="00513F6B"/>
    <w:rsid w:val="00514528"/>
    <w:rsid w:val="00515A75"/>
    <w:rsid w:val="00516023"/>
    <w:rsid w:val="0051619E"/>
    <w:rsid w:val="005163F9"/>
    <w:rsid w:val="00516449"/>
    <w:rsid w:val="005168B8"/>
    <w:rsid w:val="005175C5"/>
    <w:rsid w:val="00517953"/>
    <w:rsid w:val="00517B43"/>
    <w:rsid w:val="00520133"/>
    <w:rsid w:val="0052059E"/>
    <w:rsid w:val="00520624"/>
    <w:rsid w:val="00520749"/>
    <w:rsid w:val="00521ACA"/>
    <w:rsid w:val="005222C3"/>
    <w:rsid w:val="005233B1"/>
    <w:rsid w:val="00523935"/>
    <w:rsid w:val="005255DD"/>
    <w:rsid w:val="00525B71"/>
    <w:rsid w:val="00526986"/>
    <w:rsid w:val="00526F66"/>
    <w:rsid w:val="005277E9"/>
    <w:rsid w:val="00530145"/>
    <w:rsid w:val="005302F4"/>
    <w:rsid w:val="00530F70"/>
    <w:rsid w:val="005315B4"/>
    <w:rsid w:val="0053171A"/>
    <w:rsid w:val="00531E5C"/>
    <w:rsid w:val="00533F91"/>
    <w:rsid w:val="00534E40"/>
    <w:rsid w:val="00534EFB"/>
    <w:rsid w:val="005354EF"/>
    <w:rsid w:val="005405DC"/>
    <w:rsid w:val="00540860"/>
    <w:rsid w:val="00541335"/>
    <w:rsid w:val="005418C4"/>
    <w:rsid w:val="00541A1F"/>
    <w:rsid w:val="00541DBF"/>
    <w:rsid w:val="00541F93"/>
    <w:rsid w:val="00542392"/>
    <w:rsid w:val="00542A8D"/>
    <w:rsid w:val="00544122"/>
    <w:rsid w:val="00544140"/>
    <w:rsid w:val="005458ED"/>
    <w:rsid w:val="00546B3C"/>
    <w:rsid w:val="00546EAA"/>
    <w:rsid w:val="00547057"/>
    <w:rsid w:val="005472F6"/>
    <w:rsid w:val="00547377"/>
    <w:rsid w:val="005478B7"/>
    <w:rsid w:val="005478E1"/>
    <w:rsid w:val="00547D27"/>
    <w:rsid w:val="00550847"/>
    <w:rsid w:val="00550D33"/>
    <w:rsid w:val="00551244"/>
    <w:rsid w:val="00551635"/>
    <w:rsid w:val="005532CB"/>
    <w:rsid w:val="00553818"/>
    <w:rsid w:val="00553DEE"/>
    <w:rsid w:val="00553DFD"/>
    <w:rsid w:val="005543F1"/>
    <w:rsid w:val="00554BFD"/>
    <w:rsid w:val="00554CD1"/>
    <w:rsid w:val="00557839"/>
    <w:rsid w:val="00557BF0"/>
    <w:rsid w:val="00557C80"/>
    <w:rsid w:val="0056115F"/>
    <w:rsid w:val="00561946"/>
    <w:rsid w:val="00561B0F"/>
    <w:rsid w:val="00562731"/>
    <w:rsid w:val="00562A43"/>
    <w:rsid w:val="00563B8A"/>
    <w:rsid w:val="0056452E"/>
    <w:rsid w:val="005654C5"/>
    <w:rsid w:val="00566F75"/>
    <w:rsid w:val="005673EC"/>
    <w:rsid w:val="0056749A"/>
    <w:rsid w:val="005707DE"/>
    <w:rsid w:val="00570D7D"/>
    <w:rsid w:val="00571046"/>
    <w:rsid w:val="00571CFC"/>
    <w:rsid w:val="00572081"/>
    <w:rsid w:val="005724E3"/>
    <w:rsid w:val="00573799"/>
    <w:rsid w:val="00574DB0"/>
    <w:rsid w:val="005754C2"/>
    <w:rsid w:val="00575B93"/>
    <w:rsid w:val="005805F4"/>
    <w:rsid w:val="00580955"/>
    <w:rsid w:val="00581BAA"/>
    <w:rsid w:val="00582156"/>
    <w:rsid w:val="005822E2"/>
    <w:rsid w:val="005839A4"/>
    <w:rsid w:val="00583D3C"/>
    <w:rsid w:val="00584258"/>
    <w:rsid w:val="00584798"/>
    <w:rsid w:val="00584A80"/>
    <w:rsid w:val="00584AF8"/>
    <w:rsid w:val="00585081"/>
    <w:rsid w:val="00585161"/>
    <w:rsid w:val="005852D9"/>
    <w:rsid w:val="00585534"/>
    <w:rsid w:val="00585C40"/>
    <w:rsid w:val="00586CB9"/>
    <w:rsid w:val="00587344"/>
    <w:rsid w:val="00587495"/>
    <w:rsid w:val="00587DD7"/>
    <w:rsid w:val="00590230"/>
    <w:rsid w:val="0059025B"/>
    <w:rsid w:val="0059174E"/>
    <w:rsid w:val="005918EB"/>
    <w:rsid w:val="0059273A"/>
    <w:rsid w:val="00593E8F"/>
    <w:rsid w:val="00596275"/>
    <w:rsid w:val="0059676A"/>
    <w:rsid w:val="005969A8"/>
    <w:rsid w:val="00596D0F"/>
    <w:rsid w:val="005976F5"/>
    <w:rsid w:val="00597CC4"/>
    <w:rsid w:val="005A039E"/>
    <w:rsid w:val="005A08E3"/>
    <w:rsid w:val="005A13C8"/>
    <w:rsid w:val="005A2976"/>
    <w:rsid w:val="005A2E3B"/>
    <w:rsid w:val="005A2FD3"/>
    <w:rsid w:val="005A3065"/>
    <w:rsid w:val="005A3B3F"/>
    <w:rsid w:val="005A5B4A"/>
    <w:rsid w:val="005A5C63"/>
    <w:rsid w:val="005A6BE4"/>
    <w:rsid w:val="005A6FFE"/>
    <w:rsid w:val="005A711E"/>
    <w:rsid w:val="005A79CE"/>
    <w:rsid w:val="005B0827"/>
    <w:rsid w:val="005B1605"/>
    <w:rsid w:val="005B1684"/>
    <w:rsid w:val="005B1E14"/>
    <w:rsid w:val="005B1F4F"/>
    <w:rsid w:val="005B1F7A"/>
    <w:rsid w:val="005B24EC"/>
    <w:rsid w:val="005B2CF5"/>
    <w:rsid w:val="005B42CA"/>
    <w:rsid w:val="005B43A5"/>
    <w:rsid w:val="005B4C69"/>
    <w:rsid w:val="005B4FE7"/>
    <w:rsid w:val="005B51C4"/>
    <w:rsid w:val="005B5C33"/>
    <w:rsid w:val="005B5F95"/>
    <w:rsid w:val="005B5FAD"/>
    <w:rsid w:val="005B66B3"/>
    <w:rsid w:val="005B6961"/>
    <w:rsid w:val="005B6CCE"/>
    <w:rsid w:val="005B716E"/>
    <w:rsid w:val="005B744B"/>
    <w:rsid w:val="005B7D81"/>
    <w:rsid w:val="005C0342"/>
    <w:rsid w:val="005C0F2E"/>
    <w:rsid w:val="005C0FCD"/>
    <w:rsid w:val="005C13B4"/>
    <w:rsid w:val="005C22DD"/>
    <w:rsid w:val="005C25EF"/>
    <w:rsid w:val="005C3156"/>
    <w:rsid w:val="005C31CA"/>
    <w:rsid w:val="005C3A46"/>
    <w:rsid w:val="005C3A73"/>
    <w:rsid w:val="005C3C7D"/>
    <w:rsid w:val="005C44D5"/>
    <w:rsid w:val="005C465F"/>
    <w:rsid w:val="005C4AE6"/>
    <w:rsid w:val="005C5661"/>
    <w:rsid w:val="005C58E7"/>
    <w:rsid w:val="005C5C9A"/>
    <w:rsid w:val="005C76AB"/>
    <w:rsid w:val="005D078B"/>
    <w:rsid w:val="005D29B0"/>
    <w:rsid w:val="005D3240"/>
    <w:rsid w:val="005D3951"/>
    <w:rsid w:val="005D3AD4"/>
    <w:rsid w:val="005D54DF"/>
    <w:rsid w:val="005D5921"/>
    <w:rsid w:val="005D7C4C"/>
    <w:rsid w:val="005D7E1F"/>
    <w:rsid w:val="005E0D83"/>
    <w:rsid w:val="005E0F3A"/>
    <w:rsid w:val="005E1834"/>
    <w:rsid w:val="005E1E5E"/>
    <w:rsid w:val="005E2A5E"/>
    <w:rsid w:val="005E335F"/>
    <w:rsid w:val="005E3381"/>
    <w:rsid w:val="005E3714"/>
    <w:rsid w:val="005E454F"/>
    <w:rsid w:val="005E478C"/>
    <w:rsid w:val="005E4F61"/>
    <w:rsid w:val="005E4FD0"/>
    <w:rsid w:val="005E52A8"/>
    <w:rsid w:val="005E6A4E"/>
    <w:rsid w:val="005E7193"/>
    <w:rsid w:val="005F05D6"/>
    <w:rsid w:val="005F0AEA"/>
    <w:rsid w:val="005F130C"/>
    <w:rsid w:val="005F18CC"/>
    <w:rsid w:val="005F1A07"/>
    <w:rsid w:val="005F1E54"/>
    <w:rsid w:val="005F210A"/>
    <w:rsid w:val="005F2B6D"/>
    <w:rsid w:val="005F2D52"/>
    <w:rsid w:val="005F2EB2"/>
    <w:rsid w:val="005F3818"/>
    <w:rsid w:val="005F65C0"/>
    <w:rsid w:val="005F6A84"/>
    <w:rsid w:val="006001CC"/>
    <w:rsid w:val="00600848"/>
    <w:rsid w:val="006017BA"/>
    <w:rsid w:val="00601C56"/>
    <w:rsid w:val="00602C1D"/>
    <w:rsid w:val="00603850"/>
    <w:rsid w:val="00603B55"/>
    <w:rsid w:val="0060439E"/>
    <w:rsid w:val="00605762"/>
    <w:rsid w:val="00606FF0"/>
    <w:rsid w:val="006106E2"/>
    <w:rsid w:val="00610F74"/>
    <w:rsid w:val="00611B65"/>
    <w:rsid w:val="006120AB"/>
    <w:rsid w:val="006122D7"/>
    <w:rsid w:val="00612528"/>
    <w:rsid w:val="0061252A"/>
    <w:rsid w:val="0061298C"/>
    <w:rsid w:val="00612ABC"/>
    <w:rsid w:val="00612E50"/>
    <w:rsid w:val="00612E65"/>
    <w:rsid w:val="0061356D"/>
    <w:rsid w:val="00615D83"/>
    <w:rsid w:val="0061617F"/>
    <w:rsid w:val="006168E9"/>
    <w:rsid w:val="00616FD8"/>
    <w:rsid w:val="006174E8"/>
    <w:rsid w:val="006179A2"/>
    <w:rsid w:val="00617B81"/>
    <w:rsid w:val="00620FA6"/>
    <w:rsid w:val="006214D7"/>
    <w:rsid w:val="00621F13"/>
    <w:rsid w:val="0062360A"/>
    <w:rsid w:val="006236D1"/>
    <w:rsid w:val="00623775"/>
    <w:rsid w:val="006245EA"/>
    <w:rsid w:val="00624965"/>
    <w:rsid w:val="00625250"/>
    <w:rsid w:val="00625B31"/>
    <w:rsid w:val="006260C7"/>
    <w:rsid w:val="006267FD"/>
    <w:rsid w:val="00626E62"/>
    <w:rsid w:val="0062716D"/>
    <w:rsid w:val="0062740D"/>
    <w:rsid w:val="00627A08"/>
    <w:rsid w:val="006308DC"/>
    <w:rsid w:val="00631A6C"/>
    <w:rsid w:val="00631B6D"/>
    <w:rsid w:val="00631B91"/>
    <w:rsid w:val="00631D5C"/>
    <w:rsid w:val="0063270C"/>
    <w:rsid w:val="006331A3"/>
    <w:rsid w:val="0063374F"/>
    <w:rsid w:val="00633892"/>
    <w:rsid w:val="006338C5"/>
    <w:rsid w:val="006339DC"/>
    <w:rsid w:val="00634020"/>
    <w:rsid w:val="00634541"/>
    <w:rsid w:val="00634E45"/>
    <w:rsid w:val="00635DC9"/>
    <w:rsid w:val="00635E15"/>
    <w:rsid w:val="006379E8"/>
    <w:rsid w:val="00640599"/>
    <w:rsid w:val="00640E2B"/>
    <w:rsid w:val="00640E47"/>
    <w:rsid w:val="00641335"/>
    <w:rsid w:val="006436FF"/>
    <w:rsid w:val="00643DC8"/>
    <w:rsid w:val="0064425A"/>
    <w:rsid w:val="006445E3"/>
    <w:rsid w:val="00645AB3"/>
    <w:rsid w:val="0064668F"/>
    <w:rsid w:val="006468B3"/>
    <w:rsid w:val="00646D50"/>
    <w:rsid w:val="006500EF"/>
    <w:rsid w:val="006502AB"/>
    <w:rsid w:val="00650380"/>
    <w:rsid w:val="00651D64"/>
    <w:rsid w:val="00652C18"/>
    <w:rsid w:val="00652DF5"/>
    <w:rsid w:val="00652E59"/>
    <w:rsid w:val="0065322C"/>
    <w:rsid w:val="00653467"/>
    <w:rsid w:val="006534AE"/>
    <w:rsid w:val="0065351F"/>
    <w:rsid w:val="00653EDF"/>
    <w:rsid w:val="00654667"/>
    <w:rsid w:val="00655127"/>
    <w:rsid w:val="006551C5"/>
    <w:rsid w:val="006574E8"/>
    <w:rsid w:val="00657ECD"/>
    <w:rsid w:val="00660121"/>
    <w:rsid w:val="0066024B"/>
    <w:rsid w:val="006607F8"/>
    <w:rsid w:val="006613DE"/>
    <w:rsid w:val="00661939"/>
    <w:rsid w:val="00662750"/>
    <w:rsid w:val="006627BE"/>
    <w:rsid w:val="006628CB"/>
    <w:rsid w:val="00662D3A"/>
    <w:rsid w:val="00662FFC"/>
    <w:rsid w:val="006648F7"/>
    <w:rsid w:val="00664F3B"/>
    <w:rsid w:val="006660AE"/>
    <w:rsid w:val="00666301"/>
    <w:rsid w:val="00666615"/>
    <w:rsid w:val="006675AA"/>
    <w:rsid w:val="006676A0"/>
    <w:rsid w:val="00670030"/>
    <w:rsid w:val="006708E6"/>
    <w:rsid w:val="00670DF2"/>
    <w:rsid w:val="0067111C"/>
    <w:rsid w:val="0067139E"/>
    <w:rsid w:val="006713D5"/>
    <w:rsid w:val="006718FE"/>
    <w:rsid w:val="00671922"/>
    <w:rsid w:val="00672553"/>
    <w:rsid w:val="006729E9"/>
    <w:rsid w:val="006738F3"/>
    <w:rsid w:val="00674DE8"/>
    <w:rsid w:val="006767C4"/>
    <w:rsid w:val="00677012"/>
    <w:rsid w:val="00677821"/>
    <w:rsid w:val="00677B2D"/>
    <w:rsid w:val="0068000D"/>
    <w:rsid w:val="006801BD"/>
    <w:rsid w:val="00681184"/>
    <w:rsid w:val="0068333A"/>
    <w:rsid w:val="006838EE"/>
    <w:rsid w:val="00683D18"/>
    <w:rsid w:val="006843AE"/>
    <w:rsid w:val="00684FEB"/>
    <w:rsid w:val="0068682B"/>
    <w:rsid w:val="006875E7"/>
    <w:rsid w:val="00687B92"/>
    <w:rsid w:val="00691ACC"/>
    <w:rsid w:val="00691ED5"/>
    <w:rsid w:val="0069210F"/>
    <w:rsid w:val="00693337"/>
    <w:rsid w:val="006933BE"/>
    <w:rsid w:val="00693925"/>
    <w:rsid w:val="006949E3"/>
    <w:rsid w:val="006951DA"/>
    <w:rsid w:val="006954F4"/>
    <w:rsid w:val="00695DAF"/>
    <w:rsid w:val="006960F2"/>
    <w:rsid w:val="006961B1"/>
    <w:rsid w:val="00696A81"/>
    <w:rsid w:val="006976C2"/>
    <w:rsid w:val="00697861"/>
    <w:rsid w:val="006A0E36"/>
    <w:rsid w:val="006A151A"/>
    <w:rsid w:val="006A1F80"/>
    <w:rsid w:val="006A25A5"/>
    <w:rsid w:val="006A2806"/>
    <w:rsid w:val="006A304D"/>
    <w:rsid w:val="006A4403"/>
    <w:rsid w:val="006A477D"/>
    <w:rsid w:val="006A5463"/>
    <w:rsid w:val="006A695C"/>
    <w:rsid w:val="006A6AF6"/>
    <w:rsid w:val="006A7009"/>
    <w:rsid w:val="006A77AA"/>
    <w:rsid w:val="006B015A"/>
    <w:rsid w:val="006B08D1"/>
    <w:rsid w:val="006B0F1D"/>
    <w:rsid w:val="006B1349"/>
    <w:rsid w:val="006B1791"/>
    <w:rsid w:val="006B24EF"/>
    <w:rsid w:val="006B3066"/>
    <w:rsid w:val="006B4567"/>
    <w:rsid w:val="006B4EE4"/>
    <w:rsid w:val="006B565A"/>
    <w:rsid w:val="006B58EA"/>
    <w:rsid w:val="006B5FA7"/>
    <w:rsid w:val="006B6571"/>
    <w:rsid w:val="006B68B2"/>
    <w:rsid w:val="006B7939"/>
    <w:rsid w:val="006C02D8"/>
    <w:rsid w:val="006C03F2"/>
    <w:rsid w:val="006C155F"/>
    <w:rsid w:val="006C2279"/>
    <w:rsid w:val="006C2313"/>
    <w:rsid w:val="006C2D26"/>
    <w:rsid w:val="006C30D5"/>
    <w:rsid w:val="006C3230"/>
    <w:rsid w:val="006C3835"/>
    <w:rsid w:val="006C4100"/>
    <w:rsid w:val="006C4307"/>
    <w:rsid w:val="006C469D"/>
    <w:rsid w:val="006C4754"/>
    <w:rsid w:val="006C4857"/>
    <w:rsid w:val="006C55F4"/>
    <w:rsid w:val="006C7386"/>
    <w:rsid w:val="006C759E"/>
    <w:rsid w:val="006C7E0F"/>
    <w:rsid w:val="006D0125"/>
    <w:rsid w:val="006D0445"/>
    <w:rsid w:val="006D0EDF"/>
    <w:rsid w:val="006D1117"/>
    <w:rsid w:val="006D164F"/>
    <w:rsid w:val="006D28C2"/>
    <w:rsid w:val="006D2E76"/>
    <w:rsid w:val="006D405E"/>
    <w:rsid w:val="006D42A5"/>
    <w:rsid w:val="006D491B"/>
    <w:rsid w:val="006D4B4B"/>
    <w:rsid w:val="006D60D7"/>
    <w:rsid w:val="006D6E7E"/>
    <w:rsid w:val="006D7049"/>
    <w:rsid w:val="006D762F"/>
    <w:rsid w:val="006D7683"/>
    <w:rsid w:val="006E09AF"/>
    <w:rsid w:val="006E0DB2"/>
    <w:rsid w:val="006E1119"/>
    <w:rsid w:val="006E181F"/>
    <w:rsid w:val="006E1C53"/>
    <w:rsid w:val="006E1FE9"/>
    <w:rsid w:val="006E246B"/>
    <w:rsid w:val="006E24BD"/>
    <w:rsid w:val="006E2C0B"/>
    <w:rsid w:val="006E3747"/>
    <w:rsid w:val="006E5B1C"/>
    <w:rsid w:val="006E6883"/>
    <w:rsid w:val="006E6A39"/>
    <w:rsid w:val="006E7126"/>
    <w:rsid w:val="006E73FA"/>
    <w:rsid w:val="006E76DB"/>
    <w:rsid w:val="006F015B"/>
    <w:rsid w:val="006F0D61"/>
    <w:rsid w:val="006F1D68"/>
    <w:rsid w:val="006F2B1E"/>
    <w:rsid w:val="006F2D9F"/>
    <w:rsid w:val="006F41B8"/>
    <w:rsid w:val="006F4394"/>
    <w:rsid w:val="006F5C87"/>
    <w:rsid w:val="006F664C"/>
    <w:rsid w:val="006F76C2"/>
    <w:rsid w:val="006F7754"/>
    <w:rsid w:val="0070042B"/>
    <w:rsid w:val="007004DE"/>
    <w:rsid w:val="007011DE"/>
    <w:rsid w:val="00701597"/>
    <w:rsid w:val="00701E1E"/>
    <w:rsid w:val="007021CA"/>
    <w:rsid w:val="0070275F"/>
    <w:rsid w:val="00702B9A"/>
    <w:rsid w:val="00702CFA"/>
    <w:rsid w:val="007033F9"/>
    <w:rsid w:val="00703C45"/>
    <w:rsid w:val="0070423F"/>
    <w:rsid w:val="007048B4"/>
    <w:rsid w:val="00705C1F"/>
    <w:rsid w:val="00707AFB"/>
    <w:rsid w:val="00707BD1"/>
    <w:rsid w:val="00707E4D"/>
    <w:rsid w:val="00710734"/>
    <w:rsid w:val="00710A6A"/>
    <w:rsid w:val="00712857"/>
    <w:rsid w:val="00713A54"/>
    <w:rsid w:val="00720455"/>
    <w:rsid w:val="00720970"/>
    <w:rsid w:val="00720D13"/>
    <w:rsid w:val="00720E71"/>
    <w:rsid w:val="00721547"/>
    <w:rsid w:val="007218EF"/>
    <w:rsid w:val="00722002"/>
    <w:rsid w:val="0072237F"/>
    <w:rsid w:val="007223C2"/>
    <w:rsid w:val="0072268D"/>
    <w:rsid w:val="00722B9B"/>
    <w:rsid w:val="007234C6"/>
    <w:rsid w:val="00723B6A"/>
    <w:rsid w:val="00726196"/>
    <w:rsid w:val="007263C1"/>
    <w:rsid w:val="00726809"/>
    <w:rsid w:val="00726CA7"/>
    <w:rsid w:val="00727BE4"/>
    <w:rsid w:val="007300E4"/>
    <w:rsid w:val="00730266"/>
    <w:rsid w:val="00730C0B"/>
    <w:rsid w:val="00730DBE"/>
    <w:rsid w:val="00731505"/>
    <w:rsid w:val="00731854"/>
    <w:rsid w:val="007323CD"/>
    <w:rsid w:val="0073271A"/>
    <w:rsid w:val="00732CB2"/>
    <w:rsid w:val="00733530"/>
    <w:rsid w:val="007335DD"/>
    <w:rsid w:val="00733DCA"/>
    <w:rsid w:val="00733F32"/>
    <w:rsid w:val="00734977"/>
    <w:rsid w:val="007351C4"/>
    <w:rsid w:val="007355D1"/>
    <w:rsid w:val="00735F1F"/>
    <w:rsid w:val="0073650D"/>
    <w:rsid w:val="00736853"/>
    <w:rsid w:val="00736C27"/>
    <w:rsid w:val="0073779A"/>
    <w:rsid w:val="00737EF0"/>
    <w:rsid w:val="007400F6"/>
    <w:rsid w:val="007406D7"/>
    <w:rsid w:val="00741F9E"/>
    <w:rsid w:val="0074275D"/>
    <w:rsid w:val="007445A4"/>
    <w:rsid w:val="007454C4"/>
    <w:rsid w:val="007454E1"/>
    <w:rsid w:val="00745929"/>
    <w:rsid w:val="00745D61"/>
    <w:rsid w:val="00746303"/>
    <w:rsid w:val="007476E6"/>
    <w:rsid w:val="00747F35"/>
    <w:rsid w:val="00750028"/>
    <w:rsid w:val="00750B4A"/>
    <w:rsid w:val="00750DA3"/>
    <w:rsid w:val="007516DB"/>
    <w:rsid w:val="00751FC9"/>
    <w:rsid w:val="00752875"/>
    <w:rsid w:val="00753100"/>
    <w:rsid w:val="00754207"/>
    <w:rsid w:val="007543EB"/>
    <w:rsid w:val="00754F6A"/>
    <w:rsid w:val="007550A6"/>
    <w:rsid w:val="007555AF"/>
    <w:rsid w:val="00756F0E"/>
    <w:rsid w:val="00756FD8"/>
    <w:rsid w:val="00757274"/>
    <w:rsid w:val="00757DDC"/>
    <w:rsid w:val="00757FB7"/>
    <w:rsid w:val="00761094"/>
    <w:rsid w:val="00761919"/>
    <w:rsid w:val="00761B5B"/>
    <w:rsid w:val="00761B90"/>
    <w:rsid w:val="00761D4A"/>
    <w:rsid w:val="00762A6B"/>
    <w:rsid w:val="00762AEC"/>
    <w:rsid w:val="00762DFB"/>
    <w:rsid w:val="0076357B"/>
    <w:rsid w:val="007659CF"/>
    <w:rsid w:val="007661F7"/>
    <w:rsid w:val="0076668D"/>
    <w:rsid w:val="00766F7C"/>
    <w:rsid w:val="00770A48"/>
    <w:rsid w:val="00770C4D"/>
    <w:rsid w:val="0077112B"/>
    <w:rsid w:val="0077189C"/>
    <w:rsid w:val="00772C06"/>
    <w:rsid w:val="00773D5E"/>
    <w:rsid w:val="00773E4F"/>
    <w:rsid w:val="00774971"/>
    <w:rsid w:val="00774B10"/>
    <w:rsid w:val="00774D38"/>
    <w:rsid w:val="00776D6E"/>
    <w:rsid w:val="0077766C"/>
    <w:rsid w:val="00780428"/>
    <w:rsid w:val="0078084F"/>
    <w:rsid w:val="00780A52"/>
    <w:rsid w:val="00781101"/>
    <w:rsid w:val="007815DC"/>
    <w:rsid w:val="00782600"/>
    <w:rsid w:val="0078305B"/>
    <w:rsid w:val="007832FC"/>
    <w:rsid w:val="00783A48"/>
    <w:rsid w:val="00783BA4"/>
    <w:rsid w:val="00784084"/>
    <w:rsid w:val="0078436B"/>
    <w:rsid w:val="00784A33"/>
    <w:rsid w:val="00786117"/>
    <w:rsid w:val="0078637B"/>
    <w:rsid w:val="00787950"/>
    <w:rsid w:val="0079117A"/>
    <w:rsid w:val="007918B3"/>
    <w:rsid w:val="00791DDB"/>
    <w:rsid w:val="0079218E"/>
    <w:rsid w:val="0079266E"/>
    <w:rsid w:val="00793119"/>
    <w:rsid w:val="007934CC"/>
    <w:rsid w:val="00793823"/>
    <w:rsid w:val="0079389A"/>
    <w:rsid w:val="00794668"/>
    <w:rsid w:val="00794A97"/>
    <w:rsid w:val="00794C86"/>
    <w:rsid w:val="007972A9"/>
    <w:rsid w:val="007975B5"/>
    <w:rsid w:val="007975CD"/>
    <w:rsid w:val="007A055A"/>
    <w:rsid w:val="007A0A33"/>
    <w:rsid w:val="007A27F6"/>
    <w:rsid w:val="007A3581"/>
    <w:rsid w:val="007A4068"/>
    <w:rsid w:val="007A41F1"/>
    <w:rsid w:val="007A458D"/>
    <w:rsid w:val="007A45E1"/>
    <w:rsid w:val="007A504C"/>
    <w:rsid w:val="007A5909"/>
    <w:rsid w:val="007A658F"/>
    <w:rsid w:val="007B0459"/>
    <w:rsid w:val="007B0733"/>
    <w:rsid w:val="007B0B66"/>
    <w:rsid w:val="007B27DA"/>
    <w:rsid w:val="007B328A"/>
    <w:rsid w:val="007B3483"/>
    <w:rsid w:val="007B4ACE"/>
    <w:rsid w:val="007B4B9D"/>
    <w:rsid w:val="007B4F3F"/>
    <w:rsid w:val="007B5BD3"/>
    <w:rsid w:val="007B6E76"/>
    <w:rsid w:val="007C0410"/>
    <w:rsid w:val="007C053E"/>
    <w:rsid w:val="007C06B2"/>
    <w:rsid w:val="007C07C2"/>
    <w:rsid w:val="007C0FF0"/>
    <w:rsid w:val="007C11FC"/>
    <w:rsid w:val="007C15E8"/>
    <w:rsid w:val="007C1CDE"/>
    <w:rsid w:val="007C1D7F"/>
    <w:rsid w:val="007C2DD1"/>
    <w:rsid w:val="007C353F"/>
    <w:rsid w:val="007C52C8"/>
    <w:rsid w:val="007C6823"/>
    <w:rsid w:val="007C6950"/>
    <w:rsid w:val="007D0DA3"/>
    <w:rsid w:val="007D0ED5"/>
    <w:rsid w:val="007D1C86"/>
    <w:rsid w:val="007D2363"/>
    <w:rsid w:val="007D4F30"/>
    <w:rsid w:val="007D4FC0"/>
    <w:rsid w:val="007D5C90"/>
    <w:rsid w:val="007D5E1D"/>
    <w:rsid w:val="007D6255"/>
    <w:rsid w:val="007D6707"/>
    <w:rsid w:val="007D6BFC"/>
    <w:rsid w:val="007D7A62"/>
    <w:rsid w:val="007E1596"/>
    <w:rsid w:val="007E1C06"/>
    <w:rsid w:val="007E22FE"/>
    <w:rsid w:val="007E250D"/>
    <w:rsid w:val="007E2D1B"/>
    <w:rsid w:val="007E392D"/>
    <w:rsid w:val="007E4FF2"/>
    <w:rsid w:val="007E5577"/>
    <w:rsid w:val="007E59E2"/>
    <w:rsid w:val="007E5E2E"/>
    <w:rsid w:val="007E67AD"/>
    <w:rsid w:val="007E6F59"/>
    <w:rsid w:val="007E709A"/>
    <w:rsid w:val="007E7115"/>
    <w:rsid w:val="007E72A2"/>
    <w:rsid w:val="007E7917"/>
    <w:rsid w:val="007F1A33"/>
    <w:rsid w:val="007F1F4E"/>
    <w:rsid w:val="007F2793"/>
    <w:rsid w:val="007F2C67"/>
    <w:rsid w:val="007F36DF"/>
    <w:rsid w:val="007F422D"/>
    <w:rsid w:val="007F4EA1"/>
    <w:rsid w:val="007F5222"/>
    <w:rsid w:val="007F52E1"/>
    <w:rsid w:val="007F5622"/>
    <w:rsid w:val="007F7459"/>
    <w:rsid w:val="007F760A"/>
    <w:rsid w:val="007F7EAC"/>
    <w:rsid w:val="00800C67"/>
    <w:rsid w:val="0080118E"/>
    <w:rsid w:val="00801CC7"/>
    <w:rsid w:val="008031FA"/>
    <w:rsid w:val="00804496"/>
    <w:rsid w:val="00804510"/>
    <w:rsid w:val="00804BDE"/>
    <w:rsid w:val="00805E07"/>
    <w:rsid w:val="00806334"/>
    <w:rsid w:val="00806FE7"/>
    <w:rsid w:val="0080714F"/>
    <w:rsid w:val="008074F7"/>
    <w:rsid w:val="00807577"/>
    <w:rsid w:val="00807B99"/>
    <w:rsid w:val="008103B5"/>
    <w:rsid w:val="00810A9D"/>
    <w:rsid w:val="00810FAD"/>
    <w:rsid w:val="00811FAA"/>
    <w:rsid w:val="008154A3"/>
    <w:rsid w:val="00815DCA"/>
    <w:rsid w:val="00816ABC"/>
    <w:rsid w:val="008177CF"/>
    <w:rsid w:val="0081780F"/>
    <w:rsid w:val="00817F0A"/>
    <w:rsid w:val="00820460"/>
    <w:rsid w:val="008204C4"/>
    <w:rsid w:val="008209B1"/>
    <w:rsid w:val="00820AF2"/>
    <w:rsid w:val="008210FB"/>
    <w:rsid w:val="0082132C"/>
    <w:rsid w:val="008213C3"/>
    <w:rsid w:val="008213DB"/>
    <w:rsid w:val="008214BE"/>
    <w:rsid w:val="008218D3"/>
    <w:rsid w:val="0082256C"/>
    <w:rsid w:val="00823B50"/>
    <w:rsid w:val="008244B6"/>
    <w:rsid w:val="0082493D"/>
    <w:rsid w:val="00825005"/>
    <w:rsid w:val="00825928"/>
    <w:rsid w:val="008259EF"/>
    <w:rsid w:val="00826B01"/>
    <w:rsid w:val="008271F6"/>
    <w:rsid w:val="00827985"/>
    <w:rsid w:val="00827FB1"/>
    <w:rsid w:val="00830729"/>
    <w:rsid w:val="0083094F"/>
    <w:rsid w:val="00831386"/>
    <w:rsid w:val="00831538"/>
    <w:rsid w:val="008320EC"/>
    <w:rsid w:val="008321B1"/>
    <w:rsid w:val="008324FF"/>
    <w:rsid w:val="00832FD2"/>
    <w:rsid w:val="00833E3E"/>
    <w:rsid w:val="00833E72"/>
    <w:rsid w:val="00834755"/>
    <w:rsid w:val="00834EB8"/>
    <w:rsid w:val="00834F19"/>
    <w:rsid w:val="008355EE"/>
    <w:rsid w:val="00835CE6"/>
    <w:rsid w:val="00836F27"/>
    <w:rsid w:val="00837D64"/>
    <w:rsid w:val="0084017C"/>
    <w:rsid w:val="00841169"/>
    <w:rsid w:val="008412CD"/>
    <w:rsid w:val="00841640"/>
    <w:rsid w:val="00841BFB"/>
    <w:rsid w:val="00842907"/>
    <w:rsid w:val="008431FA"/>
    <w:rsid w:val="00843612"/>
    <w:rsid w:val="00843653"/>
    <w:rsid w:val="00843DA7"/>
    <w:rsid w:val="00844B71"/>
    <w:rsid w:val="00844C0A"/>
    <w:rsid w:val="00844DB3"/>
    <w:rsid w:val="008450C4"/>
    <w:rsid w:val="00845883"/>
    <w:rsid w:val="00845B48"/>
    <w:rsid w:val="00847184"/>
    <w:rsid w:val="00847D64"/>
    <w:rsid w:val="00850105"/>
    <w:rsid w:val="00850250"/>
    <w:rsid w:val="0085045A"/>
    <w:rsid w:val="00851631"/>
    <w:rsid w:val="00851A14"/>
    <w:rsid w:val="008532B7"/>
    <w:rsid w:val="00853C25"/>
    <w:rsid w:val="00854C69"/>
    <w:rsid w:val="00854CC8"/>
    <w:rsid w:val="008560CC"/>
    <w:rsid w:val="0085674C"/>
    <w:rsid w:val="008578EE"/>
    <w:rsid w:val="008601FD"/>
    <w:rsid w:val="008612AB"/>
    <w:rsid w:val="00862606"/>
    <w:rsid w:val="00863529"/>
    <w:rsid w:val="008640C7"/>
    <w:rsid w:val="00867621"/>
    <w:rsid w:val="008678FA"/>
    <w:rsid w:val="00867F39"/>
    <w:rsid w:val="00870306"/>
    <w:rsid w:val="008708D1"/>
    <w:rsid w:val="008712D4"/>
    <w:rsid w:val="00871390"/>
    <w:rsid w:val="00871B4B"/>
    <w:rsid w:val="0087243B"/>
    <w:rsid w:val="00872919"/>
    <w:rsid w:val="00873281"/>
    <w:rsid w:val="00873D16"/>
    <w:rsid w:val="00874561"/>
    <w:rsid w:val="00874562"/>
    <w:rsid w:val="00874CB8"/>
    <w:rsid w:val="00876380"/>
    <w:rsid w:val="00880B1A"/>
    <w:rsid w:val="00880FB4"/>
    <w:rsid w:val="0088128D"/>
    <w:rsid w:val="00881666"/>
    <w:rsid w:val="008819AE"/>
    <w:rsid w:val="00881EAD"/>
    <w:rsid w:val="00881F1D"/>
    <w:rsid w:val="0088200F"/>
    <w:rsid w:val="00882B11"/>
    <w:rsid w:val="00882CC6"/>
    <w:rsid w:val="00882FA2"/>
    <w:rsid w:val="00883AA8"/>
    <w:rsid w:val="00884A97"/>
    <w:rsid w:val="00884C74"/>
    <w:rsid w:val="00884DC6"/>
    <w:rsid w:val="00885B03"/>
    <w:rsid w:val="00885C05"/>
    <w:rsid w:val="00885DDE"/>
    <w:rsid w:val="008866E0"/>
    <w:rsid w:val="008875E5"/>
    <w:rsid w:val="008908BD"/>
    <w:rsid w:val="00890EAF"/>
    <w:rsid w:val="00891805"/>
    <w:rsid w:val="00892315"/>
    <w:rsid w:val="008930DC"/>
    <w:rsid w:val="008932B5"/>
    <w:rsid w:val="008935A5"/>
    <w:rsid w:val="00893782"/>
    <w:rsid w:val="00893B27"/>
    <w:rsid w:val="00893D5F"/>
    <w:rsid w:val="00894053"/>
    <w:rsid w:val="0089437E"/>
    <w:rsid w:val="008948B6"/>
    <w:rsid w:val="00894CC8"/>
    <w:rsid w:val="0089523F"/>
    <w:rsid w:val="0089614D"/>
    <w:rsid w:val="00897A44"/>
    <w:rsid w:val="00897E07"/>
    <w:rsid w:val="008A03B5"/>
    <w:rsid w:val="008A15CA"/>
    <w:rsid w:val="008A1E64"/>
    <w:rsid w:val="008A2AE0"/>
    <w:rsid w:val="008A2EB8"/>
    <w:rsid w:val="008A35A1"/>
    <w:rsid w:val="008A36E8"/>
    <w:rsid w:val="008A3706"/>
    <w:rsid w:val="008A37C5"/>
    <w:rsid w:val="008A3C6D"/>
    <w:rsid w:val="008A55CF"/>
    <w:rsid w:val="008A5C37"/>
    <w:rsid w:val="008A6CF9"/>
    <w:rsid w:val="008A74D8"/>
    <w:rsid w:val="008B1B96"/>
    <w:rsid w:val="008B2144"/>
    <w:rsid w:val="008B2465"/>
    <w:rsid w:val="008B44F1"/>
    <w:rsid w:val="008B7F3F"/>
    <w:rsid w:val="008C0E73"/>
    <w:rsid w:val="008C119A"/>
    <w:rsid w:val="008C1DA1"/>
    <w:rsid w:val="008C284A"/>
    <w:rsid w:val="008C32B0"/>
    <w:rsid w:val="008C3E09"/>
    <w:rsid w:val="008C426F"/>
    <w:rsid w:val="008C4729"/>
    <w:rsid w:val="008C485D"/>
    <w:rsid w:val="008C48C3"/>
    <w:rsid w:val="008C5075"/>
    <w:rsid w:val="008C553F"/>
    <w:rsid w:val="008C6311"/>
    <w:rsid w:val="008C6886"/>
    <w:rsid w:val="008C68D0"/>
    <w:rsid w:val="008C6B96"/>
    <w:rsid w:val="008C6C56"/>
    <w:rsid w:val="008C7F14"/>
    <w:rsid w:val="008D2573"/>
    <w:rsid w:val="008D35E0"/>
    <w:rsid w:val="008D3734"/>
    <w:rsid w:val="008D4A62"/>
    <w:rsid w:val="008D52AC"/>
    <w:rsid w:val="008D53C8"/>
    <w:rsid w:val="008D5AD0"/>
    <w:rsid w:val="008D5BFB"/>
    <w:rsid w:val="008D60D3"/>
    <w:rsid w:val="008D6DE6"/>
    <w:rsid w:val="008E095C"/>
    <w:rsid w:val="008E0D58"/>
    <w:rsid w:val="008E1872"/>
    <w:rsid w:val="008E194D"/>
    <w:rsid w:val="008E2B24"/>
    <w:rsid w:val="008E2D76"/>
    <w:rsid w:val="008E3856"/>
    <w:rsid w:val="008E3A5A"/>
    <w:rsid w:val="008E3CAC"/>
    <w:rsid w:val="008E4052"/>
    <w:rsid w:val="008E40F9"/>
    <w:rsid w:val="008E4CFE"/>
    <w:rsid w:val="008E4F9B"/>
    <w:rsid w:val="008E556E"/>
    <w:rsid w:val="008E603A"/>
    <w:rsid w:val="008E63C1"/>
    <w:rsid w:val="008E6B89"/>
    <w:rsid w:val="008E7595"/>
    <w:rsid w:val="008F0040"/>
    <w:rsid w:val="008F098C"/>
    <w:rsid w:val="008F0EED"/>
    <w:rsid w:val="008F21F4"/>
    <w:rsid w:val="008F29D9"/>
    <w:rsid w:val="008F2AD2"/>
    <w:rsid w:val="008F32AC"/>
    <w:rsid w:val="008F46D2"/>
    <w:rsid w:val="008F4F65"/>
    <w:rsid w:val="008F54A2"/>
    <w:rsid w:val="008F6730"/>
    <w:rsid w:val="008F6958"/>
    <w:rsid w:val="008F756B"/>
    <w:rsid w:val="009004DA"/>
    <w:rsid w:val="00900CFB"/>
    <w:rsid w:val="00901A5F"/>
    <w:rsid w:val="0090370F"/>
    <w:rsid w:val="00903B17"/>
    <w:rsid w:val="00903C03"/>
    <w:rsid w:val="00903DE6"/>
    <w:rsid w:val="00904092"/>
    <w:rsid w:val="009044F7"/>
    <w:rsid w:val="00905E2B"/>
    <w:rsid w:val="009065ED"/>
    <w:rsid w:val="0090793B"/>
    <w:rsid w:val="00907C7E"/>
    <w:rsid w:val="00907D9C"/>
    <w:rsid w:val="00907F9C"/>
    <w:rsid w:val="0091087B"/>
    <w:rsid w:val="00910A15"/>
    <w:rsid w:val="00910F81"/>
    <w:rsid w:val="00911524"/>
    <w:rsid w:val="009116F0"/>
    <w:rsid w:val="00911958"/>
    <w:rsid w:val="009121BF"/>
    <w:rsid w:val="009125F4"/>
    <w:rsid w:val="00914C6D"/>
    <w:rsid w:val="00915E19"/>
    <w:rsid w:val="009169F7"/>
    <w:rsid w:val="00916E2F"/>
    <w:rsid w:val="00917235"/>
    <w:rsid w:val="00917BB0"/>
    <w:rsid w:val="0092105F"/>
    <w:rsid w:val="00921E92"/>
    <w:rsid w:val="00921F1C"/>
    <w:rsid w:val="00922D48"/>
    <w:rsid w:val="009233B8"/>
    <w:rsid w:val="009238BA"/>
    <w:rsid w:val="00924165"/>
    <w:rsid w:val="0092460E"/>
    <w:rsid w:val="0092483B"/>
    <w:rsid w:val="009251EA"/>
    <w:rsid w:val="00926259"/>
    <w:rsid w:val="00927769"/>
    <w:rsid w:val="00930453"/>
    <w:rsid w:val="00930CA5"/>
    <w:rsid w:val="00930DD2"/>
    <w:rsid w:val="009317E1"/>
    <w:rsid w:val="0093185E"/>
    <w:rsid w:val="00931EDF"/>
    <w:rsid w:val="00931F92"/>
    <w:rsid w:val="009323D6"/>
    <w:rsid w:val="00932C60"/>
    <w:rsid w:val="00933BFE"/>
    <w:rsid w:val="00933C72"/>
    <w:rsid w:val="00934896"/>
    <w:rsid w:val="00934BFD"/>
    <w:rsid w:val="00934E16"/>
    <w:rsid w:val="00935130"/>
    <w:rsid w:val="00935A7E"/>
    <w:rsid w:val="00936784"/>
    <w:rsid w:val="00936F08"/>
    <w:rsid w:val="00937571"/>
    <w:rsid w:val="00937722"/>
    <w:rsid w:val="00937B37"/>
    <w:rsid w:val="00941523"/>
    <w:rsid w:val="009416AC"/>
    <w:rsid w:val="00941A79"/>
    <w:rsid w:val="00941BFC"/>
    <w:rsid w:val="0094329E"/>
    <w:rsid w:val="00943934"/>
    <w:rsid w:val="00945247"/>
    <w:rsid w:val="00945358"/>
    <w:rsid w:val="009455F1"/>
    <w:rsid w:val="00945AEA"/>
    <w:rsid w:val="00945D2F"/>
    <w:rsid w:val="009463DE"/>
    <w:rsid w:val="00947513"/>
    <w:rsid w:val="00947EA5"/>
    <w:rsid w:val="009500A8"/>
    <w:rsid w:val="0095062B"/>
    <w:rsid w:val="0095122C"/>
    <w:rsid w:val="009513D4"/>
    <w:rsid w:val="0095182F"/>
    <w:rsid w:val="009526EB"/>
    <w:rsid w:val="009528FC"/>
    <w:rsid w:val="00952D4F"/>
    <w:rsid w:val="009533BC"/>
    <w:rsid w:val="009535BD"/>
    <w:rsid w:val="00954B38"/>
    <w:rsid w:val="00955522"/>
    <w:rsid w:val="00955EAA"/>
    <w:rsid w:val="009570F0"/>
    <w:rsid w:val="00961D5E"/>
    <w:rsid w:val="00961E79"/>
    <w:rsid w:val="00965282"/>
    <w:rsid w:val="00965AEB"/>
    <w:rsid w:val="00966943"/>
    <w:rsid w:val="00966B02"/>
    <w:rsid w:val="0096708B"/>
    <w:rsid w:val="00967130"/>
    <w:rsid w:val="0096796B"/>
    <w:rsid w:val="009679B2"/>
    <w:rsid w:val="0097216E"/>
    <w:rsid w:val="00973525"/>
    <w:rsid w:val="009748DF"/>
    <w:rsid w:val="00974CE3"/>
    <w:rsid w:val="00975772"/>
    <w:rsid w:val="00976176"/>
    <w:rsid w:val="00980445"/>
    <w:rsid w:val="00981670"/>
    <w:rsid w:val="00981C00"/>
    <w:rsid w:val="00981E8F"/>
    <w:rsid w:val="00982383"/>
    <w:rsid w:val="00983E9C"/>
    <w:rsid w:val="00984427"/>
    <w:rsid w:val="009852E9"/>
    <w:rsid w:val="00987788"/>
    <w:rsid w:val="009900C3"/>
    <w:rsid w:val="00990EEC"/>
    <w:rsid w:val="00991997"/>
    <w:rsid w:val="009935DD"/>
    <w:rsid w:val="0099491A"/>
    <w:rsid w:val="0099521E"/>
    <w:rsid w:val="0099580C"/>
    <w:rsid w:val="009959A2"/>
    <w:rsid w:val="00996A82"/>
    <w:rsid w:val="00997362"/>
    <w:rsid w:val="009974FE"/>
    <w:rsid w:val="0099774E"/>
    <w:rsid w:val="009979A7"/>
    <w:rsid w:val="009A1914"/>
    <w:rsid w:val="009A294C"/>
    <w:rsid w:val="009A297F"/>
    <w:rsid w:val="009A3155"/>
    <w:rsid w:val="009A386D"/>
    <w:rsid w:val="009A46B4"/>
    <w:rsid w:val="009A4E97"/>
    <w:rsid w:val="009A57FB"/>
    <w:rsid w:val="009A61D7"/>
    <w:rsid w:val="009A62F1"/>
    <w:rsid w:val="009A6471"/>
    <w:rsid w:val="009A6F92"/>
    <w:rsid w:val="009A7E1D"/>
    <w:rsid w:val="009B129C"/>
    <w:rsid w:val="009B12E1"/>
    <w:rsid w:val="009B2288"/>
    <w:rsid w:val="009B2AE6"/>
    <w:rsid w:val="009B3AA2"/>
    <w:rsid w:val="009B40B9"/>
    <w:rsid w:val="009B46FC"/>
    <w:rsid w:val="009B480F"/>
    <w:rsid w:val="009B4FD1"/>
    <w:rsid w:val="009B537A"/>
    <w:rsid w:val="009B666A"/>
    <w:rsid w:val="009B6778"/>
    <w:rsid w:val="009B730F"/>
    <w:rsid w:val="009B7950"/>
    <w:rsid w:val="009B7E50"/>
    <w:rsid w:val="009C00C7"/>
    <w:rsid w:val="009C0A16"/>
    <w:rsid w:val="009C1F24"/>
    <w:rsid w:val="009C34BE"/>
    <w:rsid w:val="009C40C5"/>
    <w:rsid w:val="009C5364"/>
    <w:rsid w:val="009C5ACA"/>
    <w:rsid w:val="009C7678"/>
    <w:rsid w:val="009C7E6F"/>
    <w:rsid w:val="009D0CC9"/>
    <w:rsid w:val="009D143E"/>
    <w:rsid w:val="009D172A"/>
    <w:rsid w:val="009D2A8E"/>
    <w:rsid w:val="009D61CE"/>
    <w:rsid w:val="009E00B8"/>
    <w:rsid w:val="009E0217"/>
    <w:rsid w:val="009E05A7"/>
    <w:rsid w:val="009E0F08"/>
    <w:rsid w:val="009E10BE"/>
    <w:rsid w:val="009E20DA"/>
    <w:rsid w:val="009E3270"/>
    <w:rsid w:val="009E45D6"/>
    <w:rsid w:val="009E4FFB"/>
    <w:rsid w:val="009E5A85"/>
    <w:rsid w:val="009E651E"/>
    <w:rsid w:val="009E6602"/>
    <w:rsid w:val="009E6838"/>
    <w:rsid w:val="009E6DB6"/>
    <w:rsid w:val="009E736A"/>
    <w:rsid w:val="009F0825"/>
    <w:rsid w:val="009F0A0F"/>
    <w:rsid w:val="009F0BFA"/>
    <w:rsid w:val="009F1A23"/>
    <w:rsid w:val="009F3787"/>
    <w:rsid w:val="009F441D"/>
    <w:rsid w:val="009F44AF"/>
    <w:rsid w:val="009F52CB"/>
    <w:rsid w:val="009F539F"/>
    <w:rsid w:val="009F58A8"/>
    <w:rsid w:val="009F60E9"/>
    <w:rsid w:val="009F6C0B"/>
    <w:rsid w:val="009F786E"/>
    <w:rsid w:val="009F7C73"/>
    <w:rsid w:val="00A00FA8"/>
    <w:rsid w:val="00A02029"/>
    <w:rsid w:val="00A02742"/>
    <w:rsid w:val="00A0377A"/>
    <w:rsid w:val="00A03C98"/>
    <w:rsid w:val="00A04098"/>
    <w:rsid w:val="00A0429E"/>
    <w:rsid w:val="00A04C7E"/>
    <w:rsid w:val="00A050C1"/>
    <w:rsid w:val="00A06033"/>
    <w:rsid w:val="00A06D1C"/>
    <w:rsid w:val="00A07677"/>
    <w:rsid w:val="00A07707"/>
    <w:rsid w:val="00A100E4"/>
    <w:rsid w:val="00A1030D"/>
    <w:rsid w:val="00A10741"/>
    <w:rsid w:val="00A11AB5"/>
    <w:rsid w:val="00A12AEE"/>
    <w:rsid w:val="00A12F3F"/>
    <w:rsid w:val="00A140E7"/>
    <w:rsid w:val="00A14216"/>
    <w:rsid w:val="00A14BCF"/>
    <w:rsid w:val="00A14E63"/>
    <w:rsid w:val="00A152E2"/>
    <w:rsid w:val="00A15B8B"/>
    <w:rsid w:val="00A16910"/>
    <w:rsid w:val="00A17C9E"/>
    <w:rsid w:val="00A20D65"/>
    <w:rsid w:val="00A21080"/>
    <w:rsid w:val="00A212C2"/>
    <w:rsid w:val="00A22874"/>
    <w:rsid w:val="00A22F58"/>
    <w:rsid w:val="00A24672"/>
    <w:rsid w:val="00A24921"/>
    <w:rsid w:val="00A26374"/>
    <w:rsid w:val="00A30069"/>
    <w:rsid w:val="00A3172E"/>
    <w:rsid w:val="00A32C80"/>
    <w:rsid w:val="00A33107"/>
    <w:rsid w:val="00A33978"/>
    <w:rsid w:val="00A33A98"/>
    <w:rsid w:val="00A33E45"/>
    <w:rsid w:val="00A34281"/>
    <w:rsid w:val="00A345B4"/>
    <w:rsid w:val="00A3484D"/>
    <w:rsid w:val="00A351FA"/>
    <w:rsid w:val="00A352A8"/>
    <w:rsid w:val="00A358DF"/>
    <w:rsid w:val="00A35B21"/>
    <w:rsid w:val="00A35BF5"/>
    <w:rsid w:val="00A35EA4"/>
    <w:rsid w:val="00A360B8"/>
    <w:rsid w:val="00A363AB"/>
    <w:rsid w:val="00A3661A"/>
    <w:rsid w:val="00A366BC"/>
    <w:rsid w:val="00A36D75"/>
    <w:rsid w:val="00A37611"/>
    <w:rsid w:val="00A37891"/>
    <w:rsid w:val="00A402AE"/>
    <w:rsid w:val="00A403E7"/>
    <w:rsid w:val="00A41A63"/>
    <w:rsid w:val="00A41D98"/>
    <w:rsid w:val="00A425F2"/>
    <w:rsid w:val="00A429D0"/>
    <w:rsid w:val="00A42ABF"/>
    <w:rsid w:val="00A44967"/>
    <w:rsid w:val="00A45260"/>
    <w:rsid w:val="00A45277"/>
    <w:rsid w:val="00A45504"/>
    <w:rsid w:val="00A45637"/>
    <w:rsid w:val="00A4625A"/>
    <w:rsid w:val="00A465C4"/>
    <w:rsid w:val="00A46941"/>
    <w:rsid w:val="00A4715C"/>
    <w:rsid w:val="00A50C23"/>
    <w:rsid w:val="00A5118C"/>
    <w:rsid w:val="00A513A3"/>
    <w:rsid w:val="00A51734"/>
    <w:rsid w:val="00A51FD3"/>
    <w:rsid w:val="00A520F2"/>
    <w:rsid w:val="00A523E5"/>
    <w:rsid w:val="00A526CD"/>
    <w:rsid w:val="00A53A58"/>
    <w:rsid w:val="00A54138"/>
    <w:rsid w:val="00A54516"/>
    <w:rsid w:val="00A54EC1"/>
    <w:rsid w:val="00A55676"/>
    <w:rsid w:val="00A55B49"/>
    <w:rsid w:val="00A565AE"/>
    <w:rsid w:val="00A567FA"/>
    <w:rsid w:val="00A57347"/>
    <w:rsid w:val="00A60361"/>
    <w:rsid w:val="00A604F5"/>
    <w:rsid w:val="00A60DDA"/>
    <w:rsid w:val="00A61BA7"/>
    <w:rsid w:val="00A61D6B"/>
    <w:rsid w:val="00A61E17"/>
    <w:rsid w:val="00A626CC"/>
    <w:rsid w:val="00A634AE"/>
    <w:rsid w:val="00A63EFA"/>
    <w:rsid w:val="00A6433D"/>
    <w:rsid w:val="00A6450C"/>
    <w:rsid w:val="00A65BB8"/>
    <w:rsid w:val="00A664E2"/>
    <w:rsid w:val="00A66562"/>
    <w:rsid w:val="00A66A3D"/>
    <w:rsid w:val="00A67513"/>
    <w:rsid w:val="00A67EA3"/>
    <w:rsid w:val="00A7117A"/>
    <w:rsid w:val="00A7137C"/>
    <w:rsid w:val="00A7144C"/>
    <w:rsid w:val="00A7145E"/>
    <w:rsid w:val="00A71660"/>
    <w:rsid w:val="00A726BF"/>
    <w:rsid w:val="00A730D3"/>
    <w:rsid w:val="00A73811"/>
    <w:rsid w:val="00A73EBF"/>
    <w:rsid w:val="00A740DE"/>
    <w:rsid w:val="00A754AF"/>
    <w:rsid w:val="00A76A85"/>
    <w:rsid w:val="00A76B45"/>
    <w:rsid w:val="00A7715F"/>
    <w:rsid w:val="00A777B4"/>
    <w:rsid w:val="00A806D8"/>
    <w:rsid w:val="00A80A63"/>
    <w:rsid w:val="00A815C6"/>
    <w:rsid w:val="00A81682"/>
    <w:rsid w:val="00A824F4"/>
    <w:rsid w:val="00A8277A"/>
    <w:rsid w:val="00A844E4"/>
    <w:rsid w:val="00A851A4"/>
    <w:rsid w:val="00A85BCA"/>
    <w:rsid w:val="00A85D0C"/>
    <w:rsid w:val="00A864E9"/>
    <w:rsid w:val="00A8658B"/>
    <w:rsid w:val="00A873C5"/>
    <w:rsid w:val="00A9145F"/>
    <w:rsid w:val="00A9162E"/>
    <w:rsid w:val="00A91A95"/>
    <w:rsid w:val="00A924E5"/>
    <w:rsid w:val="00A92C69"/>
    <w:rsid w:val="00A92FDC"/>
    <w:rsid w:val="00A936DE"/>
    <w:rsid w:val="00A9504F"/>
    <w:rsid w:val="00A95682"/>
    <w:rsid w:val="00A9664F"/>
    <w:rsid w:val="00A96ABB"/>
    <w:rsid w:val="00A970CD"/>
    <w:rsid w:val="00A97A3C"/>
    <w:rsid w:val="00AA1417"/>
    <w:rsid w:val="00AA1FEF"/>
    <w:rsid w:val="00AA2063"/>
    <w:rsid w:val="00AA30EC"/>
    <w:rsid w:val="00AA41A7"/>
    <w:rsid w:val="00AA433B"/>
    <w:rsid w:val="00AA4AD8"/>
    <w:rsid w:val="00AA4C64"/>
    <w:rsid w:val="00AA5697"/>
    <w:rsid w:val="00AA5B9C"/>
    <w:rsid w:val="00AA5E76"/>
    <w:rsid w:val="00AA5F72"/>
    <w:rsid w:val="00AA6C3A"/>
    <w:rsid w:val="00AA77ED"/>
    <w:rsid w:val="00AA7AD2"/>
    <w:rsid w:val="00AB0000"/>
    <w:rsid w:val="00AB0357"/>
    <w:rsid w:val="00AB0A4C"/>
    <w:rsid w:val="00AB0E16"/>
    <w:rsid w:val="00AB13F4"/>
    <w:rsid w:val="00AB1D14"/>
    <w:rsid w:val="00AB1DD1"/>
    <w:rsid w:val="00AB2BFC"/>
    <w:rsid w:val="00AB3753"/>
    <w:rsid w:val="00AB38C0"/>
    <w:rsid w:val="00AB3DDE"/>
    <w:rsid w:val="00AB40B4"/>
    <w:rsid w:val="00AB52A4"/>
    <w:rsid w:val="00AB591C"/>
    <w:rsid w:val="00AB64F9"/>
    <w:rsid w:val="00AB6A24"/>
    <w:rsid w:val="00AB6AF4"/>
    <w:rsid w:val="00AB706F"/>
    <w:rsid w:val="00AB75D7"/>
    <w:rsid w:val="00AB7DF2"/>
    <w:rsid w:val="00AC02D0"/>
    <w:rsid w:val="00AC0BF0"/>
    <w:rsid w:val="00AC0C93"/>
    <w:rsid w:val="00AC27DA"/>
    <w:rsid w:val="00AC3EB6"/>
    <w:rsid w:val="00AC426B"/>
    <w:rsid w:val="00AC4390"/>
    <w:rsid w:val="00AC45D1"/>
    <w:rsid w:val="00AC4642"/>
    <w:rsid w:val="00AC4678"/>
    <w:rsid w:val="00AC6252"/>
    <w:rsid w:val="00AC6285"/>
    <w:rsid w:val="00AC64A4"/>
    <w:rsid w:val="00AC7160"/>
    <w:rsid w:val="00AC728A"/>
    <w:rsid w:val="00AC73AD"/>
    <w:rsid w:val="00AC75F9"/>
    <w:rsid w:val="00AC776F"/>
    <w:rsid w:val="00AC78CA"/>
    <w:rsid w:val="00AC7A7A"/>
    <w:rsid w:val="00AC7CA6"/>
    <w:rsid w:val="00AD0054"/>
    <w:rsid w:val="00AD066D"/>
    <w:rsid w:val="00AD1C41"/>
    <w:rsid w:val="00AD22B1"/>
    <w:rsid w:val="00AD2AD1"/>
    <w:rsid w:val="00AD2E16"/>
    <w:rsid w:val="00AD3C19"/>
    <w:rsid w:val="00AD4547"/>
    <w:rsid w:val="00AD47DC"/>
    <w:rsid w:val="00AD5C30"/>
    <w:rsid w:val="00AD5CE8"/>
    <w:rsid w:val="00AD6524"/>
    <w:rsid w:val="00AD75D3"/>
    <w:rsid w:val="00AE0A74"/>
    <w:rsid w:val="00AE19A4"/>
    <w:rsid w:val="00AE30E3"/>
    <w:rsid w:val="00AE41B5"/>
    <w:rsid w:val="00AE4943"/>
    <w:rsid w:val="00AE4A77"/>
    <w:rsid w:val="00AE4A7D"/>
    <w:rsid w:val="00AE4A97"/>
    <w:rsid w:val="00AE5214"/>
    <w:rsid w:val="00AE52A9"/>
    <w:rsid w:val="00AE5AE8"/>
    <w:rsid w:val="00AE63AB"/>
    <w:rsid w:val="00AE6B5B"/>
    <w:rsid w:val="00AF0AF7"/>
    <w:rsid w:val="00AF1355"/>
    <w:rsid w:val="00AF2659"/>
    <w:rsid w:val="00AF31B3"/>
    <w:rsid w:val="00AF3981"/>
    <w:rsid w:val="00AF443D"/>
    <w:rsid w:val="00AF44B5"/>
    <w:rsid w:val="00AF4DFF"/>
    <w:rsid w:val="00AF5982"/>
    <w:rsid w:val="00AF5E92"/>
    <w:rsid w:val="00AF72EC"/>
    <w:rsid w:val="00AF738E"/>
    <w:rsid w:val="00AF75B4"/>
    <w:rsid w:val="00AF77FD"/>
    <w:rsid w:val="00B0106D"/>
    <w:rsid w:val="00B0133A"/>
    <w:rsid w:val="00B015BA"/>
    <w:rsid w:val="00B032D9"/>
    <w:rsid w:val="00B04443"/>
    <w:rsid w:val="00B0523A"/>
    <w:rsid w:val="00B06392"/>
    <w:rsid w:val="00B06437"/>
    <w:rsid w:val="00B06D12"/>
    <w:rsid w:val="00B06EBC"/>
    <w:rsid w:val="00B07A7B"/>
    <w:rsid w:val="00B1013C"/>
    <w:rsid w:val="00B10191"/>
    <w:rsid w:val="00B11048"/>
    <w:rsid w:val="00B11398"/>
    <w:rsid w:val="00B11879"/>
    <w:rsid w:val="00B11AE8"/>
    <w:rsid w:val="00B121C6"/>
    <w:rsid w:val="00B122F4"/>
    <w:rsid w:val="00B12373"/>
    <w:rsid w:val="00B1239C"/>
    <w:rsid w:val="00B12433"/>
    <w:rsid w:val="00B131B6"/>
    <w:rsid w:val="00B13446"/>
    <w:rsid w:val="00B13A5A"/>
    <w:rsid w:val="00B142FB"/>
    <w:rsid w:val="00B14766"/>
    <w:rsid w:val="00B16131"/>
    <w:rsid w:val="00B1645C"/>
    <w:rsid w:val="00B16A75"/>
    <w:rsid w:val="00B178E3"/>
    <w:rsid w:val="00B179EA"/>
    <w:rsid w:val="00B17B6A"/>
    <w:rsid w:val="00B2020B"/>
    <w:rsid w:val="00B20DC6"/>
    <w:rsid w:val="00B20FF0"/>
    <w:rsid w:val="00B232BC"/>
    <w:rsid w:val="00B23A65"/>
    <w:rsid w:val="00B23BCB"/>
    <w:rsid w:val="00B23F85"/>
    <w:rsid w:val="00B243F7"/>
    <w:rsid w:val="00B251D3"/>
    <w:rsid w:val="00B26239"/>
    <w:rsid w:val="00B2707C"/>
    <w:rsid w:val="00B27C07"/>
    <w:rsid w:val="00B30032"/>
    <w:rsid w:val="00B302BF"/>
    <w:rsid w:val="00B318FB"/>
    <w:rsid w:val="00B326C5"/>
    <w:rsid w:val="00B32C84"/>
    <w:rsid w:val="00B32CFF"/>
    <w:rsid w:val="00B32DC4"/>
    <w:rsid w:val="00B336AC"/>
    <w:rsid w:val="00B33D66"/>
    <w:rsid w:val="00B340EB"/>
    <w:rsid w:val="00B34BA0"/>
    <w:rsid w:val="00B34D43"/>
    <w:rsid w:val="00B35A9F"/>
    <w:rsid w:val="00B35E18"/>
    <w:rsid w:val="00B36178"/>
    <w:rsid w:val="00B36692"/>
    <w:rsid w:val="00B370D7"/>
    <w:rsid w:val="00B37624"/>
    <w:rsid w:val="00B4002D"/>
    <w:rsid w:val="00B405DC"/>
    <w:rsid w:val="00B414E2"/>
    <w:rsid w:val="00B419A5"/>
    <w:rsid w:val="00B42A25"/>
    <w:rsid w:val="00B434DA"/>
    <w:rsid w:val="00B43C6C"/>
    <w:rsid w:val="00B44853"/>
    <w:rsid w:val="00B4588F"/>
    <w:rsid w:val="00B459C9"/>
    <w:rsid w:val="00B45B10"/>
    <w:rsid w:val="00B45B11"/>
    <w:rsid w:val="00B45C14"/>
    <w:rsid w:val="00B46371"/>
    <w:rsid w:val="00B4664A"/>
    <w:rsid w:val="00B466C1"/>
    <w:rsid w:val="00B469FF"/>
    <w:rsid w:val="00B47452"/>
    <w:rsid w:val="00B476D2"/>
    <w:rsid w:val="00B47DBC"/>
    <w:rsid w:val="00B50307"/>
    <w:rsid w:val="00B50505"/>
    <w:rsid w:val="00B51316"/>
    <w:rsid w:val="00B51B16"/>
    <w:rsid w:val="00B52735"/>
    <w:rsid w:val="00B52ADE"/>
    <w:rsid w:val="00B531DF"/>
    <w:rsid w:val="00B53D88"/>
    <w:rsid w:val="00B54045"/>
    <w:rsid w:val="00B54AEF"/>
    <w:rsid w:val="00B54D11"/>
    <w:rsid w:val="00B555AE"/>
    <w:rsid w:val="00B55B14"/>
    <w:rsid w:val="00B5606C"/>
    <w:rsid w:val="00B57952"/>
    <w:rsid w:val="00B57A5B"/>
    <w:rsid w:val="00B603B2"/>
    <w:rsid w:val="00B6065A"/>
    <w:rsid w:val="00B61C3B"/>
    <w:rsid w:val="00B61FA3"/>
    <w:rsid w:val="00B620FC"/>
    <w:rsid w:val="00B62305"/>
    <w:rsid w:val="00B6264D"/>
    <w:rsid w:val="00B63AD3"/>
    <w:rsid w:val="00B63B17"/>
    <w:rsid w:val="00B63B36"/>
    <w:rsid w:val="00B64D96"/>
    <w:rsid w:val="00B64FF2"/>
    <w:rsid w:val="00B6543C"/>
    <w:rsid w:val="00B656CE"/>
    <w:rsid w:val="00B65DC3"/>
    <w:rsid w:val="00B660F7"/>
    <w:rsid w:val="00B67202"/>
    <w:rsid w:val="00B6776B"/>
    <w:rsid w:val="00B677C1"/>
    <w:rsid w:val="00B67FE7"/>
    <w:rsid w:val="00B70951"/>
    <w:rsid w:val="00B71631"/>
    <w:rsid w:val="00B7223E"/>
    <w:rsid w:val="00B72243"/>
    <w:rsid w:val="00B729D7"/>
    <w:rsid w:val="00B7300C"/>
    <w:rsid w:val="00B73B90"/>
    <w:rsid w:val="00B747CD"/>
    <w:rsid w:val="00B74C95"/>
    <w:rsid w:val="00B758F3"/>
    <w:rsid w:val="00B761A7"/>
    <w:rsid w:val="00B767ED"/>
    <w:rsid w:val="00B76A48"/>
    <w:rsid w:val="00B77F59"/>
    <w:rsid w:val="00B80059"/>
    <w:rsid w:val="00B80246"/>
    <w:rsid w:val="00B808B2"/>
    <w:rsid w:val="00B80986"/>
    <w:rsid w:val="00B80F7F"/>
    <w:rsid w:val="00B81CB9"/>
    <w:rsid w:val="00B82015"/>
    <w:rsid w:val="00B8309A"/>
    <w:rsid w:val="00B84114"/>
    <w:rsid w:val="00B846C7"/>
    <w:rsid w:val="00B85CC5"/>
    <w:rsid w:val="00B8637F"/>
    <w:rsid w:val="00B8683D"/>
    <w:rsid w:val="00B86B88"/>
    <w:rsid w:val="00B9023A"/>
    <w:rsid w:val="00B902E5"/>
    <w:rsid w:val="00B92552"/>
    <w:rsid w:val="00B930B3"/>
    <w:rsid w:val="00B938F8"/>
    <w:rsid w:val="00B93B80"/>
    <w:rsid w:val="00B93CB9"/>
    <w:rsid w:val="00B94A56"/>
    <w:rsid w:val="00B95CA6"/>
    <w:rsid w:val="00B97924"/>
    <w:rsid w:val="00B97CE5"/>
    <w:rsid w:val="00BA01FF"/>
    <w:rsid w:val="00BA0D97"/>
    <w:rsid w:val="00BA123A"/>
    <w:rsid w:val="00BA2510"/>
    <w:rsid w:val="00BA277F"/>
    <w:rsid w:val="00BA380D"/>
    <w:rsid w:val="00BA593F"/>
    <w:rsid w:val="00BA67FD"/>
    <w:rsid w:val="00BA72DA"/>
    <w:rsid w:val="00BA76F7"/>
    <w:rsid w:val="00BA770E"/>
    <w:rsid w:val="00BA7D50"/>
    <w:rsid w:val="00BB02D8"/>
    <w:rsid w:val="00BB0EBB"/>
    <w:rsid w:val="00BB164D"/>
    <w:rsid w:val="00BB1F70"/>
    <w:rsid w:val="00BB2670"/>
    <w:rsid w:val="00BB2A03"/>
    <w:rsid w:val="00BB2D13"/>
    <w:rsid w:val="00BB2F2A"/>
    <w:rsid w:val="00BB3006"/>
    <w:rsid w:val="00BB3F87"/>
    <w:rsid w:val="00BB418F"/>
    <w:rsid w:val="00BB4A30"/>
    <w:rsid w:val="00BB5D1C"/>
    <w:rsid w:val="00BB6082"/>
    <w:rsid w:val="00BB641A"/>
    <w:rsid w:val="00BB714D"/>
    <w:rsid w:val="00BB733E"/>
    <w:rsid w:val="00BB7845"/>
    <w:rsid w:val="00BC00E3"/>
    <w:rsid w:val="00BC01F7"/>
    <w:rsid w:val="00BC09CB"/>
    <w:rsid w:val="00BC0BCC"/>
    <w:rsid w:val="00BC1357"/>
    <w:rsid w:val="00BC162D"/>
    <w:rsid w:val="00BC1CA9"/>
    <w:rsid w:val="00BC2109"/>
    <w:rsid w:val="00BC235A"/>
    <w:rsid w:val="00BC2551"/>
    <w:rsid w:val="00BC2618"/>
    <w:rsid w:val="00BC370C"/>
    <w:rsid w:val="00BC3B92"/>
    <w:rsid w:val="00BC4DDA"/>
    <w:rsid w:val="00BC5582"/>
    <w:rsid w:val="00BC7A09"/>
    <w:rsid w:val="00BD086A"/>
    <w:rsid w:val="00BD115F"/>
    <w:rsid w:val="00BD203C"/>
    <w:rsid w:val="00BD29DD"/>
    <w:rsid w:val="00BD2A4E"/>
    <w:rsid w:val="00BD2B4D"/>
    <w:rsid w:val="00BD2B4F"/>
    <w:rsid w:val="00BD4318"/>
    <w:rsid w:val="00BD5A44"/>
    <w:rsid w:val="00BD5FEF"/>
    <w:rsid w:val="00BD652A"/>
    <w:rsid w:val="00BD676E"/>
    <w:rsid w:val="00BE08BA"/>
    <w:rsid w:val="00BE0E99"/>
    <w:rsid w:val="00BE216C"/>
    <w:rsid w:val="00BE23E3"/>
    <w:rsid w:val="00BE2984"/>
    <w:rsid w:val="00BE44B7"/>
    <w:rsid w:val="00BE4B19"/>
    <w:rsid w:val="00BE578F"/>
    <w:rsid w:val="00BE58BF"/>
    <w:rsid w:val="00BE6A1F"/>
    <w:rsid w:val="00BF0D40"/>
    <w:rsid w:val="00BF0D7A"/>
    <w:rsid w:val="00BF1CAE"/>
    <w:rsid w:val="00BF222F"/>
    <w:rsid w:val="00BF24CF"/>
    <w:rsid w:val="00BF2F44"/>
    <w:rsid w:val="00BF4117"/>
    <w:rsid w:val="00BF47A7"/>
    <w:rsid w:val="00BF4905"/>
    <w:rsid w:val="00BF495C"/>
    <w:rsid w:val="00BF548F"/>
    <w:rsid w:val="00BF6944"/>
    <w:rsid w:val="00BF6FAE"/>
    <w:rsid w:val="00BF70D7"/>
    <w:rsid w:val="00BF7785"/>
    <w:rsid w:val="00BF7828"/>
    <w:rsid w:val="00C009A1"/>
    <w:rsid w:val="00C00B0D"/>
    <w:rsid w:val="00C01085"/>
    <w:rsid w:val="00C014D6"/>
    <w:rsid w:val="00C019BC"/>
    <w:rsid w:val="00C02026"/>
    <w:rsid w:val="00C02BFD"/>
    <w:rsid w:val="00C02E47"/>
    <w:rsid w:val="00C03129"/>
    <w:rsid w:val="00C0366E"/>
    <w:rsid w:val="00C03B62"/>
    <w:rsid w:val="00C03D73"/>
    <w:rsid w:val="00C03DB9"/>
    <w:rsid w:val="00C041C2"/>
    <w:rsid w:val="00C059A1"/>
    <w:rsid w:val="00C05D7F"/>
    <w:rsid w:val="00C069CC"/>
    <w:rsid w:val="00C06AC1"/>
    <w:rsid w:val="00C06C21"/>
    <w:rsid w:val="00C06DE5"/>
    <w:rsid w:val="00C07590"/>
    <w:rsid w:val="00C10067"/>
    <w:rsid w:val="00C106C5"/>
    <w:rsid w:val="00C10B28"/>
    <w:rsid w:val="00C10C01"/>
    <w:rsid w:val="00C11875"/>
    <w:rsid w:val="00C1245A"/>
    <w:rsid w:val="00C124C1"/>
    <w:rsid w:val="00C12674"/>
    <w:rsid w:val="00C13A92"/>
    <w:rsid w:val="00C1418D"/>
    <w:rsid w:val="00C141B9"/>
    <w:rsid w:val="00C1437D"/>
    <w:rsid w:val="00C14687"/>
    <w:rsid w:val="00C14B4C"/>
    <w:rsid w:val="00C151DC"/>
    <w:rsid w:val="00C16486"/>
    <w:rsid w:val="00C17405"/>
    <w:rsid w:val="00C174D8"/>
    <w:rsid w:val="00C17E22"/>
    <w:rsid w:val="00C2056C"/>
    <w:rsid w:val="00C2087C"/>
    <w:rsid w:val="00C20986"/>
    <w:rsid w:val="00C2181D"/>
    <w:rsid w:val="00C219FB"/>
    <w:rsid w:val="00C2232D"/>
    <w:rsid w:val="00C2255C"/>
    <w:rsid w:val="00C22B44"/>
    <w:rsid w:val="00C23579"/>
    <w:rsid w:val="00C24559"/>
    <w:rsid w:val="00C248A8"/>
    <w:rsid w:val="00C24A17"/>
    <w:rsid w:val="00C25F89"/>
    <w:rsid w:val="00C270B3"/>
    <w:rsid w:val="00C27E06"/>
    <w:rsid w:val="00C27E32"/>
    <w:rsid w:val="00C27F76"/>
    <w:rsid w:val="00C30283"/>
    <w:rsid w:val="00C30A17"/>
    <w:rsid w:val="00C30D9D"/>
    <w:rsid w:val="00C319E8"/>
    <w:rsid w:val="00C31E2C"/>
    <w:rsid w:val="00C325CD"/>
    <w:rsid w:val="00C32AAD"/>
    <w:rsid w:val="00C33513"/>
    <w:rsid w:val="00C34244"/>
    <w:rsid w:val="00C35562"/>
    <w:rsid w:val="00C35DFD"/>
    <w:rsid w:val="00C360EA"/>
    <w:rsid w:val="00C36353"/>
    <w:rsid w:val="00C365DB"/>
    <w:rsid w:val="00C36D9B"/>
    <w:rsid w:val="00C373BE"/>
    <w:rsid w:val="00C40EB1"/>
    <w:rsid w:val="00C419A5"/>
    <w:rsid w:val="00C42336"/>
    <w:rsid w:val="00C42349"/>
    <w:rsid w:val="00C431D0"/>
    <w:rsid w:val="00C43240"/>
    <w:rsid w:val="00C44C0B"/>
    <w:rsid w:val="00C45427"/>
    <w:rsid w:val="00C45C3E"/>
    <w:rsid w:val="00C45EDA"/>
    <w:rsid w:val="00C45F31"/>
    <w:rsid w:val="00C46641"/>
    <w:rsid w:val="00C47202"/>
    <w:rsid w:val="00C50856"/>
    <w:rsid w:val="00C50B86"/>
    <w:rsid w:val="00C50CDD"/>
    <w:rsid w:val="00C51484"/>
    <w:rsid w:val="00C51D76"/>
    <w:rsid w:val="00C51F1B"/>
    <w:rsid w:val="00C5220A"/>
    <w:rsid w:val="00C5315B"/>
    <w:rsid w:val="00C54C44"/>
    <w:rsid w:val="00C54EA8"/>
    <w:rsid w:val="00C554CA"/>
    <w:rsid w:val="00C55D44"/>
    <w:rsid w:val="00C56C25"/>
    <w:rsid w:val="00C579BA"/>
    <w:rsid w:val="00C6055D"/>
    <w:rsid w:val="00C60613"/>
    <w:rsid w:val="00C60C9C"/>
    <w:rsid w:val="00C62638"/>
    <w:rsid w:val="00C633E5"/>
    <w:rsid w:val="00C65807"/>
    <w:rsid w:val="00C65AD6"/>
    <w:rsid w:val="00C6688B"/>
    <w:rsid w:val="00C66CAC"/>
    <w:rsid w:val="00C66DD3"/>
    <w:rsid w:val="00C67103"/>
    <w:rsid w:val="00C6719C"/>
    <w:rsid w:val="00C671FD"/>
    <w:rsid w:val="00C67E86"/>
    <w:rsid w:val="00C7040F"/>
    <w:rsid w:val="00C7063A"/>
    <w:rsid w:val="00C70769"/>
    <w:rsid w:val="00C70E29"/>
    <w:rsid w:val="00C72BCE"/>
    <w:rsid w:val="00C7360E"/>
    <w:rsid w:val="00C741C3"/>
    <w:rsid w:val="00C74DCE"/>
    <w:rsid w:val="00C74EA4"/>
    <w:rsid w:val="00C74FD1"/>
    <w:rsid w:val="00C7523C"/>
    <w:rsid w:val="00C7548D"/>
    <w:rsid w:val="00C769D9"/>
    <w:rsid w:val="00C779AA"/>
    <w:rsid w:val="00C77D0D"/>
    <w:rsid w:val="00C77D9C"/>
    <w:rsid w:val="00C815F7"/>
    <w:rsid w:val="00C82594"/>
    <w:rsid w:val="00C825F4"/>
    <w:rsid w:val="00C83284"/>
    <w:rsid w:val="00C83F77"/>
    <w:rsid w:val="00C83FFB"/>
    <w:rsid w:val="00C8520B"/>
    <w:rsid w:val="00C8546D"/>
    <w:rsid w:val="00C85BC5"/>
    <w:rsid w:val="00C86213"/>
    <w:rsid w:val="00C863EF"/>
    <w:rsid w:val="00C868BB"/>
    <w:rsid w:val="00C87E3D"/>
    <w:rsid w:val="00C906E8"/>
    <w:rsid w:val="00C90D1D"/>
    <w:rsid w:val="00C916A4"/>
    <w:rsid w:val="00C91851"/>
    <w:rsid w:val="00C9267C"/>
    <w:rsid w:val="00C94C86"/>
    <w:rsid w:val="00C95A87"/>
    <w:rsid w:val="00C95B70"/>
    <w:rsid w:val="00C96497"/>
    <w:rsid w:val="00C96ABC"/>
    <w:rsid w:val="00C96D01"/>
    <w:rsid w:val="00C96D47"/>
    <w:rsid w:val="00C97B07"/>
    <w:rsid w:val="00C97B5E"/>
    <w:rsid w:val="00CA01C6"/>
    <w:rsid w:val="00CA0CD0"/>
    <w:rsid w:val="00CA15EF"/>
    <w:rsid w:val="00CA1FAD"/>
    <w:rsid w:val="00CA2F33"/>
    <w:rsid w:val="00CA3A2C"/>
    <w:rsid w:val="00CA46DB"/>
    <w:rsid w:val="00CA4DAE"/>
    <w:rsid w:val="00CA5FFF"/>
    <w:rsid w:val="00CA67D5"/>
    <w:rsid w:val="00CA69AB"/>
    <w:rsid w:val="00CA7B4F"/>
    <w:rsid w:val="00CA7E01"/>
    <w:rsid w:val="00CB0106"/>
    <w:rsid w:val="00CB03B7"/>
    <w:rsid w:val="00CB10B6"/>
    <w:rsid w:val="00CB16B9"/>
    <w:rsid w:val="00CB16BF"/>
    <w:rsid w:val="00CB23A6"/>
    <w:rsid w:val="00CB34F2"/>
    <w:rsid w:val="00CB3668"/>
    <w:rsid w:val="00CB4F54"/>
    <w:rsid w:val="00CB56DC"/>
    <w:rsid w:val="00CB5961"/>
    <w:rsid w:val="00CB62D2"/>
    <w:rsid w:val="00CB645E"/>
    <w:rsid w:val="00CB65DC"/>
    <w:rsid w:val="00CB66F1"/>
    <w:rsid w:val="00CB75D8"/>
    <w:rsid w:val="00CB7C88"/>
    <w:rsid w:val="00CC1552"/>
    <w:rsid w:val="00CC1B16"/>
    <w:rsid w:val="00CC2C46"/>
    <w:rsid w:val="00CC4724"/>
    <w:rsid w:val="00CC6160"/>
    <w:rsid w:val="00CC7595"/>
    <w:rsid w:val="00CD0B55"/>
    <w:rsid w:val="00CD16BA"/>
    <w:rsid w:val="00CD19CC"/>
    <w:rsid w:val="00CD1D64"/>
    <w:rsid w:val="00CD263A"/>
    <w:rsid w:val="00CD34FB"/>
    <w:rsid w:val="00CD3666"/>
    <w:rsid w:val="00CD3720"/>
    <w:rsid w:val="00CD3A76"/>
    <w:rsid w:val="00CD3F88"/>
    <w:rsid w:val="00CD4DBF"/>
    <w:rsid w:val="00CD56BE"/>
    <w:rsid w:val="00CD5CB0"/>
    <w:rsid w:val="00CD6AFB"/>
    <w:rsid w:val="00CD6BA2"/>
    <w:rsid w:val="00CD7FBC"/>
    <w:rsid w:val="00CE0CD7"/>
    <w:rsid w:val="00CE0E95"/>
    <w:rsid w:val="00CE0EB8"/>
    <w:rsid w:val="00CE1D2C"/>
    <w:rsid w:val="00CE2A40"/>
    <w:rsid w:val="00CE2D9B"/>
    <w:rsid w:val="00CE390E"/>
    <w:rsid w:val="00CE3928"/>
    <w:rsid w:val="00CE4273"/>
    <w:rsid w:val="00CE50D6"/>
    <w:rsid w:val="00CE5A53"/>
    <w:rsid w:val="00CE6509"/>
    <w:rsid w:val="00CE700F"/>
    <w:rsid w:val="00CE70DE"/>
    <w:rsid w:val="00CE7462"/>
    <w:rsid w:val="00CE7B8E"/>
    <w:rsid w:val="00CF21FE"/>
    <w:rsid w:val="00CF23E1"/>
    <w:rsid w:val="00CF2795"/>
    <w:rsid w:val="00CF2F94"/>
    <w:rsid w:val="00CF3538"/>
    <w:rsid w:val="00CF3857"/>
    <w:rsid w:val="00CF3F08"/>
    <w:rsid w:val="00CF40A5"/>
    <w:rsid w:val="00CF5761"/>
    <w:rsid w:val="00CF579F"/>
    <w:rsid w:val="00CF5E1C"/>
    <w:rsid w:val="00CF6207"/>
    <w:rsid w:val="00CF6231"/>
    <w:rsid w:val="00CF6794"/>
    <w:rsid w:val="00CF6DF9"/>
    <w:rsid w:val="00CF700D"/>
    <w:rsid w:val="00CF735A"/>
    <w:rsid w:val="00CF78A1"/>
    <w:rsid w:val="00CF7C06"/>
    <w:rsid w:val="00D0022C"/>
    <w:rsid w:val="00D00D71"/>
    <w:rsid w:val="00D022B1"/>
    <w:rsid w:val="00D02946"/>
    <w:rsid w:val="00D02B05"/>
    <w:rsid w:val="00D03097"/>
    <w:rsid w:val="00D05519"/>
    <w:rsid w:val="00D0585D"/>
    <w:rsid w:val="00D06B92"/>
    <w:rsid w:val="00D073D8"/>
    <w:rsid w:val="00D10079"/>
    <w:rsid w:val="00D10E7D"/>
    <w:rsid w:val="00D116BB"/>
    <w:rsid w:val="00D12E53"/>
    <w:rsid w:val="00D13181"/>
    <w:rsid w:val="00D13804"/>
    <w:rsid w:val="00D14672"/>
    <w:rsid w:val="00D15355"/>
    <w:rsid w:val="00D15DC6"/>
    <w:rsid w:val="00D167EA"/>
    <w:rsid w:val="00D16A45"/>
    <w:rsid w:val="00D16A4C"/>
    <w:rsid w:val="00D16C76"/>
    <w:rsid w:val="00D17D8E"/>
    <w:rsid w:val="00D21052"/>
    <w:rsid w:val="00D228C8"/>
    <w:rsid w:val="00D229FE"/>
    <w:rsid w:val="00D22DE6"/>
    <w:rsid w:val="00D22E9A"/>
    <w:rsid w:val="00D2471D"/>
    <w:rsid w:val="00D24FA8"/>
    <w:rsid w:val="00D25B06"/>
    <w:rsid w:val="00D25B40"/>
    <w:rsid w:val="00D26248"/>
    <w:rsid w:val="00D263ED"/>
    <w:rsid w:val="00D30AB6"/>
    <w:rsid w:val="00D30CC8"/>
    <w:rsid w:val="00D30D9E"/>
    <w:rsid w:val="00D31102"/>
    <w:rsid w:val="00D312CE"/>
    <w:rsid w:val="00D31926"/>
    <w:rsid w:val="00D326B8"/>
    <w:rsid w:val="00D3374B"/>
    <w:rsid w:val="00D342C9"/>
    <w:rsid w:val="00D3513F"/>
    <w:rsid w:val="00D35927"/>
    <w:rsid w:val="00D36B8E"/>
    <w:rsid w:val="00D4000A"/>
    <w:rsid w:val="00D40226"/>
    <w:rsid w:val="00D4055B"/>
    <w:rsid w:val="00D405FC"/>
    <w:rsid w:val="00D40ED3"/>
    <w:rsid w:val="00D41424"/>
    <w:rsid w:val="00D41594"/>
    <w:rsid w:val="00D41861"/>
    <w:rsid w:val="00D41B49"/>
    <w:rsid w:val="00D43FE3"/>
    <w:rsid w:val="00D44695"/>
    <w:rsid w:val="00D44BA6"/>
    <w:rsid w:val="00D44F2A"/>
    <w:rsid w:val="00D45C5E"/>
    <w:rsid w:val="00D45E90"/>
    <w:rsid w:val="00D4639B"/>
    <w:rsid w:val="00D46CF4"/>
    <w:rsid w:val="00D4769E"/>
    <w:rsid w:val="00D51A3B"/>
    <w:rsid w:val="00D51E6F"/>
    <w:rsid w:val="00D521E1"/>
    <w:rsid w:val="00D52349"/>
    <w:rsid w:val="00D52DD7"/>
    <w:rsid w:val="00D53870"/>
    <w:rsid w:val="00D54F0B"/>
    <w:rsid w:val="00D55098"/>
    <w:rsid w:val="00D5636C"/>
    <w:rsid w:val="00D56562"/>
    <w:rsid w:val="00D56F59"/>
    <w:rsid w:val="00D57AF1"/>
    <w:rsid w:val="00D6082B"/>
    <w:rsid w:val="00D6147C"/>
    <w:rsid w:val="00D6156D"/>
    <w:rsid w:val="00D61682"/>
    <w:rsid w:val="00D618AE"/>
    <w:rsid w:val="00D61AEC"/>
    <w:rsid w:val="00D63628"/>
    <w:rsid w:val="00D6368A"/>
    <w:rsid w:val="00D6401E"/>
    <w:rsid w:val="00D642B4"/>
    <w:rsid w:val="00D64C0C"/>
    <w:rsid w:val="00D669AA"/>
    <w:rsid w:val="00D66CE3"/>
    <w:rsid w:val="00D673A0"/>
    <w:rsid w:val="00D705CE"/>
    <w:rsid w:val="00D71E0E"/>
    <w:rsid w:val="00D72171"/>
    <w:rsid w:val="00D723BB"/>
    <w:rsid w:val="00D724DE"/>
    <w:rsid w:val="00D729E1"/>
    <w:rsid w:val="00D7383C"/>
    <w:rsid w:val="00D7398D"/>
    <w:rsid w:val="00D73993"/>
    <w:rsid w:val="00D74579"/>
    <w:rsid w:val="00D74C9B"/>
    <w:rsid w:val="00D74E00"/>
    <w:rsid w:val="00D754AC"/>
    <w:rsid w:val="00D7564E"/>
    <w:rsid w:val="00D75EEA"/>
    <w:rsid w:val="00D76DD0"/>
    <w:rsid w:val="00D77E21"/>
    <w:rsid w:val="00D80727"/>
    <w:rsid w:val="00D809FD"/>
    <w:rsid w:val="00D8171C"/>
    <w:rsid w:val="00D818B5"/>
    <w:rsid w:val="00D81F50"/>
    <w:rsid w:val="00D82D44"/>
    <w:rsid w:val="00D83F85"/>
    <w:rsid w:val="00D843E2"/>
    <w:rsid w:val="00D848CF"/>
    <w:rsid w:val="00D84D3F"/>
    <w:rsid w:val="00D850CB"/>
    <w:rsid w:val="00D856D2"/>
    <w:rsid w:val="00D85A32"/>
    <w:rsid w:val="00D8612B"/>
    <w:rsid w:val="00D879DF"/>
    <w:rsid w:val="00D90751"/>
    <w:rsid w:val="00D921B9"/>
    <w:rsid w:val="00D922D7"/>
    <w:rsid w:val="00D92885"/>
    <w:rsid w:val="00D9360C"/>
    <w:rsid w:val="00D93620"/>
    <w:rsid w:val="00D936D5"/>
    <w:rsid w:val="00D93AB6"/>
    <w:rsid w:val="00D93BB8"/>
    <w:rsid w:val="00D945B6"/>
    <w:rsid w:val="00D9594B"/>
    <w:rsid w:val="00D96339"/>
    <w:rsid w:val="00D96FCA"/>
    <w:rsid w:val="00D97AB3"/>
    <w:rsid w:val="00DA04F1"/>
    <w:rsid w:val="00DA0F62"/>
    <w:rsid w:val="00DA19D7"/>
    <w:rsid w:val="00DA1BC3"/>
    <w:rsid w:val="00DA1C3D"/>
    <w:rsid w:val="00DA2871"/>
    <w:rsid w:val="00DA32BF"/>
    <w:rsid w:val="00DA3A65"/>
    <w:rsid w:val="00DA63A5"/>
    <w:rsid w:val="00DA6441"/>
    <w:rsid w:val="00DA6580"/>
    <w:rsid w:val="00DA65A6"/>
    <w:rsid w:val="00DA6AE6"/>
    <w:rsid w:val="00DA734E"/>
    <w:rsid w:val="00DA7530"/>
    <w:rsid w:val="00DA794F"/>
    <w:rsid w:val="00DB0DC6"/>
    <w:rsid w:val="00DB0E74"/>
    <w:rsid w:val="00DB1F62"/>
    <w:rsid w:val="00DB22A3"/>
    <w:rsid w:val="00DB269E"/>
    <w:rsid w:val="00DB2815"/>
    <w:rsid w:val="00DB3906"/>
    <w:rsid w:val="00DB40FB"/>
    <w:rsid w:val="00DB4811"/>
    <w:rsid w:val="00DB4A14"/>
    <w:rsid w:val="00DB53AA"/>
    <w:rsid w:val="00DB5A4D"/>
    <w:rsid w:val="00DB5C18"/>
    <w:rsid w:val="00DB5C68"/>
    <w:rsid w:val="00DB5E8D"/>
    <w:rsid w:val="00DB61C3"/>
    <w:rsid w:val="00DB6F4F"/>
    <w:rsid w:val="00DB7585"/>
    <w:rsid w:val="00DC02BE"/>
    <w:rsid w:val="00DC0BF9"/>
    <w:rsid w:val="00DC1009"/>
    <w:rsid w:val="00DC22AF"/>
    <w:rsid w:val="00DC29EC"/>
    <w:rsid w:val="00DC318A"/>
    <w:rsid w:val="00DC331D"/>
    <w:rsid w:val="00DC4F5C"/>
    <w:rsid w:val="00DC74DF"/>
    <w:rsid w:val="00DC79D7"/>
    <w:rsid w:val="00DD095B"/>
    <w:rsid w:val="00DD2120"/>
    <w:rsid w:val="00DD2455"/>
    <w:rsid w:val="00DD295B"/>
    <w:rsid w:val="00DD3333"/>
    <w:rsid w:val="00DD34D0"/>
    <w:rsid w:val="00DD42ED"/>
    <w:rsid w:val="00DD4A9F"/>
    <w:rsid w:val="00DD4BDD"/>
    <w:rsid w:val="00DD4E7C"/>
    <w:rsid w:val="00DD529B"/>
    <w:rsid w:val="00DD6243"/>
    <w:rsid w:val="00DD67A1"/>
    <w:rsid w:val="00DD67BC"/>
    <w:rsid w:val="00DD6EF7"/>
    <w:rsid w:val="00DD724C"/>
    <w:rsid w:val="00DE0D38"/>
    <w:rsid w:val="00DE0DFE"/>
    <w:rsid w:val="00DE0F68"/>
    <w:rsid w:val="00DE1432"/>
    <w:rsid w:val="00DE165D"/>
    <w:rsid w:val="00DE2406"/>
    <w:rsid w:val="00DE5241"/>
    <w:rsid w:val="00DE5356"/>
    <w:rsid w:val="00DE5F9D"/>
    <w:rsid w:val="00DE71DF"/>
    <w:rsid w:val="00DE777A"/>
    <w:rsid w:val="00DE7CA1"/>
    <w:rsid w:val="00DF178F"/>
    <w:rsid w:val="00DF268D"/>
    <w:rsid w:val="00DF3866"/>
    <w:rsid w:val="00DF38E3"/>
    <w:rsid w:val="00DF3F18"/>
    <w:rsid w:val="00DF3F98"/>
    <w:rsid w:val="00DF44CE"/>
    <w:rsid w:val="00DF4C1E"/>
    <w:rsid w:val="00DF5CF1"/>
    <w:rsid w:val="00DF71DF"/>
    <w:rsid w:val="00DF71E2"/>
    <w:rsid w:val="00DF7E2A"/>
    <w:rsid w:val="00E0027E"/>
    <w:rsid w:val="00E009EB"/>
    <w:rsid w:val="00E01249"/>
    <w:rsid w:val="00E01411"/>
    <w:rsid w:val="00E02154"/>
    <w:rsid w:val="00E03924"/>
    <w:rsid w:val="00E03B20"/>
    <w:rsid w:val="00E04ABD"/>
    <w:rsid w:val="00E0559A"/>
    <w:rsid w:val="00E05FEA"/>
    <w:rsid w:val="00E06E1B"/>
    <w:rsid w:val="00E0716C"/>
    <w:rsid w:val="00E10B93"/>
    <w:rsid w:val="00E11116"/>
    <w:rsid w:val="00E11484"/>
    <w:rsid w:val="00E1293C"/>
    <w:rsid w:val="00E135ED"/>
    <w:rsid w:val="00E13C6E"/>
    <w:rsid w:val="00E13E29"/>
    <w:rsid w:val="00E14DF9"/>
    <w:rsid w:val="00E14F5C"/>
    <w:rsid w:val="00E159A6"/>
    <w:rsid w:val="00E165A2"/>
    <w:rsid w:val="00E17419"/>
    <w:rsid w:val="00E20A3A"/>
    <w:rsid w:val="00E20B87"/>
    <w:rsid w:val="00E21CC5"/>
    <w:rsid w:val="00E22815"/>
    <w:rsid w:val="00E23C0E"/>
    <w:rsid w:val="00E2401E"/>
    <w:rsid w:val="00E24572"/>
    <w:rsid w:val="00E25BFE"/>
    <w:rsid w:val="00E262C9"/>
    <w:rsid w:val="00E266FF"/>
    <w:rsid w:val="00E271A5"/>
    <w:rsid w:val="00E275FF"/>
    <w:rsid w:val="00E27A63"/>
    <w:rsid w:val="00E27B03"/>
    <w:rsid w:val="00E31035"/>
    <w:rsid w:val="00E319DA"/>
    <w:rsid w:val="00E32B5E"/>
    <w:rsid w:val="00E346C7"/>
    <w:rsid w:val="00E35131"/>
    <w:rsid w:val="00E370F0"/>
    <w:rsid w:val="00E37A15"/>
    <w:rsid w:val="00E4036E"/>
    <w:rsid w:val="00E4073E"/>
    <w:rsid w:val="00E40AB4"/>
    <w:rsid w:val="00E45025"/>
    <w:rsid w:val="00E457F6"/>
    <w:rsid w:val="00E45CAF"/>
    <w:rsid w:val="00E45D65"/>
    <w:rsid w:val="00E46300"/>
    <w:rsid w:val="00E472E5"/>
    <w:rsid w:val="00E47D16"/>
    <w:rsid w:val="00E5075A"/>
    <w:rsid w:val="00E50DE0"/>
    <w:rsid w:val="00E5121A"/>
    <w:rsid w:val="00E51AB4"/>
    <w:rsid w:val="00E5237E"/>
    <w:rsid w:val="00E5290A"/>
    <w:rsid w:val="00E53549"/>
    <w:rsid w:val="00E546D0"/>
    <w:rsid w:val="00E5479B"/>
    <w:rsid w:val="00E5489E"/>
    <w:rsid w:val="00E549B2"/>
    <w:rsid w:val="00E54AB8"/>
    <w:rsid w:val="00E54E21"/>
    <w:rsid w:val="00E54FD6"/>
    <w:rsid w:val="00E554AD"/>
    <w:rsid w:val="00E55B2A"/>
    <w:rsid w:val="00E55EED"/>
    <w:rsid w:val="00E570C4"/>
    <w:rsid w:val="00E60010"/>
    <w:rsid w:val="00E60836"/>
    <w:rsid w:val="00E6092D"/>
    <w:rsid w:val="00E60ACC"/>
    <w:rsid w:val="00E63336"/>
    <w:rsid w:val="00E63E56"/>
    <w:rsid w:val="00E64E0C"/>
    <w:rsid w:val="00E65C73"/>
    <w:rsid w:val="00E65DE9"/>
    <w:rsid w:val="00E664CF"/>
    <w:rsid w:val="00E66A11"/>
    <w:rsid w:val="00E66E93"/>
    <w:rsid w:val="00E674D2"/>
    <w:rsid w:val="00E70258"/>
    <w:rsid w:val="00E702BC"/>
    <w:rsid w:val="00E70439"/>
    <w:rsid w:val="00E7089D"/>
    <w:rsid w:val="00E713E3"/>
    <w:rsid w:val="00E73045"/>
    <w:rsid w:val="00E7304E"/>
    <w:rsid w:val="00E73AB3"/>
    <w:rsid w:val="00E73B74"/>
    <w:rsid w:val="00E73B7A"/>
    <w:rsid w:val="00E748C5"/>
    <w:rsid w:val="00E74913"/>
    <w:rsid w:val="00E75EFF"/>
    <w:rsid w:val="00E7614C"/>
    <w:rsid w:val="00E7672B"/>
    <w:rsid w:val="00E8053C"/>
    <w:rsid w:val="00E80E3F"/>
    <w:rsid w:val="00E8115D"/>
    <w:rsid w:val="00E81807"/>
    <w:rsid w:val="00E8191E"/>
    <w:rsid w:val="00E81D6D"/>
    <w:rsid w:val="00E82D20"/>
    <w:rsid w:val="00E832C9"/>
    <w:rsid w:val="00E8337F"/>
    <w:rsid w:val="00E83499"/>
    <w:rsid w:val="00E84A90"/>
    <w:rsid w:val="00E85597"/>
    <w:rsid w:val="00E855C4"/>
    <w:rsid w:val="00E859B9"/>
    <w:rsid w:val="00E86113"/>
    <w:rsid w:val="00E865BA"/>
    <w:rsid w:val="00E8689A"/>
    <w:rsid w:val="00E86C6E"/>
    <w:rsid w:val="00E86EE8"/>
    <w:rsid w:val="00E87018"/>
    <w:rsid w:val="00E9068F"/>
    <w:rsid w:val="00E90A5E"/>
    <w:rsid w:val="00E90C97"/>
    <w:rsid w:val="00E90DD9"/>
    <w:rsid w:val="00E91129"/>
    <w:rsid w:val="00E91A50"/>
    <w:rsid w:val="00E91BDF"/>
    <w:rsid w:val="00E91D23"/>
    <w:rsid w:val="00E92C2A"/>
    <w:rsid w:val="00E92C9D"/>
    <w:rsid w:val="00E92F92"/>
    <w:rsid w:val="00E95669"/>
    <w:rsid w:val="00E972C8"/>
    <w:rsid w:val="00EA0049"/>
    <w:rsid w:val="00EA0090"/>
    <w:rsid w:val="00EA0190"/>
    <w:rsid w:val="00EA0C6E"/>
    <w:rsid w:val="00EA0C73"/>
    <w:rsid w:val="00EA0E46"/>
    <w:rsid w:val="00EA0F63"/>
    <w:rsid w:val="00EA1019"/>
    <w:rsid w:val="00EA1488"/>
    <w:rsid w:val="00EA1531"/>
    <w:rsid w:val="00EA2AD4"/>
    <w:rsid w:val="00EA34B4"/>
    <w:rsid w:val="00EA3FD9"/>
    <w:rsid w:val="00EA5377"/>
    <w:rsid w:val="00EA548E"/>
    <w:rsid w:val="00EA5C2B"/>
    <w:rsid w:val="00EA68F7"/>
    <w:rsid w:val="00EA7CE4"/>
    <w:rsid w:val="00EB0989"/>
    <w:rsid w:val="00EB0F27"/>
    <w:rsid w:val="00EB1458"/>
    <w:rsid w:val="00EB1F7F"/>
    <w:rsid w:val="00EB2532"/>
    <w:rsid w:val="00EB2A21"/>
    <w:rsid w:val="00EB309D"/>
    <w:rsid w:val="00EB3479"/>
    <w:rsid w:val="00EB355B"/>
    <w:rsid w:val="00EB35E4"/>
    <w:rsid w:val="00EB3A6C"/>
    <w:rsid w:val="00EB3D58"/>
    <w:rsid w:val="00EB4A2B"/>
    <w:rsid w:val="00EB4BAC"/>
    <w:rsid w:val="00EB4FE3"/>
    <w:rsid w:val="00EB5C66"/>
    <w:rsid w:val="00EB5D8D"/>
    <w:rsid w:val="00EB5DA9"/>
    <w:rsid w:val="00EB5FA4"/>
    <w:rsid w:val="00EB6057"/>
    <w:rsid w:val="00EB704E"/>
    <w:rsid w:val="00EC09FD"/>
    <w:rsid w:val="00EC13F8"/>
    <w:rsid w:val="00EC1422"/>
    <w:rsid w:val="00EC1CB7"/>
    <w:rsid w:val="00EC27BC"/>
    <w:rsid w:val="00EC2C58"/>
    <w:rsid w:val="00EC3084"/>
    <w:rsid w:val="00EC4EF9"/>
    <w:rsid w:val="00EC50BD"/>
    <w:rsid w:val="00EC5680"/>
    <w:rsid w:val="00EC5C1F"/>
    <w:rsid w:val="00EC66B0"/>
    <w:rsid w:val="00EC6FAB"/>
    <w:rsid w:val="00EC72F2"/>
    <w:rsid w:val="00EC76E1"/>
    <w:rsid w:val="00EC7F4F"/>
    <w:rsid w:val="00ED036D"/>
    <w:rsid w:val="00ED0540"/>
    <w:rsid w:val="00ED0755"/>
    <w:rsid w:val="00ED0E66"/>
    <w:rsid w:val="00ED1734"/>
    <w:rsid w:val="00ED1D71"/>
    <w:rsid w:val="00ED215C"/>
    <w:rsid w:val="00ED271E"/>
    <w:rsid w:val="00ED3159"/>
    <w:rsid w:val="00ED3527"/>
    <w:rsid w:val="00ED36F1"/>
    <w:rsid w:val="00ED3D3B"/>
    <w:rsid w:val="00ED4CCE"/>
    <w:rsid w:val="00ED53A8"/>
    <w:rsid w:val="00ED55A9"/>
    <w:rsid w:val="00ED59D6"/>
    <w:rsid w:val="00ED7755"/>
    <w:rsid w:val="00ED7BBD"/>
    <w:rsid w:val="00ED7DDA"/>
    <w:rsid w:val="00EE04B6"/>
    <w:rsid w:val="00EE09C3"/>
    <w:rsid w:val="00EE1925"/>
    <w:rsid w:val="00EE2110"/>
    <w:rsid w:val="00EE2658"/>
    <w:rsid w:val="00EE2A5D"/>
    <w:rsid w:val="00EE3EF9"/>
    <w:rsid w:val="00EE449D"/>
    <w:rsid w:val="00EE4563"/>
    <w:rsid w:val="00EE4A21"/>
    <w:rsid w:val="00EE4E32"/>
    <w:rsid w:val="00EE5020"/>
    <w:rsid w:val="00EE568E"/>
    <w:rsid w:val="00EE67A6"/>
    <w:rsid w:val="00EE6A8D"/>
    <w:rsid w:val="00EE6E13"/>
    <w:rsid w:val="00EE73E4"/>
    <w:rsid w:val="00EE7E1F"/>
    <w:rsid w:val="00EF0DD9"/>
    <w:rsid w:val="00EF1B3F"/>
    <w:rsid w:val="00EF245E"/>
    <w:rsid w:val="00EF26BD"/>
    <w:rsid w:val="00EF2A42"/>
    <w:rsid w:val="00EF3312"/>
    <w:rsid w:val="00EF3BA8"/>
    <w:rsid w:val="00EF45A4"/>
    <w:rsid w:val="00EF537D"/>
    <w:rsid w:val="00EF5E1F"/>
    <w:rsid w:val="00EF791C"/>
    <w:rsid w:val="00F00456"/>
    <w:rsid w:val="00F004E0"/>
    <w:rsid w:val="00F0058B"/>
    <w:rsid w:val="00F00601"/>
    <w:rsid w:val="00F006BC"/>
    <w:rsid w:val="00F01AA9"/>
    <w:rsid w:val="00F01E39"/>
    <w:rsid w:val="00F027C8"/>
    <w:rsid w:val="00F02B09"/>
    <w:rsid w:val="00F02B7C"/>
    <w:rsid w:val="00F03888"/>
    <w:rsid w:val="00F063EC"/>
    <w:rsid w:val="00F0672C"/>
    <w:rsid w:val="00F110B4"/>
    <w:rsid w:val="00F11BCE"/>
    <w:rsid w:val="00F11BFF"/>
    <w:rsid w:val="00F128F0"/>
    <w:rsid w:val="00F12D01"/>
    <w:rsid w:val="00F151F4"/>
    <w:rsid w:val="00F20EDF"/>
    <w:rsid w:val="00F210CF"/>
    <w:rsid w:val="00F21852"/>
    <w:rsid w:val="00F218B2"/>
    <w:rsid w:val="00F221ED"/>
    <w:rsid w:val="00F22B2E"/>
    <w:rsid w:val="00F23365"/>
    <w:rsid w:val="00F23992"/>
    <w:rsid w:val="00F2465B"/>
    <w:rsid w:val="00F24918"/>
    <w:rsid w:val="00F24D71"/>
    <w:rsid w:val="00F25B8E"/>
    <w:rsid w:val="00F25D31"/>
    <w:rsid w:val="00F25FDA"/>
    <w:rsid w:val="00F26377"/>
    <w:rsid w:val="00F26494"/>
    <w:rsid w:val="00F2724C"/>
    <w:rsid w:val="00F302E8"/>
    <w:rsid w:val="00F30FA7"/>
    <w:rsid w:val="00F319B9"/>
    <w:rsid w:val="00F32793"/>
    <w:rsid w:val="00F32EDF"/>
    <w:rsid w:val="00F33704"/>
    <w:rsid w:val="00F339A2"/>
    <w:rsid w:val="00F34774"/>
    <w:rsid w:val="00F3554C"/>
    <w:rsid w:val="00F35974"/>
    <w:rsid w:val="00F35EE3"/>
    <w:rsid w:val="00F35F16"/>
    <w:rsid w:val="00F360A3"/>
    <w:rsid w:val="00F363B3"/>
    <w:rsid w:val="00F3663B"/>
    <w:rsid w:val="00F36E7E"/>
    <w:rsid w:val="00F408B0"/>
    <w:rsid w:val="00F4163D"/>
    <w:rsid w:val="00F41966"/>
    <w:rsid w:val="00F426F2"/>
    <w:rsid w:val="00F426F3"/>
    <w:rsid w:val="00F4293A"/>
    <w:rsid w:val="00F43DE9"/>
    <w:rsid w:val="00F44674"/>
    <w:rsid w:val="00F45749"/>
    <w:rsid w:val="00F50306"/>
    <w:rsid w:val="00F503A1"/>
    <w:rsid w:val="00F50989"/>
    <w:rsid w:val="00F50A22"/>
    <w:rsid w:val="00F50CA7"/>
    <w:rsid w:val="00F53826"/>
    <w:rsid w:val="00F538F8"/>
    <w:rsid w:val="00F53AEF"/>
    <w:rsid w:val="00F53E8F"/>
    <w:rsid w:val="00F55E14"/>
    <w:rsid w:val="00F56755"/>
    <w:rsid w:val="00F56C46"/>
    <w:rsid w:val="00F56CF1"/>
    <w:rsid w:val="00F6080C"/>
    <w:rsid w:val="00F60815"/>
    <w:rsid w:val="00F60D40"/>
    <w:rsid w:val="00F61AA6"/>
    <w:rsid w:val="00F6214C"/>
    <w:rsid w:val="00F62541"/>
    <w:rsid w:val="00F62724"/>
    <w:rsid w:val="00F629E2"/>
    <w:rsid w:val="00F62A6C"/>
    <w:rsid w:val="00F634AF"/>
    <w:rsid w:val="00F64045"/>
    <w:rsid w:val="00F64E27"/>
    <w:rsid w:val="00F655E5"/>
    <w:rsid w:val="00F65CF0"/>
    <w:rsid w:val="00F66C1E"/>
    <w:rsid w:val="00F6782C"/>
    <w:rsid w:val="00F67AC8"/>
    <w:rsid w:val="00F67F56"/>
    <w:rsid w:val="00F70E58"/>
    <w:rsid w:val="00F7198B"/>
    <w:rsid w:val="00F722AE"/>
    <w:rsid w:val="00F725BA"/>
    <w:rsid w:val="00F72ABA"/>
    <w:rsid w:val="00F72DB8"/>
    <w:rsid w:val="00F75A1A"/>
    <w:rsid w:val="00F7601B"/>
    <w:rsid w:val="00F768BA"/>
    <w:rsid w:val="00F77082"/>
    <w:rsid w:val="00F77083"/>
    <w:rsid w:val="00F77D8A"/>
    <w:rsid w:val="00F807F8"/>
    <w:rsid w:val="00F80B07"/>
    <w:rsid w:val="00F80D88"/>
    <w:rsid w:val="00F81E0C"/>
    <w:rsid w:val="00F81E13"/>
    <w:rsid w:val="00F81FEE"/>
    <w:rsid w:val="00F8208E"/>
    <w:rsid w:val="00F82267"/>
    <w:rsid w:val="00F8341B"/>
    <w:rsid w:val="00F8431B"/>
    <w:rsid w:val="00F851AE"/>
    <w:rsid w:val="00F85978"/>
    <w:rsid w:val="00F85B8A"/>
    <w:rsid w:val="00F85C8D"/>
    <w:rsid w:val="00F8608E"/>
    <w:rsid w:val="00F86866"/>
    <w:rsid w:val="00F90355"/>
    <w:rsid w:val="00F9036B"/>
    <w:rsid w:val="00F90637"/>
    <w:rsid w:val="00F91573"/>
    <w:rsid w:val="00F91653"/>
    <w:rsid w:val="00F91924"/>
    <w:rsid w:val="00F93F79"/>
    <w:rsid w:val="00F9518E"/>
    <w:rsid w:val="00F95AA9"/>
    <w:rsid w:val="00F9745A"/>
    <w:rsid w:val="00F97611"/>
    <w:rsid w:val="00F97CDE"/>
    <w:rsid w:val="00FA01DB"/>
    <w:rsid w:val="00FA169C"/>
    <w:rsid w:val="00FA1752"/>
    <w:rsid w:val="00FA1827"/>
    <w:rsid w:val="00FA1C7B"/>
    <w:rsid w:val="00FA25F5"/>
    <w:rsid w:val="00FA349A"/>
    <w:rsid w:val="00FA3D35"/>
    <w:rsid w:val="00FA3F1E"/>
    <w:rsid w:val="00FA5013"/>
    <w:rsid w:val="00FA5781"/>
    <w:rsid w:val="00FA68DF"/>
    <w:rsid w:val="00FA72F5"/>
    <w:rsid w:val="00FA7C45"/>
    <w:rsid w:val="00FB0588"/>
    <w:rsid w:val="00FB0CE9"/>
    <w:rsid w:val="00FB1A5E"/>
    <w:rsid w:val="00FB2789"/>
    <w:rsid w:val="00FB2AB4"/>
    <w:rsid w:val="00FB2CB7"/>
    <w:rsid w:val="00FB346D"/>
    <w:rsid w:val="00FB5083"/>
    <w:rsid w:val="00FB5924"/>
    <w:rsid w:val="00FB5BF2"/>
    <w:rsid w:val="00FB5F0C"/>
    <w:rsid w:val="00FB6529"/>
    <w:rsid w:val="00FB678A"/>
    <w:rsid w:val="00FB6E22"/>
    <w:rsid w:val="00FB7861"/>
    <w:rsid w:val="00FC0F2E"/>
    <w:rsid w:val="00FC1256"/>
    <w:rsid w:val="00FC17FC"/>
    <w:rsid w:val="00FC1EB5"/>
    <w:rsid w:val="00FC3AC8"/>
    <w:rsid w:val="00FC45A0"/>
    <w:rsid w:val="00FC5E11"/>
    <w:rsid w:val="00FC6BBC"/>
    <w:rsid w:val="00FC6FC5"/>
    <w:rsid w:val="00FD0C6B"/>
    <w:rsid w:val="00FD0F92"/>
    <w:rsid w:val="00FD1275"/>
    <w:rsid w:val="00FD19D3"/>
    <w:rsid w:val="00FD3BA0"/>
    <w:rsid w:val="00FD551A"/>
    <w:rsid w:val="00FD7281"/>
    <w:rsid w:val="00FD7563"/>
    <w:rsid w:val="00FD76B8"/>
    <w:rsid w:val="00FD7869"/>
    <w:rsid w:val="00FD7CAF"/>
    <w:rsid w:val="00FE0462"/>
    <w:rsid w:val="00FE07B6"/>
    <w:rsid w:val="00FE0866"/>
    <w:rsid w:val="00FE0DA8"/>
    <w:rsid w:val="00FE2B2C"/>
    <w:rsid w:val="00FE312D"/>
    <w:rsid w:val="00FE40AD"/>
    <w:rsid w:val="00FE4C0C"/>
    <w:rsid w:val="00FE61AC"/>
    <w:rsid w:val="00FE6B2A"/>
    <w:rsid w:val="00FE7F4C"/>
    <w:rsid w:val="00FF045B"/>
    <w:rsid w:val="00FF15A0"/>
    <w:rsid w:val="00FF3487"/>
    <w:rsid w:val="00FF42E9"/>
    <w:rsid w:val="00FF4626"/>
    <w:rsid w:val="00FF4890"/>
    <w:rsid w:val="00FF54AA"/>
    <w:rsid w:val="00FF551E"/>
    <w:rsid w:val="00FF5746"/>
    <w:rsid w:val="00FF57BA"/>
    <w:rsid w:val="00FF62F4"/>
    <w:rsid w:val="00FF6A23"/>
    <w:rsid w:val="00FF6D18"/>
    <w:rsid w:val="00FF7437"/>
    <w:rsid w:val="00FF77F4"/>
    <w:rsid w:val="17C30251"/>
    <w:rsid w:val="3DF13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EF12EE"/>
  <w15:docId w15:val="{FBB969BD-2DDD-483B-B252-E35E9D33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15D5"/>
    <w:pPr>
      <w:spacing w:after="0" w:line="264" w:lineRule="auto"/>
    </w:pPr>
    <w:rPr>
      <w:rFonts w:eastAsiaTheme="minorEastAsia"/>
      <w:sz w:val="16"/>
    </w:rPr>
  </w:style>
  <w:style w:type="paragraph" w:styleId="Heading1">
    <w:name w:val="heading 1"/>
    <w:basedOn w:val="Normal"/>
    <w:next w:val="Normal"/>
    <w:link w:val="Heading1Char"/>
    <w:uiPriority w:val="1"/>
    <w:semiHidden/>
    <w:unhideWhenUsed/>
    <w:qFormat/>
    <w:rsid w:val="009F539F"/>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rsid w:val="009F539F"/>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rsid w:val="009F539F"/>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9F539F"/>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sid w:val="009F539F"/>
    <w:rPr>
      <w:caps/>
      <w:color w:val="000000" w:themeColor="text1"/>
      <w:spacing w:val="10"/>
      <w:sz w:val="16"/>
    </w:rPr>
  </w:style>
  <w:style w:type="character" w:customStyle="1" w:styleId="Heading3Char">
    <w:name w:val="Heading 3 Char"/>
    <w:basedOn w:val="DefaultParagraphFont"/>
    <w:link w:val="Heading3"/>
    <w:uiPriority w:val="1"/>
    <w:semiHidden/>
    <w:rsid w:val="009F539F"/>
    <w:rPr>
      <w:i/>
      <w:sz w:val="16"/>
    </w:rPr>
  </w:style>
  <w:style w:type="paragraph" w:customStyle="1" w:styleId="JobTitle">
    <w:name w:val="Job Title"/>
    <w:basedOn w:val="Normal"/>
    <w:link w:val="JobTitleChar"/>
    <w:qFormat/>
    <w:rsid w:val="009F539F"/>
    <w:pPr>
      <w:tabs>
        <w:tab w:val="left" w:pos="7560"/>
      </w:tabs>
      <w:ind w:left="288"/>
    </w:pPr>
    <w:rPr>
      <w:b/>
    </w:rPr>
  </w:style>
  <w:style w:type="character" w:customStyle="1" w:styleId="JobTitleChar">
    <w:name w:val="Job Title Char"/>
    <w:basedOn w:val="DefaultParagraphFont"/>
    <w:link w:val="JobTitle"/>
    <w:rsid w:val="009F539F"/>
    <w:rPr>
      <w:b/>
      <w:sz w:val="16"/>
    </w:rPr>
  </w:style>
  <w:style w:type="paragraph" w:customStyle="1" w:styleId="ContactInformation">
    <w:name w:val="Contact Information"/>
    <w:basedOn w:val="Normal"/>
    <w:qFormat/>
    <w:rsid w:val="009F539F"/>
    <w:pPr>
      <w:spacing w:after="400"/>
      <w:ind w:left="288"/>
    </w:pPr>
  </w:style>
  <w:style w:type="paragraph" w:customStyle="1" w:styleId="NormalBodyText">
    <w:name w:val="Normal Body Text"/>
    <w:basedOn w:val="Normal"/>
    <w:qFormat/>
    <w:rsid w:val="009F539F"/>
    <w:pPr>
      <w:tabs>
        <w:tab w:val="left" w:pos="7560"/>
      </w:tabs>
      <w:ind w:left="288"/>
    </w:pPr>
  </w:style>
  <w:style w:type="paragraph" w:customStyle="1" w:styleId="AllCaps">
    <w:name w:val="All Caps"/>
    <w:basedOn w:val="Normal"/>
    <w:semiHidden/>
    <w:unhideWhenUsed/>
    <w:qFormat/>
    <w:rsid w:val="009F539F"/>
    <w:rPr>
      <w:caps/>
      <w:spacing w:val="20"/>
      <w:sz w:val="15"/>
    </w:rPr>
  </w:style>
  <w:style w:type="paragraph" w:customStyle="1" w:styleId="Location">
    <w:name w:val="Location"/>
    <w:basedOn w:val="Normal"/>
    <w:qFormat/>
    <w:rsid w:val="009F539F"/>
    <w:pPr>
      <w:ind w:left="288"/>
    </w:pPr>
  </w:style>
  <w:style w:type="paragraph" w:customStyle="1" w:styleId="SpaceAfter">
    <w:name w:val="Space After"/>
    <w:basedOn w:val="Normal"/>
    <w:qFormat/>
    <w:rsid w:val="009F539F"/>
    <w:pPr>
      <w:tabs>
        <w:tab w:val="left" w:pos="7560"/>
      </w:tabs>
      <w:spacing w:after="160"/>
      <w:ind w:left="288" w:right="2880"/>
    </w:pPr>
  </w:style>
  <w:style w:type="character" w:styleId="PlaceholderText">
    <w:name w:val="Placeholder Text"/>
    <w:basedOn w:val="DefaultParagraphFont"/>
    <w:uiPriority w:val="99"/>
    <w:semiHidden/>
    <w:rsid w:val="009F539F"/>
    <w:rPr>
      <w:color w:val="808080"/>
    </w:rPr>
  </w:style>
  <w:style w:type="paragraph" w:styleId="BalloonText">
    <w:name w:val="Balloon Text"/>
    <w:basedOn w:val="Normal"/>
    <w:link w:val="BalloonTextChar"/>
    <w:uiPriority w:val="99"/>
    <w:semiHidden/>
    <w:unhideWhenUsed/>
    <w:rsid w:val="009F539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9F539F"/>
    <w:rPr>
      <w:rFonts w:ascii="Tahoma" w:hAnsi="Tahoma" w:cs="Tahoma"/>
      <w:sz w:val="16"/>
      <w:szCs w:val="16"/>
    </w:rPr>
  </w:style>
  <w:style w:type="paragraph" w:customStyle="1" w:styleId="YourName">
    <w:name w:val="Your Name"/>
    <w:basedOn w:val="Normal"/>
    <w:qFormat/>
    <w:rsid w:val="009F539F"/>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rsid w:val="009F539F"/>
    <w:pPr>
      <w:tabs>
        <w:tab w:val="left" w:pos="7560"/>
      </w:tabs>
      <w:spacing w:after="160"/>
      <w:ind w:left="288"/>
    </w:pPr>
  </w:style>
  <w:style w:type="paragraph" w:customStyle="1" w:styleId="SectionHeading">
    <w:name w:val="Section Heading"/>
    <w:basedOn w:val="Normal"/>
    <w:qFormat/>
    <w:rsid w:val="009F539F"/>
    <w:pPr>
      <w:spacing w:before="240" w:after="40"/>
      <w:outlineLvl w:val="1"/>
    </w:pPr>
    <w:rPr>
      <w:caps/>
      <w:color w:val="000000" w:themeColor="text1"/>
      <w:spacing w:val="10"/>
    </w:rPr>
  </w:style>
  <w:style w:type="paragraph" w:customStyle="1" w:styleId="ItalicHeading">
    <w:name w:val="Italic Heading"/>
    <w:basedOn w:val="Normal"/>
    <w:qFormat/>
    <w:rsid w:val="009F539F"/>
    <w:pPr>
      <w:ind w:left="288"/>
      <w:outlineLvl w:val="2"/>
    </w:pPr>
    <w:rPr>
      <w:i/>
    </w:rPr>
  </w:style>
  <w:style w:type="paragraph" w:styleId="Header">
    <w:name w:val="header"/>
    <w:basedOn w:val="Normal"/>
    <w:link w:val="HeaderChar"/>
    <w:uiPriority w:val="99"/>
    <w:unhideWhenUsed/>
    <w:rsid w:val="009F539F"/>
    <w:pPr>
      <w:tabs>
        <w:tab w:val="center" w:pos="4680"/>
        <w:tab w:val="right" w:pos="9360"/>
      </w:tabs>
      <w:spacing w:line="240" w:lineRule="auto"/>
    </w:pPr>
  </w:style>
  <w:style w:type="character" w:customStyle="1" w:styleId="HeaderChar">
    <w:name w:val="Header Char"/>
    <w:basedOn w:val="DefaultParagraphFont"/>
    <w:link w:val="Header"/>
    <w:uiPriority w:val="99"/>
    <w:rsid w:val="009F539F"/>
    <w:rPr>
      <w:sz w:val="16"/>
    </w:rPr>
  </w:style>
  <w:style w:type="paragraph" w:styleId="Footer">
    <w:name w:val="footer"/>
    <w:basedOn w:val="Normal"/>
    <w:link w:val="FooterChar"/>
    <w:uiPriority w:val="99"/>
    <w:unhideWhenUsed/>
    <w:rsid w:val="009F539F"/>
    <w:pPr>
      <w:tabs>
        <w:tab w:val="center" w:pos="4680"/>
        <w:tab w:val="right" w:pos="9360"/>
      </w:tabs>
      <w:spacing w:line="240" w:lineRule="auto"/>
    </w:pPr>
  </w:style>
  <w:style w:type="character" w:customStyle="1" w:styleId="FooterChar">
    <w:name w:val="Footer Char"/>
    <w:basedOn w:val="DefaultParagraphFont"/>
    <w:link w:val="Footer"/>
    <w:uiPriority w:val="99"/>
    <w:rsid w:val="009F539F"/>
    <w:rPr>
      <w:sz w:val="16"/>
    </w:rPr>
  </w:style>
  <w:style w:type="paragraph" w:styleId="ListParagraph">
    <w:name w:val="List Paragraph"/>
    <w:basedOn w:val="Normal"/>
    <w:uiPriority w:val="34"/>
    <w:qFormat/>
    <w:rsid w:val="00BC0BCC"/>
    <w:pPr>
      <w:ind w:left="720"/>
      <w:contextualSpacing/>
    </w:pPr>
  </w:style>
  <w:style w:type="paragraph" w:customStyle="1" w:styleId="Default">
    <w:name w:val="Default"/>
    <w:rsid w:val="00F71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23579"/>
  </w:style>
  <w:style w:type="character" w:styleId="Strong">
    <w:name w:val="Strong"/>
    <w:basedOn w:val="DefaultParagraphFont"/>
    <w:uiPriority w:val="22"/>
    <w:qFormat/>
    <w:rsid w:val="00F503A1"/>
    <w:rPr>
      <w:b/>
      <w:bCs/>
    </w:rPr>
  </w:style>
  <w:style w:type="character" w:styleId="Hyperlink">
    <w:name w:val="Hyperlink"/>
    <w:basedOn w:val="DefaultParagraphFont"/>
    <w:uiPriority w:val="99"/>
    <w:unhideWhenUsed/>
    <w:rsid w:val="002962A8"/>
    <w:rPr>
      <w:color w:val="0000FF"/>
      <w:u w:val="single"/>
    </w:rPr>
  </w:style>
  <w:style w:type="character" w:styleId="UnresolvedMention">
    <w:name w:val="Unresolved Mention"/>
    <w:basedOn w:val="DefaultParagraphFont"/>
    <w:uiPriority w:val="99"/>
    <w:semiHidden/>
    <w:unhideWhenUsed/>
    <w:rsid w:val="00A53A58"/>
    <w:rPr>
      <w:color w:val="605E5C"/>
      <w:shd w:val="clear" w:color="auto" w:fill="E1DFDD"/>
    </w:rPr>
  </w:style>
  <w:style w:type="paragraph" w:styleId="HTMLPreformatted">
    <w:name w:val="HTML Preformatted"/>
    <w:basedOn w:val="Normal"/>
    <w:link w:val="HTMLPreformattedChar"/>
    <w:uiPriority w:val="99"/>
    <w:semiHidden/>
    <w:unhideWhenUsed/>
    <w:rsid w:val="00A53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A58"/>
    <w:rPr>
      <w:rFonts w:ascii="Courier New" w:eastAsia="Times New Roman" w:hAnsi="Courier New" w:cs="Courier New"/>
      <w:sz w:val="20"/>
      <w:szCs w:val="20"/>
    </w:rPr>
  </w:style>
  <w:style w:type="table" w:styleId="TableGrid">
    <w:name w:val="Table Grid"/>
    <w:basedOn w:val="TableNormal"/>
    <w:uiPriority w:val="1"/>
    <w:rsid w:val="00DE0D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429D0"/>
    <w:rPr>
      <w:color w:val="800080" w:themeColor="followedHyperlink"/>
      <w:u w:val="single"/>
    </w:rPr>
  </w:style>
  <w:style w:type="numbering" w:customStyle="1" w:styleId="CurrentList1">
    <w:name w:val="Current List1"/>
    <w:uiPriority w:val="99"/>
    <w:rsid w:val="00893B2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9135">
      <w:bodyDiv w:val="1"/>
      <w:marLeft w:val="0"/>
      <w:marRight w:val="0"/>
      <w:marTop w:val="0"/>
      <w:marBottom w:val="0"/>
      <w:divBdr>
        <w:top w:val="none" w:sz="0" w:space="0" w:color="auto"/>
        <w:left w:val="none" w:sz="0" w:space="0" w:color="auto"/>
        <w:bottom w:val="none" w:sz="0" w:space="0" w:color="auto"/>
        <w:right w:val="none" w:sz="0" w:space="0" w:color="auto"/>
      </w:divBdr>
    </w:div>
    <w:div w:id="50615891">
      <w:bodyDiv w:val="1"/>
      <w:marLeft w:val="0"/>
      <w:marRight w:val="0"/>
      <w:marTop w:val="0"/>
      <w:marBottom w:val="0"/>
      <w:divBdr>
        <w:top w:val="none" w:sz="0" w:space="0" w:color="auto"/>
        <w:left w:val="none" w:sz="0" w:space="0" w:color="auto"/>
        <w:bottom w:val="none" w:sz="0" w:space="0" w:color="auto"/>
        <w:right w:val="none" w:sz="0" w:space="0" w:color="auto"/>
      </w:divBdr>
    </w:div>
    <w:div w:id="196935718">
      <w:bodyDiv w:val="1"/>
      <w:marLeft w:val="0"/>
      <w:marRight w:val="0"/>
      <w:marTop w:val="0"/>
      <w:marBottom w:val="0"/>
      <w:divBdr>
        <w:top w:val="none" w:sz="0" w:space="0" w:color="auto"/>
        <w:left w:val="none" w:sz="0" w:space="0" w:color="auto"/>
        <w:bottom w:val="none" w:sz="0" w:space="0" w:color="auto"/>
        <w:right w:val="none" w:sz="0" w:space="0" w:color="auto"/>
      </w:divBdr>
    </w:div>
    <w:div w:id="197740691">
      <w:bodyDiv w:val="1"/>
      <w:marLeft w:val="0"/>
      <w:marRight w:val="0"/>
      <w:marTop w:val="0"/>
      <w:marBottom w:val="0"/>
      <w:divBdr>
        <w:top w:val="none" w:sz="0" w:space="0" w:color="auto"/>
        <w:left w:val="none" w:sz="0" w:space="0" w:color="auto"/>
        <w:bottom w:val="none" w:sz="0" w:space="0" w:color="auto"/>
        <w:right w:val="none" w:sz="0" w:space="0" w:color="auto"/>
      </w:divBdr>
      <w:divsChild>
        <w:div w:id="1630360152">
          <w:marLeft w:val="0"/>
          <w:marRight w:val="0"/>
          <w:marTop w:val="0"/>
          <w:marBottom w:val="0"/>
          <w:divBdr>
            <w:top w:val="none" w:sz="0" w:space="0" w:color="auto"/>
            <w:left w:val="none" w:sz="0" w:space="0" w:color="auto"/>
            <w:bottom w:val="none" w:sz="0" w:space="0" w:color="auto"/>
            <w:right w:val="none" w:sz="0" w:space="0" w:color="auto"/>
          </w:divBdr>
          <w:divsChild>
            <w:div w:id="3511074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74483872">
      <w:bodyDiv w:val="1"/>
      <w:marLeft w:val="0"/>
      <w:marRight w:val="0"/>
      <w:marTop w:val="0"/>
      <w:marBottom w:val="0"/>
      <w:divBdr>
        <w:top w:val="none" w:sz="0" w:space="0" w:color="auto"/>
        <w:left w:val="none" w:sz="0" w:space="0" w:color="auto"/>
        <w:bottom w:val="none" w:sz="0" w:space="0" w:color="auto"/>
        <w:right w:val="none" w:sz="0" w:space="0" w:color="auto"/>
      </w:divBdr>
    </w:div>
    <w:div w:id="369647982">
      <w:bodyDiv w:val="1"/>
      <w:marLeft w:val="0"/>
      <w:marRight w:val="0"/>
      <w:marTop w:val="0"/>
      <w:marBottom w:val="0"/>
      <w:divBdr>
        <w:top w:val="none" w:sz="0" w:space="0" w:color="auto"/>
        <w:left w:val="none" w:sz="0" w:space="0" w:color="auto"/>
        <w:bottom w:val="none" w:sz="0" w:space="0" w:color="auto"/>
        <w:right w:val="none" w:sz="0" w:space="0" w:color="auto"/>
      </w:divBdr>
    </w:div>
    <w:div w:id="385177567">
      <w:bodyDiv w:val="1"/>
      <w:marLeft w:val="0"/>
      <w:marRight w:val="0"/>
      <w:marTop w:val="0"/>
      <w:marBottom w:val="0"/>
      <w:divBdr>
        <w:top w:val="none" w:sz="0" w:space="0" w:color="auto"/>
        <w:left w:val="none" w:sz="0" w:space="0" w:color="auto"/>
        <w:bottom w:val="none" w:sz="0" w:space="0" w:color="auto"/>
        <w:right w:val="none" w:sz="0" w:space="0" w:color="auto"/>
      </w:divBdr>
    </w:div>
    <w:div w:id="415519054">
      <w:bodyDiv w:val="1"/>
      <w:marLeft w:val="0"/>
      <w:marRight w:val="0"/>
      <w:marTop w:val="0"/>
      <w:marBottom w:val="0"/>
      <w:divBdr>
        <w:top w:val="none" w:sz="0" w:space="0" w:color="auto"/>
        <w:left w:val="none" w:sz="0" w:space="0" w:color="auto"/>
        <w:bottom w:val="none" w:sz="0" w:space="0" w:color="auto"/>
        <w:right w:val="none" w:sz="0" w:space="0" w:color="auto"/>
      </w:divBdr>
    </w:div>
    <w:div w:id="467092838">
      <w:bodyDiv w:val="1"/>
      <w:marLeft w:val="0"/>
      <w:marRight w:val="0"/>
      <w:marTop w:val="0"/>
      <w:marBottom w:val="0"/>
      <w:divBdr>
        <w:top w:val="none" w:sz="0" w:space="0" w:color="auto"/>
        <w:left w:val="none" w:sz="0" w:space="0" w:color="auto"/>
        <w:bottom w:val="none" w:sz="0" w:space="0" w:color="auto"/>
        <w:right w:val="none" w:sz="0" w:space="0" w:color="auto"/>
      </w:divBdr>
    </w:div>
    <w:div w:id="469396215">
      <w:bodyDiv w:val="1"/>
      <w:marLeft w:val="0"/>
      <w:marRight w:val="0"/>
      <w:marTop w:val="0"/>
      <w:marBottom w:val="0"/>
      <w:divBdr>
        <w:top w:val="none" w:sz="0" w:space="0" w:color="auto"/>
        <w:left w:val="none" w:sz="0" w:space="0" w:color="auto"/>
        <w:bottom w:val="none" w:sz="0" w:space="0" w:color="auto"/>
        <w:right w:val="none" w:sz="0" w:space="0" w:color="auto"/>
      </w:divBdr>
    </w:div>
    <w:div w:id="554854914">
      <w:bodyDiv w:val="1"/>
      <w:marLeft w:val="0"/>
      <w:marRight w:val="0"/>
      <w:marTop w:val="0"/>
      <w:marBottom w:val="0"/>
      <w:divBdr>
        <w:top w:val="none" w:sz="0" w:space="0" w:color="auto"/>
        <w:left w:val="none" w:sz="0" w:space="0" w:color="auto"/>
        <w:bottom w:val="none" w:sz="0" w:space="0" w:color="auto"/>
        <w:right w:val="none" w:sz="0" w:space="0" w:color="auto"/>
      </w:divBdr>
    </w:div>
    <w:div w:id="595133391">
      <w:bodyDiv w:val="1"/>
      <w:marLeft w:val="0"/>
      <w:marRight w:val="0"/>
      <w:marTop w:val="0"/>
      <w:marBottom w:val="0"/>
      <w:divBdr>
        <w:top w:val="none" w:sz="0" w:space="0" w:color="auto"/>
        <w:left w:val="none" w:sz="0" w:space="0" w:color="auto"/>
        <w:bottom w:val="none" w:sz="0" w:space="0" w:color="auto"/>
        <w:right w:val="none" w:sz="0" w:space="0" w:color="auto"/>
      </w:divBdr>
    </w:div>
    <w:div w:id="618993342">
      <w:bodyDiv w:val="1"/>
      <w:marLeft w:val="0"/>
      <w:marRight w:val="0"/>
      <w:marTop w:val="0"/>
      <w:marBottom w:val="0"/>
      <w:divBdr>
        <w:top w:val="none" w:sz="0" w:space="0" w:color="auto"/>
        <w:left w:val="none" w:sz="0" w:space="0" w:color="auto"/>
        <w:bottom w:val="none" w:sz="0" w:space="0" w:color="auto"/>
        <w:right w:val="none" w:sz="0" w:space="0" w:color="auto"/>
      </w:divBdr>
    </w:div>
    <w:div w:id="627979083">
      <w:bodyDiv w:val="1"/>
      <w:marLeft w:val="0"/>
      <w:marRight w:val="0"/>
      <w:marTop w:val="0"/>
      <w:marBottom w:val="0"/>
      <w:divBdr>
        <w:top w:val="none" w:sz="0" w:space="0" w:color="auto"/>
        <w:left w:val="none" w:sz="0" w:space="0" w:color="auto"/>
        <w:bottom w:val="none" w:sz="0" w:space="0" w:color="auto"/>
        <w:right w:val="none" w:sz="0" w:space="0" w:color="auto"/>
      </w:divBdr>
    </w:div>
    <w:div w:id="732780720">
      <w:bodyDiv w:val="1"/>
      <w:marLeft w:val="0"/>
      <w:marRight w:val="0"/>
      <w:marTop w:val="0"/>
      <w:marBottom w:val="0"/>
      <w:divBdr>
        <w:top w:val="none" w:sz="0" w:space="0" w:color="auto"/>
        <w:left w:val="none" w:sz="0" w:space="0" w:color="auto"/>
        <w:bottom w:val="none" w:sz="0" w:space="0" w:color="auto"/>
        <w:right w:val="none" w:sz="0" w:space="0" w:color="auto"/>
      </w:divBdr>
    </w:div>
    <w:div w:id="763573277">
      <w:bodyDiv w:val="1"/>
      <w:marLeft w:val="0"/>
      <w:marRight w:val="0"/>
      <w:marTop w:val="0"/>
      <w:marBottom w:val="0"/>
      <w:divBdr>
        <w:top w:val="none" w:sz="0" w:space="0" w:color="auto"/>
        <w:left w:val="none" w:sz="0" w:space="0" w:color="auto"/>
        <w:bottom w:val="none" w:sz="0" w:space="0" w:color="auto"/>
        <w:right w:val="none" w:sz="0" w:space="0" w:color="auto"/>
      </w:divBdr>
    </w:div>
    <w:div w:id="868185278">
      <w:bodyDiv w:val="1"/>
      <w:marLeft w:val="0"/>
      <w:marRight w:val="0"/>
      <w:marTop w:val="0"/>
      <w:marBottom w:val="0"/>
      <w:divBdr>
        <w:top w:val="none" w:sz="0" w:space="0" w:color="auto"/>
        <w:left w:val="none" w:sz="0" w:space="0" w:color="auto"/>
        <w:bottom w:val="none" w:sz="0" w:space="0" w:color="auto"/>
        <w:right w:val="none" w:sz="0" w:space="0" w:color="auto"/>
      </w:divBdr>
    </w:div>
    <w:div w:id="974991016">
      <w:bodyDiv w:val="1"/>
      <w:marLeft w:val="0"/>
      <w:marRight w:val="0"/>
      <w:marTop w:val="0"/>
      <w:marBottom w:val="0"/>
      <w:divBdr>
        <w:top w:val="none" w:sz="0" w:space="0" w:color="auto"/>
        <w:left w:val="none" w:sz="0" w:space="0" w:color="auto"/>
        <w:bottom w:val="none" w:sz="0" w:space="0" w:color="auto"/>
        <w:right w:val="none" w:sz="0" w:space="0" w:color="auto"/>
      </w:divBdr>
    </w:div>
    <w:div w:id="994992775">
      <w:bodyDiv w:val="1"/>
      <w:marLeft w:val="0"/>
      <w:marRight w:val="0"/>
      <w:marTop w:val="0"/>
      <w:marBottom w:val="0"/>
      <w:divBdr>
        <w:top w:val="none" w:sz="0" w:space="0" w:color="auto"/>
        <w:left w:val="none" w:sz="0" w:space="0" w:color="auto"/>
        <w:bottom w:val="none" w:sz="0" w:space="0" w:color="auto"/>
        <w:right w:val="none" w:sz="0" w:space="0" w:color="auto"/>
      </w:divBdr>
      <w:divsChild>
        <w:div w:id="1905989246">
          <w:marLeft w:val="0"/>
          <w:marRight w:val="0"/>
          <w:marTop w:val="0"/>
          <w:marBottom w:val="0"/>
          <w:divBdr>
            <w:top w:val="none" w:sz="0" w:space="0" w:color="auto"/>
            <w:left w:val="none" w:sz="0" w:space="0" w:color="auto"/>
            <w:bottom w:val="none" w:sz="0" w:space="0" w:color="auto"/>
            <w:right w:val="none" w:sz="0" w:space="0" w:color="auto"/>
          </w:divBdr>
          <w:divsChild>
            <w:div w:id="1725982120">
              <w:marLeft w:val="0"/>
              <w:marRight w:val="0"/>
              <w:marTop w:val="0"/>
              <w:marBottom w:val="0"/>
              <w:divBdr>
                <w:top w:val="none" w:sz="0" w:space="0" w:color="auto"/>
                <w:left w:val="none" w:sz="0" w:space="0" w:color="auto"/>
                <w:bottom w:val="none" w:sz="0" w:space="0" w:color="auto"/>
                <w:right w:val="none" w:sz="0" w:space="0" w:color="auto"/>
              </w:divBdr>
              <w:divsChild>
                <w:div w:id="1562784888">
                  <w:marLeft w:val="0"/>
                  <w:marRight w:val="0"/>
                  <w:marTop w:val="450"/>
                  <w:marBottom w:val="450"/>
                  <w:divBdr>
                    <w:top w:val="none" w:sz="0" w:space="0" w:color="auto"/>
                    <w:left w:val="none" w:sz="0" w:space="0" w:color="auto"/>
                    <w:bottom w:val="none" w:sz="0" w:space="0" w:color="auto"/>
                    <w:right w:val="none" w:sz="0" w:space="0" w:color="auto"/>
                  </w:divBdr>
                  <w:divsChild>
                    <w:div w:id="81225694">
                      <w:marLeft w:val="0"/>
                      <w:marRight w:val="0"/>
                      <w:marTop w:val="0"/>
                      <w:marBottom w:val="0"/>
                      <w:divBdr>
                        <w:top w:val="none" w:sz="0" w:space="0" w:color="auto"/>
                        <w:left w:val="none" w:sz="0" w:space="0" w:color="auto"/>
                        <w:bottom w:val="none" w:sz="0" w:space="0" w:color="auto"/>
                        <w:right w:val="none" w:sz="0" w:space="0" w:color="auto"/>
                      </w:divBdr>
                      <w:divsChild>
                        <w:div w:id="849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4161">
          <w:marLeft w:val="0"/>
          <w:marRight w:val="0"/>
          <w:marTop w:val="0"/>
          <w:marBottom w:val="0"/>
          <w:divBdr>
            <w:top w:val="none" w:sz="0" w:space="0" w:color="auto"/>
            <w:left w:val="none" w:sz="0" w:space="0" w:color="auto"/>
            <w:bottom w:val="none" w:sz="0" w:space="0" w:color="auto"/>
            <w:right w:val="none" w:sz="0" w:space="0" w:color="auto"/>
          </w:divBdr>
        </w:div>
      </w:divsChild>
    </w:div>
    <w:div w:id="1034961566">
      <w:bodyDiv w:val="1"/>
      <w:marLeft w:val="0"/>
      <w:marRight w:val="0"/>
      <w:marTop w:val="0"/>
      <w:marBottom w:val="0"/>
      <w:divBdr>
        <w:top w:val="none" w:sz="0" w:space="0" w:color="auto"/>
        <w:left w:val="none" w:sz="0" w:space="0" w:color="auto"/>
        <w:bottom w:val="none" w:sz="0" w:space="0" w:color="auto"/>
        <w:right w:val="none" w:sz="0" w:space="0" w:color="auto"/>
      </w:divBdr>
    </w:div>
    <w:div w:id="1048915810">
      <w:bodyDiv w:val="1"/>
      <w:marLeft w:val="0"/>
      <w:marRight w:val="0"/>
      <w:marTop w:val="0"/>
      <w:marBottom w:val="0"/>
      <w:divBdr>
        <w:top w:val="none" w:sz="0" w:space="0" w:color="auto"/>
        <w:left w:val="none" w:sz="0" w:space="0" w:color="auto"/>
        <w:bottom w:val="none" w:sz="0" w:space="0" w:color="auto"/>
        <w:right w:val="none" w:sz="0" w:space="0" w:color="auto"/>
      </w:divBdr>
      <w:divsChild>
        <w:div w:id="1956475021">
          <w:marLeft w:val="0"/>
          <w:marRight w:val="0"/>
          <w:marTop w:val="0"/>
          <w:marBottom w:val="0"/>
          <w:divBdr>
            <w:top w:val="none" w:sz="0" w:space="0" w:color="auto"/>
            <w:left w:val="none" w:sz="0" w:space="0" w:color="auto"/>
            <w:bottom w:val="none" w:sz="0" w:space="0" w:color="auto"/>
            <w:right w:val="none" w:sz="0" w:space="0" w:color="auto"/>
          </w:divBdr>
          <w:divsChild>
            <w:div w:id="1565749893">
              <w:marLeft w:val="0"/>
              <w:marRight w:val="0"/>
              <w:marTop w:val="105"/>
              <w:marBottom w:val="0"/>
              <w:divBdr>
                <w:top w:val="none" w:sz="0" w:space="0" w:color="auto"/>
                <w:left w:val="none" w:sz="0" w:space="0" w:color="auto"/>
                <w:bottom w:val="none" w:sz="0" w:space="0" w:color="auto"/>
                <w:right w:val="none" w:sz="0" w:space="0" w:color="auto"/>
              </w:divBdr>
            </w:div>
          </w:divsChild>
        </w:div>
        <w:div w:id="142280396">
          <w:marLeft w:val="0"/>
          <w:marRight w:val="0"/>
          <w:marTop w:val="0"/>
          <w:marBottom w:val="0"/>
          <w:divBdr>
            <w:top w:val="none" w:sz="0" w:space="0" w:color="auto"/>
            <w:left w:val="none" w:sz="0" w:space="0" w:color="auto"/>
            <w:bottom w:val="none" w:sz="0" w:space="0" w:color="auto"/>
            <w:right w:val="none" w:sz="0" w:space="0" w:color="auto"/>
          </w:divBdr>
        </w:div>
      </w:divsChild>
    </w:div>
    <w:div w:id="1140540525">
      <w:bodyDiv w:val="1"/>
      <w:marLeft w:val="0"/>
      <w:marRight w:val="0"/>
      <w:marTop w:val="0"/>
      <w:marBottom w:val="0"/>
      <w:divBdr>
        <w:top w:val="none" w:sz="0" w:space="0" w:color="auto"/>
        <w:left w:val="none" w:sz="0" w:space="0" w:color="auto"/>
        <w:bottom w:val="none" w:sz="0" w:space="0" w:color="auto"/>
        <w:right w:val="none" w:sz="0" w:space="0" w:color="auto"/>
      </w:divBdr>
      <w:divsChild>
        <w:div w:id="1782647884">
          <w:marLeft w:val="0"/>
          <w:marRight w:val="0"/>
          <w:marTop w:val="0"/>
          <w:marBottom w:val="0"/>
          <w:divBdr>
            <w:top w:val="none" w:sz="0" w:space="0" w:color="auto"/>
            <w:left w:val="none" w:sz="0" w:space="0" w:color="auto"/>
            <w:bottom w:val="none" w:sz="0" w:space="0" w:color="auto"/>
            <w:right w:val="none" w:sz="0" w:space="0" w:color="auto"/>
          </w:divBdr>
          <w:divsChild>
            <w:div w:id="1234774168">
              <w:marLeft w:val="0"/>
              <w:marRight w:val="0"/>
              <w:marTop w:val="450"/>
              <w:marBottom w:val="450"/>
              <w:divBdr>
                <w:top w:val="none" w:sz="0" w:space="0" w:color="auto"/>
                <w:left w:val="none" w:sz="0" w:space="0" w:color="auto"/>
                <w:bottom w:val="none" w:sz="0" w:space="0" w:color="auto"/>
                <w:right w:val="none" w:sz="0" w:space="0" w:color="auto"/>
              </w:divBdr>
              <w:divsChild>
                <w:div w:id="1653752939">
                  <w:marLeft w:val="0"/>
                  <w:marRight w:val="0"/>
                  <w:marTop w:val="0"/>
                  <w:marBottom w:val="0"/>
                  <w:divBdr>
                    <w:top w:val="none" w:sz="0" w:space="0" w:color="auto"/>
                    <w:left w:val="none" w:sz="0" w:space="0" w:color="auto"/>
                    <w:bottom w:val="none" w:sz="0" w:space="0" w:color="auto"/>
                    <w:right w:val="none" w:sz="0" w:space="0" w:color="auto"/>
                  </w:divBdr>
                  <w:divsChild>
                    <w:div w:id="14962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252644">
      <w:bodyDiv w:val="1"/>
      <w:marLeft w:val="0"/>
      <w:marRight w:val="0"/>
      <w:marTop w:val="0"/>
      <w:marBottom w:val="0"/>
      <w:divBdr>
        <w:top w:val="none" w:sz="0" w:space="0" w:color="auto"/>
        <w:left w:val="none" w:sz="0" w:space="0" w:color="auto"/>
        <w:bottom w:val="none" w:sz="0" w:space="0" w:color="auto"/>
        <w:right w:val="none" w:sz="0" w:space="0" w:color="auto"/>
      </w:divBdr>
    </w:div>
    <w:div w:id="1188254984">
      <w:bodyDiv w:val="1"/>
      <w:marLeft w:val="0"/>
      <w:marRight w:val="0"/>
      <w:marTop w:val="0"/>
      <w:marBottom w:val="0"/>
      <w:divBdr>
        <w:top w:val="none" w:sz="0" w:space="0" w:color="auto"/>
        <w:left w:val="none" w:sz="0" w:space="0" w:color="auto"/>
        <w:bottom w:val="none" w:sz="0" w:space="0" w:color="auto"/>
        <w:right w:val="none" w:sz="0" w:space="0" w:color="auto"/>
      </w:divBdr>
    </w:div>
    <w:div w:id="1199591089">
      <w:bodyDiv w:val="1"/>
      <w:marLeft w:val="0"/>
      <w:marRight w:val="0"/>
      <w:marTop w:val="0"/>
      <w:marBottom w:val="0"/>
      <w:divBdr>
        <w:top w:val="none" w:sz="0" w:space="0" w:color="auto"/>
        <w:left w:val="none" w:sz="0" w:space="0" w:color="auto"/>
        <w:bottom w:val="none" w:sz="0" w:space="0" w:color="auto"/>
        <w:right w:val="none" w:sz="0" w:space="0" w:color="auto"/>
      </w:divBdr>
    </w:div>
    <w:div w:id="1257399476">
      <w:bodyDiv w:val="1"/>
      <w:marLeft w:val="0"/>
      <w:marRight w:val="0"/>
      <w:marTop w:val="0"/>
      <w:marBottom w:val="0"/>
      <w:divBdr>
        <w:top w:val="none" w:sz="0" w:space="0" w:color="auto"/>
        <w:left w:val="none" w:sz="0" w:space="0" w:color="auto"/>
        <w:bottom w:val="none" w:sz="0" w:space="0" w:color="auto"/>
        <w:right w:val="none" w:sz="0" w:space="0" w:color="auto"/>
      </w:divBdr>
      <w:divsChild>
        <w:div w:id="649021568">
          <w:marLeft w:val="0"/>
          <w:marRight w:val="0"/>
          <w:marTop w:val="0"/>
          <w:marBottom w:val="0"/>
          <w:divBdr>
            <w:top w:val="none" w:sz="0" w:space="0" w:color="auto"/>
            <w:left w:val="none" w:sz="0" w:space="0" w:color="auto"/>
            <w:bottom w:val="none" w:sz="0" w:space="0" w:color="auto"/>
            <w:right w:val="none" w:sz="0" w:space="0" w:color="auto"/>
          </w:divBdr>
        </w:div>
        <w:div w:id="1839541704">
          <w:marLeft w:val="0"/>
          <w:marRight w:val="0"/>
          <w:marTop w:val="0"/>
          <w:marBottom w:val="0"/>
          <w:divBdr>
            <w:top w:val="none" w:sz="0" w:space="0" w:color="auto"/>
            <w:left w:val="none" w:sz="0" w:space="0" w:color="auto"/>
            <w:bottom w:val="none" w:sz="0" w:space="0" w:color="auto"/>
            <w:right w:val="none" w:sz="0" w:space="0" w:color="auto"/>
          </w:divBdr>
        </w:div>
        <w:div w:id="1816214324">
          <w:marLeft w:val="0"/>
          <w:marRight w:val="0"/>
          <w:marTop w:val="0"/>
          <w:marBottom w:val="0"/>
          <w:divBdr>
            <w:top w:val="none" w:sz="0" w:space="0" w:color="auto"/>
            <w:left w:val="none" w:sz="0" w:space="0" w:color="auto"/>
            <w:bottom w:val="none" w:sz="0" w:space="0" w:color="auto"/>
            <w:right w:val="none" w:sz="0" w:space="0" w:color="auto"/>
          </w:divBdr>
        </w:div>
        <w:div w:id="1485780717">
          <w:marLeft w:val="0"/>
          <w:marRight w:val="0"/>
          <w:marTop w:val="0"/>
          <w:marBottom w:val="0"/>
          <w:divBdr>
            <w:top w:val="none" w:sz="0" w:space="0" w:color="auto"/>
            <w:left w:val="none" w:sz="0" w:space="0" w:color="auto"/>
            <w:bottom w:val="none" w:sz="0" w:space="0" w:color="auto"/>
            <w:right w:val="none" w:sz="0" w:space="0" w:color="auto"/>
          </w:divBdr>
        </w:div>
        <w:div w:id="1292974439">
          <w:marLeft w:val="0"/>
          <w:marRight w:val="0"/>
          <w:marTop w:val="0"/>
          <w:marBottom w:val="0"/>
          <w:divBdr>
            <w:top w:val="none" w:sz="0" w:space="0" w:color="auto"/>
            <w:left w:val="none" w:sz="0" w:space="0" w:color="auto"/>
            <w:bottom w:val="none" w:sz="0" w:space="0" w:color="auto"/>
            <w:right w:val="none" w:sz="0" w:space="0" w:color="auto"/>
          </w:divBdr>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21303058">
      <w:bodyDiv w:val="1"/>
      <w:marLeft w:val="0"/>
      <w:marRight w:val="0"/>
      <w:marTop w:val="0"/>
      <w:marBottom w:val="0"/>
      <w:divBdr>
        <w:top w:val="none" w:sz="0" w:space="0" w:color="auto"/>
        <w:left w:val="none" w:sz="0" w:space="0" w:color="auto"/>
        <w:bottom w:val="none" w:sz="0" w:space="0" w:color="auto"/>
        <w:right w:val="none" w:sz="0" w:space="0" w:color="auto"/>
      </w:divBdr>
      <w:divsChild>
        <w:div w:id="1319458894">
          <w:marLeft w:val="0"/>
          <w:marRight w:val="0"/>
          <w:marTop w:val="0"/>
          <w:marBottom w:val="0"/>
          <w:divBdr>
            <w:top w:val="none" w:sz="0" w:space="0" w:color="auto"/>
            <w:left w:val="none" w:sz="0" w:space="0" w:color="auto"/>
            <w:bottom w:val="none" w:sz="0" w:space="0" w:color="auto"/>
            <w:right w:val="none" w:sz="0" w:space="0" w:color="auto"/>
          </w:divBdr>
        </w:div>
      </w:divsChild>
    </w:div>
    <w:div w:id="1541280759">
      <w:bodyDiv w:val="1"/>
      <w:marLeft w:val="0"/>
      <w:marRight w:val="0"/>
      <w:marTop w:val="0"/>
      <w:marBottom w:val="0"/>
      <w:divBdr>
        <w:top w:val="none" w:sz="0" w:space="0" w:color="auto"/>
        <w:left w:val="none" w:sz="0" w:space="0" w:color="auto"/>
        <w:bottom w:val="none" w:sz="0" w:space="0" w:color="auto"/>
        <w:right w:val="none" w:sz="0" w:space="0" w:color="auto"/>
      </w:divBdr>
      <w:divsChild>
        <w:div w:id="826289194">
          <w:marLeft w:val="0"/>
          <w:marRight w:val="0"/>
          <w:marTop w:val="0"/>
          <w:marBottom w:val="0"/>
          <w:divBdr>
            <w:top w:val="none" w:sz="0" w:space="0" w:color="auto"/>
            <w:left w:val="none" w:sz="0" w:space="0" w:color="auto"/>
            <w:bottom w:val="none" w:sz="0" w:space="0" w:color="auto"/>
            <w:right w:val="none" w:sz="0" w:space="0" w:color="auto"/>
          </w:divBdr>
        </w:div>
      </w:divsChild>
    </w:div>
    <w:div w:id="1658613830">
      <w:bodyDiv w:val="1"/>
      <w:marLeft w:val="0"/>
      <w:marRight w:val="0"/>
      <w:marTop w:val="0"/>
      <w:marBottom w:val="0"/>
      <w:divBdr>
        <w:top w:val="none" w:sz="0" w:space="0" w:color="auto"/>
        <w:left w:val="none" w:sz="0" w:space="0" w:color="auto"/>
        <w:bottom w:val="none" w:sz="0" w:space="0" w:color="auto"/>
        <w:right w:val="none" w:sz="0" w:space="0" w:color="auto"/>
      </w:divBdr>
    </w:div>
    <w:div w:id="1665354211">
      <w:bodyDiv w:val="1"/>
      <w:marLeft w:val="0"/>
      <w:marRight w:val="0"/>
      <w:marTop w:val="0"/>
      <w:marBottom w:val="0"/>
      <w:divBdr>
        <w:top w:val="none" w:sz="0" w:space="0" w:color="auto"/>
        <w:left w:val="none" w:sz="0" w:space="0" w:color="auto"/>
        <w:bottom w:val="none" w:sz="0" w:space="0" w:color="auto"/>
        <w:right w:val="none" w:sz="0" w:space="0" w:color="auto"/>
      </w:divBdr>
    </w:div>
    <w:div w:id="1808280759">
      <w:bodyDiv w:val="1"/>
      <w:marLeft w:val="0"/>
      <w:marRight w:val="0"/>
      <w:marTop w:val="0"/>
      <w:marBottom w:val="0"/>
      <w:divBdr>
        <w:top w:val="none" w:sz="0" w:space="0" w:color="auto"/>
        <w:left w:val="none" w:sz="0" w:space="0" w:color="auto"/>
        <w:bottom w:val="none" w:sz="0" w:space="0" w:color="auto"/>
        <w:right w:val="none" w:sz="0" w:space="0" w:color="auto"/>
      </w:divBdr>
    </w:div>
    <w:div w:id="1889762920">
      <w:bodyDiv w:val="1"/>
      <w:marLeft w:val="0"/>
      <w:marRight w:val="0"/>
      <w:marTop w:val="0"/>
      <w:marBottom w:val="0"/>
      <w:divBdr>
        <w:top w:val="none" w:sz="0" w:space="0" w:color="auto"/>
        <w:left w:val="none" w:sz="0" w:space="0" w:color="auto"/>
        <w:bottom w:val="none" w:sz="0" w:space="0" w:color="auto"/>
        <w:right w:val="none" w:sz="0" w:space="0" w:color="auto"/>
      </w:divBdr>
    </w:div>
    <w:div w:id="1941595793">
      <w:bodyDiv w:val="1"/>
      <w:marLeft w:val="0"/>
      <w:marRight w:val="0"/>
      <w:marTop w:val="0"/>
      <w:marBottom w:val="0"/>
      <w:divBdr>
        <w:top w:val="none" w:sz="0" w:space="0" w:color="auto"/>
        <w:left w:val="none" w:sz="0" w:space="0" w:color="auto"/>
        <w:bottom w:val="none" w:sz="0" w:space="0" w:color="auto"/>
        <w:right w:val="none" w:sz="0" w:space="0" w:color="auto"/>
      </w:divBdr>
    </w:div>
    <w:div w:id="19920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urnals.sagepub.com/doi/10.1177/17446295241277920" TargetMode="External"/><Relationship Id="rId117" Type="http://schemas.openxmlformats.org/officeDocument/2006/relationships/hyperlink" Target="https://youtu.be/Ci0wS0XNlDY" TargetMode="External"/><Relationship Id="rId21" Type="http://schemas.openxmlformats.org/officeDocument/2006/relationships/hyperlink" Target="https://doi.org/10.1007/s40614-025-00457-1" TargetMode="External"/><Relationship Id="rId42" Type="http://schemas.openxmlformats.org/officeDocument/2006/relationships/hyperlink" Target="https://doi.org/10.1007/s40617-021-00673-6" TargetMode="External"/><Relationship Id="rId47" Type="http://schemas.openxmlformats.org/officeDocument/2006/relationships/hyperlink" Target="https://doi.org/10.1080/00952990.2021.1910830" TargetMode="External"/><Relationship Id="rId63" Type="http://schemas.openxmlformats.org/officeDocument/2006/relationships/hyperlink" Target="https://doi.org/10.1037/bar0000094" TargetMode="External"/><Relationship Id="rId68" Type="http://schemas.openxmlformats.org/officeDocument/2006/relationships/hyperlink" Target="https://doi.org/10.1352/1934-9556-56.5.278" TargetMode="External"/><Relationship Id="rId84" Type="http://schemas.openxmlformats.org/officeDocument/2006/relationships/hyperlink" Target="http://bhcoe.org/qsbr" TargetMode="External"/><Relationship Id="rId89" Type="http://schemas.openxmlformats.org/officeDocument/2006/relationships/hyperlink" Target="https://doi.org/10.5281/zenodo.5815646" TargetMode="External"/><Relationship Id="rId112" Type="http://schemas.openxmlformats.org/officeDocument/2006/relationships/hyperlink" Target="https://open.spotify.com/episode/07acwmq6Qm5PLJYIVadTFK?fbclid=IwAR1_2mvh6dPodZ6PiW0owmiHe_8J_WtUxnixtnHP3S1DEoIjjtSPF3r8J9g" TargetMode="External"/><Relationship Id="rId16" Type="http://schemas.openxmlformats.org/officeDocument/2006/relationships/hyperlink" Target="http://dx.doi.org/10.13140/RG.2.2.12332.03200" TargetMode="External"/><Relationship Id="rId107" Type="http://schemas.openxmlformats.org/officeDocument/2006/relationships/hyperlink" Target="https://www.abainsidetrack.com/home/2024/12/18/episode-296-ai" TargetMode="External"/><Relationship Id="rId11" Type="http://schemas.openxmlformats.org/officeDocument/2006/relationships/hyperlink" Target="http://dx.doi.org/10.13140/RG.2.2.11144.94723" TargetMode="External"/><Relationship Id="rId32" Type="http://schemas.openxmlformats.org/officeDocument/2006/relationships/hyperlink" Target="https://doi.org/10.1007/s40617-023-00868-z" TargetMode="External"/><Relationship Id="rId37" Type="http://schemas.openxmlformats.org/officeDocument/2006/relationships/hyperlink" Target="http://doi.org/10.1002/jeab.868" TargetMode="External"/><Relationship Id="rId53" Type="http://schemas.openxmlformats.org/officeDocument/2006/relationships/hyperlink" Target="https://doi.org/10.1007/s40617-020-00455-6" TargetMode="External"/><Relationship Id="rId58" Type="http://schemas.openxmlformats.org/officeDocument/2006/relationships/hyperlink" Target="https://doi.org/10.1037/pha0000341" TargetMode="External"/><Relationship Id="rId74" Type="http://schemas.openxmlformats.org/officeDocument/2006/relationships/hyperlink" Target="https://doi.org/10.1007/s40732-017-0244-1" TargetMode="External"/><Relationship Id="rId79" Type="http://schemas.openxmlformats.org/officeDocument/2006/relationships/hyperlink" Target="https://osf.io/preprints/psyarxiv/pq28y/" TargetMode="External"/><Relationship Id="rId102" Type="http://schemas.openxmlformats.org/officeDocument/2006/relationships/hyperlink" Target="https://youtu.be/k50vLsv-mFM" TargetMode="External"/><Relationship Id="rId123" Type="http://schemas.openxmlformats.org/officeDocument/2006/relationships/hyperlink" Target="https://anchor.fm/behavior-bitches/episodes/I-Dare-You-to-Find-a-More-Impressive-Resume-with-David-Cox-ee527i"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i.org/10.5281/zenodo.4587677" TargetMode="External"/><Relationship Id="rId95" Type="http://schemas.openxmlformats.org/officeDocument/2006/relationships/hyperlink" Target="https://www.youtube.com/watch?v=0guEtn3OCnM&amp;list=PLFY6rfTYSWP4xmk_BIv2OIZ993bQrNid0&amp;index=26" TargetMode="External"/><Relationship Id="rId22" Type="http://schemas.openxmlformats.org/officeDocument/2006/relationships/hyperlink" Target="https://doi.org/10.1007/s40614-025-00444-6" TargetMode="External"/><Relationship Id="rId27" Type="http://schemas.openxmlformats.org/officeDocument/2006/relationships/hyperlink" Target="https://doi.org/10.17605/OSF.IO/B6XUH" TargetMode="External"/><Relationship Id="rId43" Type="http://schemas.openxmlformats.org/officeDocument/2006/relationships/hyperlink" Target="https://doi.org/10.1007/s40614-021-00298-8" TargetMode="External"/><Relationship Id="rId48" Type="http://schemas.openxmlformats.org/officeDocument/2006/relationships/hyperlink" Target="https://doi.org/10.1007/s10508-020-01907-4" TargetMode="External"/><Relationship Id="rId64" Type="http://schemas.openxmlformats.org/officeDocument/2006/relationships/hyperlink" Target="https://doi.org/10.1013/j.beproc.2018.12.003" TargetMode="External"/><Relationship Id="rId69" Type="http://schemas.openxmlformats.org/officeDocument/2006/relationships/hyperlink" Target="https://doi.org/10.1016/beproc.2018.08.004" TargetMode="External"/><Relationship Id="rId113" Type="http://schemas.openxmlformats.org/officeDocument/2006/relationships/hyperlink" Target="https://www.rethinkfutures.com/resources/intersection-autism-acceptance-health-equity/" TargetMode="External"/><Relationship Id="rId118" Type="http://schemas.openxmlformats.org/officeDocument/2006/relationships/hyperlink" Target="https://datastandard.io/podcast/the-data-standard-audio-experience-with-david-cox-from-behavioral-health-center-of-excellence/" TargetMode="External"/><Relationship Id="rId80" Type="http://schemas.openxmlformats.org/officeDocument/2006/relationships/hyperlink" Target="https://osf.io/preprints/psyarxiv/pq28y/" TargetMode="External"/><Relationship Id="rId85" Type="http://schemas.openxmlformats.org/officeDocument/2006/relationships/hyperlink" Target="http://bhcoe.org/qsbr" TargetMode="External"/><Relationship Id="rId12" Type="http://schemas.openxmlformats.org/officeDocument/2006/relationships/hyperlink" Target="http://dx.doi.org/10.13140/RG.2.2.10019.46889" TargetMode="External"/><Relationship Id="rId17" Type="http://schemas.openxmlformats.org/officeDocument/2006/relationships/hyperlink" Target="https://psyarxiv.com/9k2yv" TargetMode="External"/><Relationship Id="rId33" Type="http://schemas.openxmlformats.org/officeDocument/2006/relationships/hyperlink" Target="https://doi.org/10.1007/s40617-023-00864-3" TargetMode="External"/><Relationship Id="rId38" Type="http://schemas.openxmlformats.org/officeDocument/2006/relationships/hyperlink" Target="https://doi.org/10.1007/s40616-022-00179-4" TargetMode="External"/><Relationship Id="rId59" Type="http://schemas.openxmlformats.org/officeDocument/2006/relationships/hyperlink" Target="https://doi.org/10.1007/s42113-019-00048-9" TargetMode="External"/><Relationship Id="rId103" Type="http://schemas.openxmlformats.org/officeDocument/2006/relationships/hyperlink" Target="https://www.thebehavioracademy.com/newsletters/chiron-the-ai-literacy-series-for-aba-professionals?cid=b48d1c3e-08e7-4726-8c31-6ed00cb5a64d" TargetMode="External"/><Relationship Id="rId108" Type="http://schemas.openxmlformats.org/officeDocument/2006/relationships/hyperlink" Target="https://www.youtube.com/watch?v=rz-_Ks5zUNE" TargetMode="External"/><Relationship Id="rId124" Type="http://schemas.openxmlformats.org/officeDocument/2006/relationships/hyperlink" Target="https://behavioralobservations.com/eab-behavioral-pharmacology-addiction-psilocybin-mushrooms-and-more-session-99-with-david-cox/" TargetMode="External"/><Relationship Id="rId54" Type="http://schemas.openxmlformats.org/officeDocument/2006/relationships/hyperlink" Target="https://doi.org/10.1002/bin.1727" TargetMode="External"/><Relationship Id="rId70" Type="http://schemas.openxmlformats.org/officeDocument/2006/relationships/hyperlink" Target="https://doi.org/10.1016/j.beproc.2018.05.012" TargetMode="External"/><Relationship Id="rId75" Type="http://schemas.openxmlformats.org/officeDocument/2006/relationships/hyperlink" Target="https://doi.org/10.5210/bsi.v.25i0.6871" TargetMode="External"/><Relationship Id="rId91" Type="http://schemas.openxmlformats.org/officeDocument/2006/relationships/hyperlink" Target="https://github.com/davidjcox333/NLP_for_VerbalBehavior" TargetMode="External"/><Relationship Id="rId96" Type="http://schemas.openxmlformats.org/officeDocument/2006/relationships/hyperlink" Target="http://dx.doi.org/10.13140/RG.2.2.24602.6624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02/bin.70014" TargetMode="External"/><Relationship Id="rId28" Type="http://schemas.openxmlformats.org/officeDocument/2006/relationships/hyperlink" Target="https://doi.org/10.17605/OSF.IO/DKRM6" TargetMode="External"/><Relationship Id="rId49" Type="http://schemas.openxmlformats.org/officeDocument/2006/relationships/hyperlink" Target="https://doi.org/10.1007/s40732-020-00451-w" TargetMode="External"/><Relationship Id="rId114" Type="http://schemas.openxmlformats.org/officeDocument/2006/relationships/hyperlink" Target="https://link.medium.com/2uJLNMdn4yb" TargetMode="External"/><Relationship Id="rId119" Type="http://schemas.openxmlformats.org/officeDocument/2006/relationships/hyperlink" Target="https://open.spotify.com/episode/4q4Y2uEgrP4Zpvoy4Qb9Hl?si=yJa_1kQFSJ2S8-Y-m4IkNQ" TargetMode="External"/><Relationship Id="rId44" Type="http://schemas.openxmlformats.org/officeDocument/2006/relationships/hyperlink" Target="https://doi.org/10.1175/WCAS-D-20-0178.1" TargetMode="External"/><Relationship Id="rId60" Type="http://schemas.openxmlformats.org/officeDocument/2006/relationships/hyperlink" Target="https://doi.org/10.1352/1934-9556-57.4.339" TargetMode="External"/><Relationship Id="rId65" Type="http://schemas.openxmlformats.org/officeDocument/2006/relationships/hyperlink" Target="https://doi.org/10.1016/j.beproc.2018.09.002" TargetMode="External"/><Relationship Id="rId81" Type="http://schemas.openxmlformats.org/officeDocument/2006/relationships/hyperlink" Target="https://psyarxiv.com/9k2yv" TargetMode="External"/><Relationship Id="rId86" Type="http://schemas.openxmlformats.org/officeDocument/2006/relationships/hyperlink" Target="http://bhcoe.org/qsbr" TargetMode="External"/><Relationship Id="rId13" Type="http://schemas.openxmlformats.org/officeDocument/2006/relationships/hyperlink" Target="https://doi.org/10.17605/OSF.IO/RDB92" TargetMode="External"/><Relationship Id="rId18" Type="http://schemas.openxmlformats.org/officeDocument/2006/relationships/hyperlink" Target="https://psyarxiv.com/ue5vx" TargetMode="External"/><Relationship Id="rId39" Type="http://schemas.openxmlformats.org/officeDocument/2006/relationships/hyperlink" Target="https://doi.org/10.1007/s40617-022-00753-1" TargetMode="External"/><Relationship Id="rId109" Type="http://schemas.openxmlformats.org/officeDocument/2006/relationships/hyperlink" Target="https://www.apbahome.net/news/july-2024-issue-64-ethics-challenge" TargetMode="External"/><Relationship Id="rId34" Type="http://schemas.openxmlformats.org/officeDocument/2006/relationships/hyperlink" Target="https://doi.org/10.3390/ani13193073" TargetMode="External"/><Relationship Id="rId50" Type="http://schemas.openxmlformats.org/officeDocument/2006/relationships/hyperlink" Target="https://doi.org/10.1037/pha0000404" TargetMode="External"/><Relationship Id="rId55" Type="http://schemas.openxmlformats.org/officeDocument/2006/relationships/hyperlink" Target="https://doi.org/10d.1007/s40617-020-00430-1" TargetMode="External"/><Relationship Id="rId76" Type="http://schemas.openxmlformats.org/officeDocument/2006/relationships/hyperlink" Target="https://doi.org/10.1016/j.beproc.2016.08.002" TargetMode="External"/><Relationship Id="rId97" Type="http://schemas.openxmlformats.org/officeDocument/2006/relationships/hyperlink" Target="http://dx.doi.org/10.13140/RG.2.2.22086.08000" TargetMode="External"/><Relationship Id="rId104" Type="http://schemas.openxmlformats.org/officeDocument/2006/relationships/hyperlink" Target="https://open.spotify.com/show/4qYHEe2kFI0p45m2twnoDL" TargetMode="External"/><Relationship Id="rId120" Type="http://schemas.openxmlformats.org/officeDocument/2006/relationships/hyperlink" Target="https://youtu.be/H3telKr7_Ng" TargetMode="External"/><Relationship Id="rId125" Type="http://schemas.openxmlformats.org/officeDocument/2006/relationships/hyperlink" Target="https://youtu.be/q8zjhtkiRdI" TargetMode="External"/><Relationship Id="rId7" Type="http://schemas.openxmlformats.org/officeDocument/2006/relationships/header" Target="header1.xml"/><Relationship Id="rId71" Type="http://schemas.openxmlformats.org/officeDocument/2006/relationships/hyperlink" Target="https://doi.org/10.1007/s40617-018-0235-y" TargetMode="External"/><Relationship Id="rId92" Type="http://schemas.openxmlformats.org/officeDocument/2006/relationships/hyperlink" Target="https://github.com/david-j-cox/HowManyTypesofDiscounting" TargetMode="External"/><Relationship Id="rId2" Type="http://schemas.openxmlformats.org/officeDocument/2006/relationships/styles" Target="styles.xml"/><Relationship Id="rId29" Type="http://schemas.openxmlformats.org/officeDocument/2006/relationships/hyperlink" Target="https://doi.org/10.1007/s40617-024-00937-x" TargetMode="External"/><Relationship Id="rId24" Type="http://schemas.openxmlformats.org/officeDocument/2006/relationships/hyperlink" Target="https://doi.org/10.17605/OSF.IO/PW6B8" TargetMode="External"/><Relationship Id="rId40" Type="http://schemas.openxmlformats.org/officeDocument/2006/relationships/hyperlink" Target="https://doi.org/10.1007/s40732-021-00497-4" TargetMode="External"/><Relationship Id="rId45" Type="http://schemas.openxmlformats.org/officeDocument/2006/relationships/hyperlink" Target="https://doi.org/10.1037/pha0000402" TargetMode="External"/><Relationship Id="rId66" Type="http://schemas.openxmlformats.org/officeDocument/2006/relationships/hyperlink" Target="https://doi.org/10.3758/s13420-018-0343-0" TargetMode="External"/><Relationship Id="rId87" Type="http://schemas.openxmlformats.org/officeDocument/2006/relationships/hyperlink" Target="http://bhcoe.org/qsbr" TargetMode="External"/><Relationship Id="rId110" Type="http://schemas.openxmlformats.org/officeDocument/2006/relationships/hyperlink" Target="https://link.medium.com/HpuSrPLCLFb" TargetMode="External"/><Relationship Id="rId115" Type="http://schemas.openxmlformats.org/officeDocument/2006/relationships/hyperlink" Target="https://www.rethinkfutures.com/resources/artificial-intelligence-aba-why-data-transparency-matters/" TargetMode="External"/><Relationship Id="rId61" Type="http://schemas.openxmlformats.org/officeDocument/2006/relationships/hyperlink" Target="https://doi.org/10.1007/s40617-018-00290-w" TargetMode="External"/><Relationship Id="rId82" Type="http://schemas.openxmlformats.org/officeDocument/2006/relationships/hyperlink" Target="https://osf.io/3t9zc/" TargetMode="External"/><Relationship Id="rId19" Type="http://schemas.openxmlformats.org/officeDocument/2006/relationships/hyperlink" Target="https://doi.org/10.1007/s40617-025-01080-x" TargetMode="External"/><Relationship Id="rId14" Type="http://schemas.openxmlformats.org/officeDocument/2006/relationships/hyperlink" Target="https://osf.io/7kphr" TargetMode="External"/><Relationship Id="rId30" Type="http://schemas.openxmlformats.org/officeDocument/2006/relationships/hyperlink" Target="https://doi.org/10.1007/s40614-024-00400-w" TargetMode="External"/><Relationship Id="rId35" Type="http://schemas.openxmlformats.org/officeDocument/2006/relationships/hyperlink" Target="https://doi.org/10.1007/s40617-023-00843-8" TargetMode="External"/><Relationship Id="rId56" Type="http://schemas.openxmlformats.org/officeDocument/2006/relationships/hyperlink" Target="https://doi.org/10.1371/journal.pone.0233337" TargetMode="External"/><Relationship Id="rId77" Type="http://schemas.openxmlformats.org/officeDocument/2006/relationships/hyperlink" Target="https://doi.org/10.1007/s10803-012-1530-z" TargetMode="External"/><Relationship Id="rId100" Type="http://schemas.openxmlformats.org/officeDocument/2006/relationships/hyperlink" Target="https://youtu.be/H3telKr7_Ng" TargetMode="External"/><Relationship Id="rId105" Type="http://schemas.openxmlformats.org/officeDocument/2006/relationships/hyperlink" Target="https://drive.google.com/drive/folders/1pq6kwaQIYcSx0EtcIX-uJbVaxapTTkHf" TargetMode="External"/><Relationship Id="rId126" Type="http://schemas.openxmlformats.org/officeDocument/2006/relationships/fontTable" Target="fontTable.xml"/><Relationship Id="rId8" Type="http://schemas.openxmlformats.org/officeDocument/2006/relationships/hyperlink" Target="https://osf.io/preprints/psyarxiv/pbn8q_v1" TargetMode="External"/><Relationship Id="rId51" Type="http://schemas.openxmlformats.org/officeDocument/2006/relationships/hyperlink" Target="https://doi.org/10.1002/jaba.761" TargetMode="External"/><Relationship Id="rId72" Type="http://schemas.openxmlformats.org/officeDocument/2006/relationships/hyperlink" Target="https://doi.org/10.1016/j.beproc.201.05.004" TargetMode="External"/><Relationship Id="rId93" Type="http://schemas.openxmlformats.org/officeDocument/2006/relationships/hyperlink" Target="https://doi.org/10.5281/zenodo.556737" TargetMode="External"/><Relationship Id="rId98" Type="http://schemas.openxmlformats.org/officeDocument/2006/relationships/hyperlink" Target="https://doi.org/10.13140/RG.2.2.26351.46243" TargetMode="External"/><Relationship Id="rId121" Type="http://schemas.openxmlformats.org/officeDocument/2006/relationships/hyperlink" Target="https://www.thedailyba.com/tce-episodes/07122020/saving-the-world-with-behavior-analysis-might-mean-more-skills-and-thinking-differently-tce-031" TargetMode="External"/><Relationship Id="rId3" Type="http://schemas.openxmlformats.org/officeDocument/2006/relationships/settings" Target="settings.xml"/><Relationship Id="rId25" Type="http://schemas.openxmlformats.org/officeDocument/2006/relationships/hyperlink" Target="https://doi.org/10.1002/jeab.4223" TargetMode="External"/><Relationship Id="rId46" Type="http://schemas.openxmlformats.org/officeDocument/2006/relationships/hyperlink" Target="https://doi.org/10.3390/ijerph182312637" TargetMode="External"/><Relationship Id="rId67" Type="http://schemas.openxmlformats.org/officeDocument/2006/relationships/hyperlink" Target="https://doi.org/10.7717/peerj.5621" TargetMode="External"/><Relationship Id="rId116" Type="http://schemas.openxmlformats.org/officeDocument/2006/relationships/hyperlink" Target="https://podcasts.apple.com/us/podcast/the-skinner-report/id1609292492?i=1000551151497" TargetMode="External"/><Relationship Id="rId20" Type="http://schemas.openxmlformats.org/officeDocument/2006/relationships/hyperlink" Target="https://doi.org/10.1007/s40614-025-00459-z" TargetMode="External"/><Relationship Id="rId41" Type="http://schemas.openxmlformats.org/officeDocument/2006/relationships/hyperlink" Target="https://link.springer.com/chapter/10.1007/978-3-030-96478-8_4" TargetMode="External"/><Relationship Id="rId62" Type="http://schemas.openxmlformats.org/officeDocument/2006/relationships/hyperlink" Target="https://link.springer.com/chapter/10.1007/978-3-030-13027-5_4" TargetMode="External"/><Relationship Id="rId83" Type="http://schemas.openxmlformats.org/officeDocument/2006/relationships/hyperlink" Target="http://bhcoe.org/qsbr" TargetMode="External"/><Relationship Id="rId88" Type="http://schemas.openxmlformats.org/officeDocument/2006/relationships/hyperlink" Target="https://zenodo.org/badge/latestdoi/532253440" TargetMode="External"/><Relationship Id="rId111" Type="http://schemas.openxmlformats.org/officeDocument/2006/relationships/hyperlink" Target="https://youtu.be/mUjRcKqle8M" TargetMode="External"/><Relationship Id="rId15" Type="http://schemas.openxmlformats.org/officeDocument/2006/relationships/hyperlink" Target="https://osf.io/preprints/psyarxiv/pq28y/" TargetMode="External"/><Relationship Id="rId36" Type="http://schemas.openxmlformats.org/officeDocument/2006/relationships/hyperlink" Target="https://doi.org/10.1007/s40617-023-00824-x" TargetMode="External"/><Relationship Id="rId57" Type="http://schemas.openxmlformats.org/officeDocument/2006/relationships/hyperlink" Target="https://doi.org/10.1016/j.drugalcdep.2020.107849" TargetMode="External"/><Relationship Id="rId106" Type="http://schemas.openxmlformats.org/officeDocument/2006/relationships/hyperlink" Target="https://drive.google.com/file/d/1PgrrTGsxdQQ-MMCp4IwKZDDUuwEA1c5k/view?usp=sharing" TargetMode="External"/><Relationship Id="rId127" Type="http://schemas.openxmlformats.org/officeDocument/2006/relationships/glossaryDocument" Target="glossary/document.xml"/><Relationship Id="rId10" Type="http://schemas.openxmlformats.org/officeDocument/2006/relationships/hyperlink" Target="http://dx.doi.org/10.13140/RG.2.2.21840.42249" TargetMode="External"/><Relationship Id="rId31" Type="http://schemas.openxmlformats.org/officeDocument/2006/relationships/hyperlink" Target="https://doi.org/10.17605/OSF.IO/T2CZA" TargetMode="External"/><Relationship Id="rId52" Type="http://schemas.openxmlformats.org/officeDocument/2006/relationships/hyperlink" Target="https://doi.org/10.1016/j.jesp.2020.104060" TargetMode="External"/><Relationship Id="rId73" Type="http://schemas.openxmlformats.org/officeDocument/2006/relationships/hyperlink" Target="https://doi.org/10.1002/jaba.381" TargetMode="External"/><Relationship Id="rId78" Type="http://schemas.openxmlformats.org/officeDocument/2006/relationships/hyperlink" Target="https://doi.org/10.1016/B978-0-323-99885-7.00004-0" TargetMode="External"/><Relationship Id="rId94" Type="http://schemas.openxmlformats.org/officeDocument/2006/relationships/hyperlink" Target="https://github.com/BHAT-RC/resurgence" TargetMode="External"/><Relationship Id="rId99" Type="http://schemas.openxmlformats.org/officeDocument/2006/relationships/hyperlink" Target="https://youtu.be/IyAFeJo7gAE" TargetMode="External"/><Relationship Id="rId101" Type="http://schemas.openxmlformats.org/officeDocument/2006/relationships/hyperlink" Target="https://youtu.be/H3telKr7_Ng" TargetMode="External"/><Relationship Id="rId122" Type="http://schemas.openxmlformats.org/officeDocument/2006/relationships/hyperlink" Target="https://youtu.be/H3telKr7_Ng" TargetMode="External"/><Relationship Id="rId4" Type="http://schemas.openxmlformats.org/officeDocument/2006/relationships/webSettings" Target="webSettings.xml"/><Relationship Id="rId9" Type="http://schemas.openxmlformats.org/officeDocument/2006/relationships/hyperlink" Target="http://dx.doi.org/10.13140/RG.2.2.16981.952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51D495BCAB43D8BB8256C43A16642E"/>
        <w:category>
          <w:name w:val="General"/>
          <w:gallery w:val="placeholder"/>
        </w:category>
        <w:types>
          <w:type w:val="bbPlcHdr"/>
        </w:types>
        <w:behaviors>
          <w:behavior w:val="content"/>
        </w:behaviors>
        <w:guid w:val="{91CAB5D3-2861-4A00-8B02-04C7360F86FD}"/>
      </w:docPartPr>
      <w:docPartBody>
        <w:p w:rsidR="006721D6" w:rsidRDefault="008B6908">
          <w:pPr>
            <w:pStyle w:val="2551D495BCAB43D8BB8256C43A16642E"/>
          </w:pPr>
          <w:r>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908"/>
    <w:rsid w:val="00000BDB"/>
    <w:rsid w:val="000044B0"/>
    <w:rsid w:val="00006C0A"/>
    <w:rsid w:val="00006C84"/>
    <w:rsid w:val="00007876"/>
    <w:rsid w:val="00011CF8"/>
    <w:rsid w:val="00012CC7"/>
    <w:rsid w:val="00024249"/>
    <w:rsid w:val="00024431"/>
    <w:rsid w:val="00024FCD"/>
    <w:rsid w:val="00025321"/>
    <w:rsid w:val="000261A7"/>
    <w:rsid w:val="000317D1"/>
    <w:rsid w:val="00032234"/>
    <w:rsid w:val="000364DA"/>
    <w:rsid w:val="00040050"/>
    <w:rsid w:val="00040603"/>
    <w:rsid w:val="00040C6E"/>
    <w:rsid w:val="00040D56"/>
    <w:rsid w:val="00040D80"/>
    <w:rsid w:val="000438D9"/>
    <w:rsid w:val="00054224"/>
    <w:rsid w:val="0005489D"/>
    <w:rsid w:val="00061414"/>
    <w:rsid w:val="00061BA2"/>
    <w:rsid w:val="0006541A"/>
    <w:rsid w:val="00066219"/>
    <w:rsid w:val="00066629"/>
    <w:rsid w:val="00066AF0"/>
    <w:rsid w:val="00066CA4"/>
    <w:rsid w:val="00067D53"/>
    <w:rsid w:val="00070CE0"/>
    <w:rsid w:val="000716BC"/>
    <w:rsid w:val="00073291"/>
    <w:rsid w:val="00076F95"/>
    <w:rsid w:val="000770E4"/>
    <w:rsid w:val="00082DF2"/>
    <w:rsid w:val="00084FF1"/>
    <w:rsid w:val="0008549A"/>
    <w:rsid w:val="000A2F86"/>
    <w:rsid w:val="000B0A0D"/>
    <w:rsid w:val="000B10BC"/>
    <w:rsid w:val="000B19F0"/>
    <w:rsid w:val="000B2524"/>
    <w:rsid w:val="000B3206"/>
    <w:rsid w:val="000B53D3"/>
    <w:rsid w:val="000B64BE"/>
    <w:rsid w:val="000B728C"/>
    <w:rsid w:val="000B7B06"/>
    <w:rsid w:val="000C157B"/>
    <w:rsid w:val="000C40E7"/>
    <w:rsid w:val="000D032D"/>
    <w:rsid w:val="000D0337"/>
    <w:rsid w:val="000D2995"/>
    <w:rsid w:val="000D33EC"/>
    <w:rsid w:val="000D3690"/>
    <w:rsid w:val="000D3F41"/>
    <w:rsid w:val="000D4FB1"/>
    <w:rsid w:val="000D755C"/>
    <w:rsid w:val="000F1AC3"/>
    <w:rsid w:val="000F688C"/>
    <w:rsid w:val="000F6EA0"/>
    <w:rsid w:val="00100611"/>
    <w:rsid w:val="00102E89"/>
    <w:rsid w:val="0010497E"/>
    <w:rsid w:val="00105DF6"/>
    <w:rsid w:val="00115759"/>
    <w:rsid w:val="00116B28"/>
    <w:rsid w:val="00116B82"/>
    <w:rsid w:val="001172EB"/>
    <w:rsid w:val="00121418"/>
    <w:rsid w:val="00122F11"/>
    <w:rsid w:val="00123581"/>
    <w:rsid w:val="00127F0A"/>
    <w:rsid w:val="0014017B"/>
    <w:rsid w:val="00140C9D"/>
    <w:rsid w:val="00141EAF"/>
    <w:rsid w:val="00142AF0"/>
    <w:rsid w:val="00143182"/>
    <w:rsid w:val="00143CFB"/>
    <w:rsid w:val="001471D8"/>
    <w:rsid w:val="00150E95"/>
    <w:rsid w:val="00152339"/>
    <w:rsid w:val="001538A4"/>
    <w:rsid w:val="00154CF3"/>
    <w:rsid w:val="00161EA8"/>
    <w:rsid w:val="00164B4C"/>
    <w:rsid w:val="001714F2"/>
    <w:rsid w:val="001856FC"/>
    <w:rsid w:val="00185F64"/>
    <w:rsid w:val="001860B8"/>
    <w:rsid w:val="00186DE3"/>
    <w:rsid w:val="00190365"/>
    <w:rsid w:val="00190C69"/>
    <w:rsid w:val="00196CE4"/>
    <w:rsid w:val="001A59CC"/>
    <w:rsid w:val="001A7CB4"/>
    <w:rsid w:val="001B347B"/>
    <w:rsid w:val="001B5F22"/>
    <w:rsid w:val="001B76B2"/>
    <w:rsid w:val="001B7F25"/>
    <w:rsid w:val="001C1015"/>
    <w:rsid w:val="001C1725"/>
    <w:rsid w:val="001C30DE"/>
    <w:rsid w:val="001C687A"/>
    <w:rsid w:val="001C7E27"/>
    <w:rsid w:val="001D1B40"/>
    <w:rsid w:val="001D2917"/>
    <w:rsid w:val="001E0B1E"/>
    <w:rsid w:val="001E0D67"/>
    <w:rsid w:val="001E34DA"/>
    <w:rsid w:val="001E48B6"/>
    <w:rsid w:val="001E5D14"/>
    <w:rsid w:val="001E5E27"/>
    <w:rsid w:val="001F1F66"/>
    <w:rsid w:val="001F3FB0"/>
    <w:rsid w:val="001F4661"/>
    <w:rsid w:val="0020398E"/>
    <w:rsid w:val="00211417"/>
    <w:rsid w:val="00216B93"/>
    <w:rsid w:val="00220EA3"/>
    <w:rsid w:val="0022242A"/>
    <w:rsid w:val="0022633D"/>
    <w:rsid w:val="002269BF"/>
    <w:rsid w:val="00232980"/>
    <w:rsid w:val="0023491F"/>
    <w:rsid w:val="00234F70"/>
    <w:rsid w:val="00237FE6"/>
    <w:rsid w:val="00240252"/>
    <w:rsid w:val="00243C7B"/>
    <w:rsid w:val="00244C86"/>
    <w:rsid w:val="00246B4E"/>
    <w:rsid w:val="002475F4"/>
    <w:rsid w:val="0025086B"/>
    <w:rsid w:val="00250B76"/>
    <w:rsid w:val="00253946"/>
    <w:rsid w:val="002539E9"/>
    <w:rsid w:val="00254E61"/>
    <w:rsid w:val="00261758"/>
    <w:rsid w:val="00263941"/>
    <w:rsid w:val="00264630"/>
    <w:rsid w:val="00265A0B"/>
    <w:rsid w:val="00274C3B"/>
    <w:rsid w:val="00282A81"/>
    <w:rsid w:val="002836CC"/>
    <w:rsid w:val="002851E6"/>
    <w:rsid w:val="00286301"/>
    <w:rsid w:val="00286603"/>
    <w:rsid w:val="00286EC6"/>
    <w:rsid w:val="00290431"/>
    <w:rsid w:val="00294AD6"/>
    <w:rsid w:val="0029689F"/>
    <w:rsid w:val="00296AB1"/>
    <w:rsid w:val="002A1425"/>
    <w:rsid w:val="002A1B5A"/>
    <w:rsid w:val="002A5792"/>
    <w:rsid w:val="002A732E"/>
    <w:rsid w:val="002B0E98"/>
    <w:rsid w:val="002B166F"/>
    <w:rsid w:val="002B220F"/>
    <w:rsid w:val="002B29B2"/>
    <w:rsid w:val="002B2D6B"/>
    <w:rsid w:val="002B3B86"/>
    <w:rsid w:val="002C3071"/>
    <w:rsid w:val="002C540B"/>
    <w:rsid w:val="002D1717"/>
    <w:rsid w:val="002D1E70"/>
    <w:rsid w:val="002E015D"/>
    <w:rsid w:val="002E54AA"/>
    <w:rsid w:val="002E5BDB"/>
    <w:rsid w:val="002E629A"/>
    <w:rsid w:val="002E75CE"/>
    <w:rsid w:val="002F1A46"/>
    <w:rsid w:val="002F2587"/>
    <w:rsid w:val="002F2C37"/>
    <w:rsid w:val="002F3BDF"/>
    <w:rsid w:val="002F560F"/>
    <w:rsid w:val="002F5E52"/>
    <w:rsid w:val="002F62D9"/>
    <w:rsid w:val="002F70DE"/>
    <w:rsid w:val="002F767D"/>
    <w:rsid w:val="002F79C5"/>
    <w:rsid w:val="003018D1"/>
    <w:rsid w:val="003020C1"/>
    <w:rsid w:val="00302694"/>
    <w:rsid w:val="00310349"/>
    <w:rsid w:val="00311562"/>
    <w:rsid w:val="00315646"/>
    <w:rsid w:val="00315889"/>
    <w:rsid w:val="00317F1F"/>
    <w:rsid w:val="003204FC"/>
    <w:rsid w:val="00324A50"/>
    <w:rsid w:val="003277B2"/>
    <w:rsid w:val="00327DEF"/>
    <w:rsid w:val="0033336A"/>
    <w:rsid w:val="00333CAE"/>
    <w:rsid w:val="0033500F"/>
    <w:rsid w:val="00336EEF"/>
    <w:rsid w:val="00342673"/>
    <w:rsid w:val="00343290"/>
    <w:rsid w:val="003432C7"/>
    <w:rsid w:val="003445E2"/>
    <w:rsid w:val="00351F31"/>
    <w:rsid w:val="00352049"/>
    <w:rsid w:val="003527F0"/>
    <w:rsid w:val="00354169"/>
    <w:rsid w:val="00354550"/>
    <w:rsid w:val="003547C8"/>
    <w:rsid w:val="00354B12"/>
    <w:rsid w:val="00354FDE"/>
    <w:rsid w:val="00356CCC"/>
    <w:rsid w:val="00357A79"/>
    <w:rsid w:val="00357C12"/>
    <w:rsid w:val="00360A0E"/>
    <w:rsid w:val="00362995"/>
    <w:rsid w:val="00364783"/>
    <w:rsid w:val="003672F0"/>
    <w:rsid w:val="003715EA"/>
    <w:rsid w:val="00372B7C"/>
    <w:rsid w:val="0037336C"/>
    <w:rsid w:val="0037571B"/>
    <w:rsid w:val="00376E85"/>
    <w:rsid w:val="00376EC5"/>
    <w:rsid w:val="003821F8"/>
    <w:rsid w:val="00382CAD"/>
    <w:rsid w:val="003844B8"/>
    <w:rsid w:val="003862AE"/>
    <w:rsid w:val="00386336"/>
    <w:rsid w:val="00387A18"/>
    <w:rsid w:val="00394566"/>
    <w:rsid w:val="0039515E"/>
    <w:rsid w:val="003964BA"/>
    <w:rsid w:val="0039793C"/>
    <w:rsid w:val="00397F49"/>
    <w:rsid w:val="003A0DFF"/>
    <w:rsid w:val="003A49A8"/>
    <w:rsid w:val="003A6812"/>
    <w:rsid w:val="003B383D"/>
    <w:rsid w:val="003B45E6"/>
    <w:rsid w:val="003B59F5"/>
    <w:rsid w:val="003B7116"/>
    <w:rsid w:val="003B76EC"/>
    <w:rsid w:val="003C30D7"/>
    <w:rsid w:val="003D1183"/>
    <w:rsid w:val="003D3508"/>
    <w:rsid w:val="003D699F"/>
    <w:rsid w:val="003E36CB"/>
    <w:rsid w:val="003E3D91"/>
    <w:rsid w:val="003E4F77"/>
    <w:rsid w:val="003E5517"/>
    <w:rsid w:val="003E654F"/>
    <w:rsid w:val="003E778E"/>
    <w:rsid w:val="003F1E26"/>
    <w:rsid w:val="003F1E2A"/>
    <w:rsid w:val="003F67CF"/>
    <w:rsid w:val="004004E1"/>
    <w:rsid w:val="004055F4"/>
    <w:rsid w:val="00411913"/>
    <w:rsid w:val="00412E6C"/>
    <w:rsid w:val="00413641"/>
    <w:rsid w:val="00413BE0"/>
    <w:rsid w:val="00416E4A"/>
    <w:rsid w:val="0041701B"/>
    <w:rsid w:val="00425CC1"/>
    <w:rsid w:val="00426568"/>
    <w:rsid w:val="00427C83"/>
    <w:rsid w:val="00427F2D"/>
    <w:rsid w:val="00430D45"/>
    <w:rsid w:val="0043131D"/>
    <w:rsid w:val="004314B2"/>
    <w:rsid w:val="00431E7E"/>
    <w:rsid w:val="00443FB2"/>
    <w:rsid w:val="00445184"/>
    <w:rsid w:val="00447AD4"/>
    <w:rsid w:val="004520C4"/>
    <w:rsid w:val="00457877"/>
    <w:rsid w:val="0046628B"/>
    <w:rsid w:val="0046707D"/>
    <w:rsid w:val="00473CDA"/>
    <w:rsid w:val="00474C28"/>
    <w:rsid w:val="00476A99"/>
    <w:rsid w:val="00480539"/>
    <w:rsid w:val="004810E0"/>
    <w:rsid w:val="004819C5"/>
    <w:rsid w:val="00481BB8"/>
    <w:rsid w:val="00482625"/>
    <w:rsid w:val="00487E87"/>
    <w:rsid w:val="00493467"/>
    <w:rsid w:val="00494035"/>
    <w:rsid w:val="004A2DB6"/>
    <w:rsid w:val="004A402B"/>
    <w:rsid w:val="004A43A1"/>
    <w:rsid w:val="004A5F54"/>
    <w:rsid w:val="004A7975"/>
    <w:rsid w:val="004B084E"/>
    <w:rsid w:val="004B4413"/>
    <w:rsid w:val="004B4AEE"/>
    <w:rsid w:val="004B56E5"/>
    <w:rsid w:val="004B6C23"/>
    <w:rsid w:val="004C0EE1"/>
    <w:rsid w:val="004C0FAF"/>
    <w:rsid w:val="004D3021"/>
    <w:rsid w:val="004F0251"/>
    <w:rsid w:val="004F6235"/>
    <w:rsid w:val="00500937"/>
    <w:rsid w:val="00500CB1"/>
    <w:rsid w:val="00504610"/>
    <w:rsid w:val="005046CE"/>
    <w:rsid w:val="00507CD3"/>
    <w:rsid w:val="00510CF2"/>
    <w:rsid w:val="0051375A"/>
    <w:rsid w:val="00513F4E"/>
    <w:rsid w:val="00517F04"/>
    <w:rsid w:val="00520624"/>
    <w:rsid w:val="00522BD4"/>
    <w:rsid w:val="00527982"/>
    <w:rsid w:val="005310ED"/>
    <w:rsid w:val="005371EF"/>
    <w:rsid w:val="00544AA3"/>
    <w:rsid w:val="00560715"/>
    <w:rsid w:val="00564B4E"/>
    <w:rsid w:val="00571C73"/>
    <w:rsid w:val="00572FBC"/>
    <w:rsid w:val="005813A5"/>
    <w:rsid w:val="00582C56"/>
    <w:rsid w:val="00583C51"/>
    <w:rsid w:val="005860F9"/>
    <w:rsid w:val="00587DD7"/>
    <w:rsid w:val="00590F13"/>
    <w:rsid w:val="00596F9B"/>
    <w:rsid w:val="005A0576"/>
    <w:rsid w:val="005A0D7E"/>
    <w:rsid w:val="005A21B3"/>
    <w:rsid w:val="005A4263"/>
    <w:rsid w:val="005A4EE5"/>
    <w:rsid w:val="005A4F0D"/>
    <w:rsid w:val="005A4F71"/>
    <w:rsid w:val="005A52A1"/>
    <w:rsid w:val="005A5863"/>
    <w:rsid w:val="005A5C63"/>
    <w:rsid w:val="005A6D9E"/>
    <w:rsid w:val="005B0420"/>
    <w:rsid w:val="005B161F"/>
    <w:rsid w:val="005B2B3D"/>
    <w:rsid w:val="005B3039"/>
    <w:rsid w:val="005B3292"/>
    <w:rsid w:val="005B5626"/>
    <w:rsid w:val="005C25A6"/>
    <w:rsid w:val="005C3B76"/>
    <w:rsid w:val="005C431F"/>
    <w:rsid w:val="005C6A40"/>
    <w:rsid w:val="005C7BCA"/>
    <w:rsid w:val="005D0810"/>
    <w:rsid w:val="005D3400"/>
    <w:rsid w:val="005D71A8"/>
    <w:rsid w:val="005D7F7E"/>
    <w:rsid w:val="005E27B3"/>
    <w:rsid w:val="005E7EDC"/>
    <w:rsid w:val="005F0A18"/>
    <w:rsid w:val="005F1076"/>
    <w:rsid w:val="005F1AD5"/>
    <w:rsid w:val="005F1F9C"/>
    <w:rsid w:val="005F2326"/>
    <w:rsid w:val="005F693B"/>
    <w:rsid w:val="00603BB3"/>
    <w:rsid w:val="006045C4"/>
    <w:rsid w:val="00610516"/>
    <w:rsid w:val="00611263"/>
    <w:rsid w:val="0061133A"/>
    <w:rsid w:val="00611B65"/>
    <w:rsid w:val="00611FAD"/>
    <w:rsid w:val="006127D9"/>
    <w:rsid w:val="006159DC"/>
    <w:rsid w:val="00615E66"/>
    <w:rsid w:val="00620D84"/>
    <w:rsid w:val="006217FC"/>
    <w:rsid w:val="00631F18"/>
    <w:rsid w:val="00636800"/>
    <w:rsid w:val="00643FD4"/>
    <w:rsid w:val="00646A43"/>
    <w:rsid w:val="00650841"/>
    <w:rsid w:val="00653090"/>
    <w:rsid w:val="00654385"/>
    <w:rsid w:val="00663B5F"/>
    <w:rsid w:val="00664478"/>
    <w:rsid w:val="00671AE5"/>
    <w:rsid w:val="006721D6"/>
    <w:rsid w:val="006811BF"/>
    <w:rsid w:val="00683CD5"/>
    <w:rsid w:val="0068682B"/>
    <w:rsid w:val="00686E73"/>
    <w:rsid w:val="00687E23"/>
    <w:rsid w:val="00690C9D"/>
    <w:rsid w:val="006912AF"/>
    <w:rsid w:val="006926CD"/>
    <w:rsid w:val="00692712"/>
    <w:rsid w:val="00692C6E"/>
    <w:rsid w:val="006945E0"/>
    <w:rsid w:val="00696AAE"/>
    <w:rsid w:val="006A2666"/>
    <w:rsid w:val="006A295A"/>
    <w:rsid w:val="006A2AB7"/>
    <w:rsid w:val="006A2BD8"/>
    <w:rsid w:val="006A2F43"/>
    <w:rsid w:val="006A30A2"/>
    <w:rsid w:val="006A7786"/>
    <w:rsid w:val="006B32A2"/>
    <w:rsid w:val="006B7057"/>
    <w:rsid w:val="006B74F6"/>
    <w:rsid w:val="006C0287"/>
    <w:rsid w:val="006C17D1"/>
    <w:rsid w:val="006C32C9"/>
    <w:rsid w:val="006D0CB0"/>
    <w:rsid w:val="006D7414"/>
    <w:rsid w:val="006E39DF"/>
    <w:rsid w:val="006E46F8"/>
    <w:rsid w:val="006E4E1B"/>
    <w:rsid w:val="006F371B"/>
    <w:rsid w:val="006F664C"/>
    <w:rsid w:val="006F7F11"/>
    <w:rsid w:val="0070042B"/>
    <w:rsid w:val="00701863"/>
    <w:rsid w:val="00701DC2"/>
    <w:rsid w:val="0070362B"/>
    <w:rsid w:val="00703C66"/>
    <w:rsid w:val="00710A6A"/>
    <w:rsid w:val="00712D0A"/>
    <w:rsid w:val="0071355D"/>
    <w:rsid w:val="007145E6"/>
    <w:rsid w:val="00720CA3"/>
    <w:rsid w:val="00722073"/>
    <w:rsid w:val="00731FEA"/>
    <w:rsid w:val="007334D7"/>
    <w:rsid w:val="00736C27"/>
    <w:rsid w:val="007406D7"/>
    <w:rsid w:val="00742C97"/>
    <w:rsid w:val="00743279"/>
    <w:rsid w:val="0074375E"/>
    <w:rsid w:val="00745198"/>
    <w:rsid w:val="00746B8C"/>
    <w:rsid w:val="00747B7C"/>
    <w:rsid w:val="00750DA3"/>
    <w:rsid w:val="0075157E"/>
    <w:rsid w:val="007542DE"/>
    <w:rsid w:val="00755234"/>
    <w:rsid w:val="00755485"/>
    <w:rsid w:val="00755CF0"/>
    <w:rsid w:val="00756712"/>
    <w:rsid w:val="00760630"/>
    <w:rsid w:val="00762AE5"/>
    <w:rsid w:val="00772F6D"/>
    <w:rsid w:val="00774DE1"/>
    <w:rsid w:val="00774EC0"/>
    <w:rsid w:val="0077570E"/>
    <w:rsid w:val="00780006"/>
    <w:rsid w:val="007805F1"/>
    <w:rsid w:val="00781D68"/>
    <w:rsid w:val="00781D91"/>
    <w:rsid w:val="00793186"/>
    <w:rsid w:val="00794494"/>
    <w:rsid w:val="0079661C"/>
    <w:rsid w:val="007973A0"/>
    <w:rsid w:val="007A50C2"/>
    <w:rsid w:val="007A55BE"/>
    <w:rsid w:val="007A5AE2"/>
    <w:rsid w:val="007A7D8C"/>
    <w:rsid w:val="007B08FF"/>
    <w:rsid w:val="007B5833"/>
    <w:rsid w:val="007B792A"/>
    <w:rsid w:val="007C1396"/>
    <w:rsid w:val="007C149F"/>
    <w:rsid w:val="007C25B5"/>
    <w:rsid w:val="007C25F1"/>
    <w:rsid w:val="007C5208"/>
    <w:rsid w:val="007C61EF"/>
    <w:rsid w:val="007C68D6"/>
    <w:rsid w:val="007D342D"/>
    <w:rsid w:val="007D5A5F"/>
    <w:rsid w:val="007E12A9"/>
    <w:rsid w:val="007E33A8"/>
    <w:rsid w:val="007E69B4"/>
    <w:rsid w:val="007E6F59"/>
    <w:rsid w:val="007F13FD"/>
    <w:rsid w:val="007F3246"/>
    <w:rsid w:val="007F687E"/>
    <w:rsid w:val="00803AFD"/>
    <w:rsid w:val="0080481A"/>
    <w:rsid w:val="008050A0"/>
    <w:rsid w:val="00806D47"/>
    <w:rsid w:val="00807B99"/>
    <w:rsid w:val="00812120"/>
    <w:rsid w:val="00817802"/>
    <w:rsid w:val="00817DDA"/>
    <w:rsid w:val="00817E93"/>
    <w:rsid w:val="00821AD9"/>
    <w:rsid w:val="00821F5B"/>
    <w:rsid w:val="00823821"/>
    <w:rsid w:val="00824932"/>
    <w:rsid w:val="00825443"/>
    <w:rsid w:val="008258C4"/>
    <w:rsid w:val="008312B6"/>
    <w:rsid w:val="008330E5"/>
    <w:rsid w:val="00834385"/>
    <w:rsid w:val="008410C2"/>
    <w:rsid w:val="008447E2"/>
    <w:rsid w:val="00845B48"/>
    <w:rsid w:val="00846839"/>
    <w:rsid w:val="008541D5"/>
    <w:rsid w:val="00854C58"/>
    <w:rsid w:val="00854CC8"/>
    <w:rsid w:val="00863E9D"/>
    <w:rsid w:val="00866F76"/>
    <w:rsid w:val="0086711A"/>
    <w:rsid w:val="00872FCD"/>
    <w:rsid w:val="00877838"/>
    <w:rsid w:val="00877E2D"/>
    <w:rsid w:val="00883A6C"/>
    <w:rsid w:val="00886084"/>
    <w:rsid w:val="00887719"/>
    <w:rsid w:val="00893430"/>
    <w:rsid w:val="008938D5"/>
    <w:rsid w:val="0089614D"/>
    <w:rsid w:val="008A01AD"/>
    <w:rsid w:val="008A0D91"/>
    <w:rsid w:val="008A3CC8"/>
    <w:rsid w:val="008A5491"/>
    <w:rsid w:val="008A5A43"/>
    <w:rsid w:val="008B0438"/>
    <w:rsid w:val="008B2144"/>
    <w:rsid w:val="008B558D"/>
    <w:rsid w:val="008B6908"/>
    <w:rsid w:val="008B7CEC"/>
    <w:rsid w:val="008C1C6C"/>
    <w:rsid w:val="008C6739"/>
    <w:rsid w:val="008D0E4E"/>
    <w:rsid w:val="008D62CB"/>
    <w:rsid w:val="008D73F8"/>
    <w:rsid w:val="008E2D76"/>
    <w:rsid w:val="008E3F90"/>
    <w:rsid w:val="008E42DD"/>
    <w:rsid w:val="008E694A"/>
    <w:rsid w:val="008E797A"/>
    <w:rsid w:val="008F3875"/>
    <w:rsid w:val="008F71BE"/>
    <w:rsid w:val="00901A2C"/>
    <w:rsid w:val="00902643"/>
    <w:rsid w:val="00903C03"/>
    <w:rsid w:val="0090556D"/>
    <w:rsid w:val="009055C0"/>
    <w:rsid w:val="00907F57"/>
    <w:rsid w:val="00910AB9"/>
    <w:rsid w:val="00913893"/>
    <w:rsid w:val="00913A5E"/>
    <w:rsid w:val="0091580A"/>
    <w:rsid w:val="0091611F"/>
    <w:rsid w:val="009173DC"/>
    <w:rsid w:val="00917FD1"/>
    <w:rsid w:val="009229CC"/>
    <w:rsid w:val="00937E17"/>
    <w:rsid w:val="009412BE"/>
    <w:rsid w:val="00942429"/>
    <w:rsid w:val="00945212"/>
    <w:rsid w:val="009477B6"/>
    <w:rsid w:val="009500A8"/>
    <w:rsid w:val="00951EEC"/>
    <w:rsid w:val="00952849"/>
    <w:rsid w:val="00957371"/>
    <w:rsid w:val="00961BAE"/>
    <w:rsid w:val="00964DC9"/>
    <w:rsid w:val="00966D71"/>
    <w:rsid w:val="00967F7A"/>
    <w:rsid w:val="00971327"/>
    <w:rsid w:val="00976F2A"/>
    <w:rsid w:val="00976FDB"/>
    <w:rsid w:val="00980235"/>
    <w:rsid w:val="009810E7"/>
    <w:rsid w:val="0098201D"/>
    <w:rsid w:val="009829AD"/>
    <w:rsid w:val="0098320F"/>
    <w:rsid w:val="00986A6C"/>
    <w:rsid w:val="00987241"/>
    <w:rsid w:val="009926D0"/>
    <w:rsid w:val="00992E7E"/>
    <w:rsid w:val="009940BC"/>
    <w:rsid w:val="00997BA3"/>
    <w:rsid w:val="009A0C1F"/>
    <w:rsid w:val="009A277C"/>
    <w:rsid w:val="009A31CC"/>
    <w:rsid w:val="009B08A7"/>
    <w:rsid w:val="009C1913"/>
    <w:rsid w:val="009C3FD2"/>
    <w:rsid w:val="009C569C"/>
    <w:rsid w:val="009D0F72"/>
    <w:rsid w:val="009D1AED"/>
    <w:rsid w:val="009D28AA"/>
    <w:rsid w:val="009D3095"/>
    <w:rsid w:val="009D5499"/>
    <w:rsid w:val="009D63D6"/>
    <w:rsid w:val="009D75B3"/>
    <w:rsid w:val="009D78F8"/>
    <w:rsid w:val="009E0C32"/>
    <w:rsid w:val="009E2F05"/>
    <w:rsid w:val="009E642A"/>
    <w:rsid w:val="009F42A7"/>
    <w:rsid w:val="009F45EF"/>
    <w:rsid w:val="009F6FEB"/>
    <w:rsid w:val="00A008EC"/>
    <w:rsid w:val="00A035B3"/>
    <w:rsid w:val="00A050C4"/>
    <w:rsid w:val="00A06033"/>
    <w:rsid w:val="00A06383"/>
    <w:rsid w:val="00A1305C"/>
    <w:rsid w:val="00A133AD"/>
    <w:rsid w:val="00A141D4"/>
    <w:rsid w:val="00A23209"/>
    <w:rsid w:val="00A2485B"/>
    <w:rsid w:val="00A25AA2"/>
    <w:rsid w:val="00A26374"/>
    <w:rsid w:val="00A30036"/>
    <w:rsid w:val="00A3011C"/>
    <w:rsid w:val="00A3172E"/>
    <w:rsid w:val="00A34B7D"/>
    <w:rsid w:val="00A4023E"/>
    <w:rsid w:val="00A429C7"/>
    <w:rsid w:val="00A43403"/>
    <w:rsid w:val="00A470DC"/>
    <w:rsid w:val="00A54662"/>
    <w:rsid w:val="00A61959"/>
    <w:rsid w:val="00A620B6"/>
    <w:rsid w:val="00A639D3"/>
    <w:rsid w:val="00A646F9"/>
    <w:rsid w:val="00A64CBC"/>
    <w:rsid w:val="00A67B75"/>
    <w:rsid w:val="00A67CDD"/>
    <w:rsid w:val="00A67F8D"/>
    <w:rsid w:val="00A74EC4"/>
    <w:rsid w:val="00A77E6C"/>
    <w:rsid w:val="00A82AD4"/>
    <w:rsid w:val="00A86AA7"/>
    <w:rsid w:val="00A870D1"/>
    <w:rsid w:val="00A91346"/>
    <w:rsid w:val="00A944BC"/>
    <w:rsid w:val="00A9726F"/>
    <w:rsid w:val="00AA13EA"/>
    <w:rsid w:val="00AA1950"/>
    <w:rsid w:val="00AA2BB0"/>
    <w:rsid w:val="00AA3C18"/>
    <w:rsid w:val="00AA7703"/>
    <w:rsid w:val="00AB13F4"/>
    <w:rsid w:val="00AB2070"/>
    <w:rsid w:val="00AB442B"/>
    <w:rsid w:val="00AB4FA8"/>
    <w:rsid w:val="00AC2810"/>
    <w:rsid w:val="00AC4347"/>
    <w:rsid w:val="00AC5D71"/>
    <w:rsid w:val="00AC65CA"/>
    <w:rsid w:val="00AC7C24"/>
    <w:rsid w:val="00AD0B48"/>
    <w:rsid w:val="00AD12A4"/>
    <w:rsid w:val="00AD56FB"/>
    <w:rsid w:val="00AD596A"/>
    <w:rsid w:val="00AD6361"/>
    <w:rsid w:val="00AE055A"/>
    <w:rsid w:val="00AE06C5"/>
    <w:rsid w:val="00AF414B"/>
    <w:rsid w:val="00AF4812"/>
    <w:rsid w:val="00AF5E92"/>
    <w:rsid w:val="00AF7084"/>
    <w:rsid w:val="00B01B0D"/>
    <w:rsid w:val="00B03D72"/>
    <w:rsid w:val="00B13EE1"/>
    <w:rsid w:val="00B151D0"/>
    <w:rsid w:val="00B15465"/>
    <w:rsid w:val="00B17F33"/>
    <w:rsid w:val="00B25B82"/>
    <w:rsid w:val="00B264AD"/>
    <w:rsid w:val="00B31DFC"/>
    <w:rsid w:val="00B33417"/>
    <w:rsid w:val="00B36CDB"/>
    <w:rsid w:val="00B423E6"/>
    <w:rsid w:val="00B430D5"/>
    <w:rsid w:val="00B45624"/>
    <w:rsid w:val="00B47DBC"/>
    <w:rsid w:val="00B50579"/>
    <w:rsid w:val="00B507F6"/>
    <w:rsid w:val="00B50D0E"/>
    <w:rsid w:val="00B51E2D"/>
    <w:rsid w:val="00B52469"/>
    <w:rsid w:val="00B57755"/>
    <w:rsid w:val="00B61539"/>
    <w:rsid w:val="00B660DC"/>
    <w:rsid w:val="00B71655"/>
    <w:rsid w:val="00B718C0"/>
    <w:rsid w:val="00B71FAB"/>
    <w:rsid w:val="00B7433C"/>
    <w:rsid w:val="00B77F2B"/>
    <w:rsid w:val="00B8057A"/>
    <w:rsid w:val="00B81588"/>
    <w:rsid w:val="00B8309A"/>
    <w:rsid w:val="00B85F05"/>
    <w:rsid w:val="00B967D6"/>
    <w:rsid w:val="00B96B92"/>
    <w:rsid w:val="00BA09CE"/>
    <w:rsid w:val="00BA1080"/>
    <w:rsid w:val="00BA28C1"/>
    <w:rsid w:val="00BA2C53"/>
    <w:rsid w:val="00BA31C1"/>
    <w:rsid w:val="00BA7B19"/>
    <w:rsid w:val="00BB391D"/>
    <w:rsid w:val="00BB65D3"/>
    <w:rsid w:val="00BB6AD8"/>
    <w:rsid w:val="00BC0F4B"/>
    <w:rsid w:val="00BC16A0"/>
    <w:rsid w:val="00BC2985"/>
    <w:rsid w:val="00BC4DFC"/>
    <w:rsid w:val="00BD3BA9"/>
    <w:rsid w:val="00BD5F6F"/>
    <w:rsid w:val="00BD7299"/>
    <w:rsid w:val="00BE04BC"/>
    <w:rsid w:val="00BE0A10"/>
    <w:rsid w:val="00BE184B"/>
    <w:rsid w:val="00BE1D23"/>
    <w:rsid w:val="00BE216C"/>
    <w:rsid w:val="00BE6DF2"/>
    <w:rsid w:val="00BF4FD3"/>
    <w:rsid w:val="00C00594"/>
    <w:rsid w:val="00C0060F"/>
    <w:rsid w:val="00C02479"/>
    <w:rsid w:val="00C02488"/>
    <w:rsid w:val="00C02B43"/>
    <w:rsid w:val="00C0412D"/>
    <w:rsid w:val="00C10302"/>
    <w:rsid w:val="00C1101B"/>
    <w:rsid w:val="00C142C9"/>
    <w:rsid w:val="00C147F6"/>
    <w:rsid w:val="00C20D50"/>
    <w:rsid w:val="00C21863"/>
    <w:rsid w:val="00C23C86"/>
    <w:rsid w:val="00C31E41"/>
    <w:rsid w:val="00C330EA"/>
    <w:rsid w:val="00C339D8"/>
    <w:rsid w:val="00C35234"/>
    <w:rsid w:val="00C43484"/>
    <w:rsid w:val="00C43D98"/>
    <w:rsid w:val="00C45427"/>
    <w:rsid w:val="00C45E84"/>
    <w:rsid w:val="00C463EE"/>
    <w:rsid w:val="00C47202"/>
    <w:rsid w:val="00C512EA"/>
    <w:rsid w:val="00C52125"/>
    <w:rsid w:val="00C56B00"/>
    <w:rsid w:val="00C57D89"/>
    <w:rsid w:val="00C60293"/>
    <w:rsid w:val="00C60319"/>
    <w:rsid w:val="00C607E6"/>
    <w:rsid w:val="00C629A1"/>
    <w:rsid w:val="00C63067"/>
    <w:rsid w:val="00C65322"/>
    <w:rsid w:val="00C65F99"/>
    <w:rsid w:val="00C709E3"/>
    <w:rsid w:val="00C72BED"/>
    <w:rsid w:val="00C72C9B"/>
    <w:rsid w:val="00C74DB9"/>
    <w:rsid w:val="00C74EA4"/>
    <w:rsid w:val="00C75B34"/>
    <w:rsid w:val="00C778B1"/>
    <w:rsid w:val="00C81309"/>
    <w:rsid w:val="00C8253A"/>
    <w:rsid w:val="00C83FAC"/>
    <w:rsid w:val="00C85054"/>
    <w:rsid w:val="00C8534A"/>
    <w:rsid w:val="00C871E8"/>
    <w:rsid w:val="00C9144C"/>
    <w:rsid w:val="00C93B51"/>
    <w:rsid w:val="00C94DF1"/>
    <w:rsid w:val="00CA2B34"/>
    <w:rsid w:val="00CA46DB"/>
    <w:rsid w:val="00CB011D"/>
    <w:rsid w:val="00CB20BF"/>
    <w:rsid w:val="00CB303D"/>
    <w:rsid w:val="00CB54A7"/>
    <w:rsid w:val="00CB6866"/>
    <w:rsid w:val="00CB701E"/>
    <w:rsid w:val="00CC4132"/>
    <w:rsid w:val="00CC6527"/>
    <w:rsid w:val="00CD3131"/>
    <w:rsid w:val="00CD4305"/>
    <w:rsid w:val="00CE0984"/>
    <w:rsid w:val="00CE4D25"/>
    <w:rsid w:val="00CE7A12"/>
    <w:rsid w:val="00CF4168"/>
    <w:rsid w:val="00D011E4"/>
    <w:rsid w:val="00D137CC"/>
    <w:rsid w:val="00D159A9"/>
    <w:rsid w:val="00D16C76"/>
    <w:rsid w:val="00D17D6B"/>
    <w:rsid w:val="00D300FF"/>
    <w:rsid w:val="00D3688D"/>
    <w:rsid w:val="00D40677"/>
    <w:rsid w:val="00D419D2"/>
    <w:rsid w:val="00D43D02"/>
    <w:rsid w:val="00D44D6E"/>
    <w:rsid w:val="00D4516A"/>
    <w:rsid w:val="00D46CF4"/>
    <w:rsid w:val="00D512F4"/>
    <w:rsid w:val="00D52D0D"/>
    <w:rsid w:val="00D53613"/>
    <w:rsid w:val="00D61938"/>
    <w:rsid w:val="00D62122"/>
    <w:rsid w:val="00D642B4"/>
    <w:rsid w:val="00D65619"/>
    <w:rsid w:val="00D701E9"/>
    <w:rsid w:val="00D7057B"/>
    <w:rsid w:val="00D74292"/>
    <w:rsid w:val="00D76AF4"/>
    <w:rsid w:val="00D76F06"/>
    <w:rsid w:val="00D77EB1"/>
    <w:rsid w:val="00D80B5D"/>
    <w:rsid w:val="00D8255D"/>
    <w:rsid w:val="00D836D9"/>
    <w:rsid w:val="00D83B78"/>
    <w:rsid w:val="00D9015C"/>
    <w:rsid w:val="00D92281"/>
    <w:rsid w:val="00D92310"/>
    <w:rsid w:val="00D92885"/>
    <w:rsid w:val="00D93620"/>
    <w:rsid w:val="00D9481D"/>
    <w:rsid w:val="00D94BB9"/>
    <w:rsid w:val="00D9639E"/>
    <w:rsid w:val="00D971BB"/>
    <w:rsid w:val="00DA1BC3"/>
    <w:rsid w:val="00DA2607"/>
    <w:rsid w:val="00DA2F3A"/>
    <w:rsid w:val="00DA5477"/>
    <w:rsid w:val="00DB35A8"/>
    <w:rsid w:val="00DB3FAD"/>
    <w:rsid w:val="00DB665A"/>
    <w:rsid w:val="00DC323E"/>
    <w:rsid w:val="00DC43FC"/>
    <w:rsid w:val="00DC6178"/>
    <w:rsid w:val="00DC7539"/>
    <w:rsid w:val="00DC7BFC"/>
    <w:rsid w:val="00DD2120"/>
    <w:rsid w:val="00DD6BF4"/>
    <w:rsid w:val="00DF0817"/>
    <w:rsid w:val="00DF44E4"/>
    <w:rsid w:val="00DF7A3E"/>
    <w:rsid w:val="00E0068E"/>
    <w:rsid w:val="00E018DF"/>
    <w:rsid w:val="00E03F99"/>
    <w:rsid w:val="00E051CB"/>
    <w:rsid w:val="00E055CF"/>
    <w:rsid w:val="00E06AC3"/>
    <w:rsid w:val="00E10927"/>
    <w:rsid w:val="00E14DB2"/>
    <w:rsid w:val="00E14F5C"/>
    <w:rsid w:val="00E1530B"/>
    <w:rsid w:val="00E16894"/>
    <w:rsid w:val="00E17527"/>
    <w:rsid w:val="00E202CE"/>
    <w:rsid w:val="00E22B66"/>
    <w:rsid w:val="00E23631"/>
    <w:rsid w:val="00E23A6A"/>
    <w:rsid w:val="00E34937"/>
    <w:rsid w:val="00E4252C"/>
    <w:rsid w:val="00E427DA"/>
    <w:rsid w:val="00E42D98"/>
    <w:rsid w:val="00E44558"/>
    <w:rsid w:val="00E47797"/>
    <w:rsid w:val="00E51287"/>
    <w:rsid w:val="00E52946"/>
    <w:rsid w:val="00E57D0C"/>
    <w:rsid w:val="00E63FFB"/>
    <w:rsid w:val="00E65887"/>
    <w:rsid w:val="00E65C73"/>
    <w:rsid w:val="00E65F17"/>
    <w:rsid w:val="00E66EF1"/>
    <w:rsid w:val="00E736D2"/>
    <w:rsid w:val="00E740CB"/>
    <w:rsid w:val="00E81BF5"/>
    <w:rsid w:val="00E8595A"/>
    <w:rsid w:val="00E85D83"/>
    <w:rsid w:val="00E86113"/>
    <w:rsid w:val="00E873F7"/>
    <w:rsid w:val="00E923FD"/>
    <w:rsid w:val="00E92933"/>
    <w:rsid w:val="00E92C2A"/>
    <w:rsid w:val="00E97558"/>
    <w:rsid w:val="00EA06B3"/>
    <w:rsid w:val="00EA1019"/>
    <w:rsid w:val="00EA3332"/>
    <w:rsid w:val="00EA5959"/>
    <w:rsid w:val="00EA5C2B"/>
    <w:rsid w:val="00EA5C39"/>
    <w:rsid w:val="00EA66AE"/>
    <w:rsid w:val="00EB05C1"/>
    <w:rsid w:val="00EB1772"/>
    <w:rsid w:val="00EB2A20"/>
    <w:rsid w:val="00EB2D1D"/>
    <w:rsid w:val="00EB750E"/>
    <w:rsid w:val="00EB785F"/>
    <w:rsid w:val="00EC1AD2"/>
    <w:rsid w:val="00EC449B"/>
    <w:rsid w:val="00EC74AB"/>
    <w:rsid w:val="00ED091D"/>
    <w:rsid w:val="00ED7C51"/>
    <w:rsid w:val="00EE01D6"/>
    <w:rsid w:val="00EE7AFB"/>
    <w:rsid w:val="00EF0A27"/>
    <w:rsid w:val="00EF0DD9"/>
    <w:rsid w:val="00EF73F1"/>
    <w:rsid w:val="00F006BC"/>
    <w:rsid w:val="00F01610"/>
    <w:rsid w:val="00F05359"/>
    <w:rsid w:val="00F06624"/>
    <w:rsid w:val="00F06BAF"/>
    <w:rsid w:val="00F16BFE"/>
    <w:rsid w:val="00F17B08"/>
    <w:rsid w:val="00F21731"/>
    <w:rsid w:val="00F21760"/>
    <w:rsid w:val="00F22992"/>
    <w:rsid w:val="00F22C11"/>
    <w:rsid w:val="00F23913"/>
    <w:rsid w:val="00F2544F"/>
    <w:rsid w:val="00F2675D"/>
    <w:rsid w:val="00F30EA4"/>
    <w:rsid w:val="00F31030"/>
    <w:rsid w:val="00F34B5F"/>
    <w:rsid w:val="00F36DD7"/>
    <w:rsid w:val="00F41573"/>
    <w:rsid w:val="00F41A1C"/>
    <w:rsid w:val="00F41BC3"/>
    <w:rsid w:val="00F42A2D"/>
    <w:rsid w:val="00F453B1"/>
    <w:rsid w:val="00F510C7"/>
    <w:rsid w:val="00F6075C"/>
    <w:rsid w:val="00F64B6C"/>
    <w:rsid w:val="00F73818"/>
    <w:rsid w:val="00F74BE9"/>
    <w:rsid w:val="00F76192"/>
    <w:rsid w:val="00F7761B"/>
    <w:rsid w:val="00F80F55"/>
    <w:rsid w:val="00F8512A"/>
    <w:rsid w:val="00F860D4"/>
    <w:rsid w:val="00F939CF"/>
    <w:rsid w:val="00F957C7"/>
    <w:rsid w:val="00FA4538"/>
    <w:rsid w:val="00FB5924"/>
    <w:rsid w:val="00FB5CA4"/>
    <w:rsid w:val="00FB7BD9"/>
    <w:rsid w:val="00FC38C2"/>
    <w:rsid w:val="00FC4FA0"/>
    <w:rsid w:val="00FC5FAB"/>
    <w:rsid w:val="00FC7333"/>
    <w:rsid w:val="00FC7C31"/>
    <w:rsid w:val="00FD5918"/>
    <w:rsid w:val="00FD5A20"/>
    <w:rsid w:val="00FE1EF0"/>
    <w:rsid w:val="00FE3372"/>
    <w:rsid w:val="00FF008C"/>
    <w:rsid w:val="00FF4BB0"/>
    <w:rsid w:val="00FF56A9"/>
    <w:rsid w:val="00FF7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1D6"/>
    <w:rPr>
      <w:color w:val="808080"/>
    </w:rPr>
  </w:style>
  <w:style w:type="paragraph" w:customStyle="1" w:styleId="2551D495BCAB43D8BB8256C43A16642E">
    <w:name w:val="2551D495BCAB43D8BB8256C43A16642E"/>
    <w:rsid w:val="00672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C:\Users\David\AppData\Roaming\Microsoft\Templates\Curriculum vitae.dotx</Template>
  <TotalTime>1</TotalTime>
  <Pages>42</Pages>
  <Words>16879</Words>
  <Characters>96214</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Cox, Ph.D., M.S.B., BCBA-D</dc:creator>
  <cp:keywords/>
  <dc:description/>
  <cp:lastModifiedBy>David Cox</cp:lastModifiedBy>
  <cp:revision>2</cp:revision>
  <cp:lastPrinted>2025-08-16T10:04:00Z</cp:lastPrinted>
  <dcterms:created xsi:type="dcterms:W3CDTF">2025-08-16T10:05:00Z</dcterms:created>
  <dcterms:modified xsi:type="dcterms:W3CDTF">2025-08-16T10:05:00Z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TC101695591033</vt:lpwstr>
  </property>
</Properties>
</file>